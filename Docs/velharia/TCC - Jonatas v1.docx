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1C63E05" w14:textId="77777777" w:rsidR="00046625" w:rsidRPr="00CA0DB1" w:rsidRDefault="00046625">
      <w:pPr>
        <w:rPr>
          <w:rFonts w:ascii="Arial" w:hAnsi="Arial"/>
          <w:color w:val="000000" w:themeColor="text1"/>
          <w:sz w:val="24"/>
        </w:rPr>
      </w:pPr>
      <w:bookmarkStart w:id="1" w:name="_GoBack"/>
      <w:bookmarkEnd w:id="1"/>
    </w:p>
    <w:p w14:paraId="7D45FF5C" w14:textId="77777777" w:rsidR="00046625" w:rsidRPr="00FA0D47" w:rsidRDefault="00046625">
      <w:pPr>
        <w:pStyle w:val="Ttulo1"/>
        <w:rPr>
          <w:rFonts w:ascii="Arial" w:hAnsi="Arial"/>
          <w:color w:val="000000" w:themeColor="text1"/>
          <w:sz w:val="24"/>
        </w:rPr>
      </w:pPr>
    </w:p>
    <w:p w14:paraId="01625972" w14:textId="77777777" w:rsidR="00046625" w:rsidRPr="00CA0DB1" w:rsidRDefault="00EE55CF">
      <w:pPr>
        <w:pStyle w:val="Ttulo1"/>
        <w:jc w:val="center"/>
        <w:rPr>
          <w:rFonts w:ascii="Arial" w:hAnsi="Arial"/>
          <w:color w:val="000000" w:themeColor="text1"/>
          <w:sz w:val="24"/>
          <w:rPrChange w:id="2" w:author="Bruno dos Santos Rodrigues" w:date="2016-11-17T20:32:00Z">
            <w:rPr>
              <w:rFonts w:ascii="Arial" w:hAnsi="Arial" w:cs="Arial"/>
              <w:color w:val="000000" w:themeColor="text1"/>
              <w:sz w:val="24"/>
              <w:szCs w:val="24"/>
            </w:rPr>
          </w:rPrChange>
        </w:rPr>
      </w:pPr>
      <w:bookmarkStart w:id="3" w:name="_Toc467101830"/>
      <w:bookmarkStart w:id="4" w:name="_Toc467178095"/>
      <w:r w:rsidRPr="00CA0DB1">
        <w:rPr>
          <w:rFonts w:ascii="Arial" w:hAnsi="Arial"/>
          <w:color w:val="000000" w:themeColor="text1"/>
          <w:sz w:val="24"/>
          <w:rPrChange w:id="5" w:author="Bruno dos Santos Rodrigues" w:date="2016-11-17T20:32:00Z">
            <w:rPr>
              <w:rFonts w:ascii="Arial" w:eastAsia="Arial" w:hAnsi="Arial" w:cs="Arial"/>
              <w:color w:val="000000" w:themeColor="text1"/>
              <w:sz w:val="24"/>
              <w:szCs w:val="24"/>
            </w:rPr>
          </w:rPrChange>
        </w:rPr>
        <w:t>LISTA DE FIGURAS</w:t>
      </w:r>
      <w:bookmarkEnd w:id="3"/>
      <w:bookmarkEnd w:id="4"/>
    </w:p>
    <w:p w14:paraId="350E28FB" w14:textId="77777777" w:rsidR="00046625" w:rsidRPr="00CA0DB1" w:rsidRDefault="007B0066">
      <w:pPr>
        <w:tabs>
          <w:tab w:val="right" w:pos="8494"/>
        </w:tabs>
        <w:spacing w:after="0"/>
        <w:rPr>
          <w:rFonts w:ascii="Arial" w:hAnsi="Arial"/>
          <w:color w:val="000000" w:themeColor="text1"/>
          <w:sz w:val="24"/>
        </w:rPr>
      </w:pPr>
      <w:r>
        <w:rPr>
          <w:rPrChange w:id="6" w:author="Bruno dos Santos Rodrigues" w:date="2016-11-17T20:32:00Z">
            <w:rPr>
              <w:color w:val="000000" w:themeColor="text1"/>
            </w:rPr>
          </w:rPrChange>
        </w:rPr>
        <w:fldChar w:fldCharType="begin"/>
      </w:r>
      <w:r>
        <w:rPr>
          <w:rPrChange w:id="7" w:author="Bruno dos Santos Rodrigues" w:date="2016-11-17T20:32:00Z">
            <w:rPr>
              <w:color w:val="000000" w:themeColor="text1"/>
            </w:rPr>
          </w:rPrChange>
        </w:rPr>
        <w:instrText xml:space="preserve"> HYPERLINK \l "_4i7ojhp" \h </w:instrText>
      </w:r>
      <w:r>
        <w:rPr>
          <w:rPrChange w:id="8" w:author="Bruno dos Santos Rodrigues" w:date="2016-11-17T20:32:00Z">
            <w:rPr>
              <w:color w:val="000000" w:themeColor="text1"/>
            </w:rPr>
          </w:rPrChange>
        </w:rPr>
        <w:fldChar w:fldCharType="separate"/>
      </w:r>
      <w:r w:rsidR="00EE55CF" w:rsidRPr="00CA0DB1">
        <w:rPr>
          <w:rFonts w:ascii="Arial" w:hAnsi="Arial"/>
          <w:color w:val="000000" w:themeColor="text1"/>
          <w:sz w:val="24"/>
          <w:u w:val="single"/>
          <w:rPrChange w:id="9" w:author="Bruno dos Santos Rodrigues" w:date="2016-11-17T20:32:00Z">
            <w:rPr>
              <w:rFonts w:ascii="Arial" w:eastAsia="Arial" w:hAnsi="Arial" w:cs="Arial"/>
              <w:color w:val="000000" w:themeColor="text1"/>
              <w:sz w:val="24"/>
              <w:szCs w:val="24"/>
              <w:u w:val="single"/>
            </w:rPr>
          </w:rPrChange>
        </w:rPr>
        <w:t>Figura 1 - Diagrama de caso de uso</w:t>
      </w:r>
      <w:r>
        <w:rPr>
          <w:rFonts w:ascii="Arial" w:hAnsi="Arial"/>
          <w:color w:val="000000" w:themeColor="text1"/>
          <w:sz w:val="24"/>
          <w:u w:val="single"/>
          <w:rPrChange w:id="10" w:author="Bruno dos Santos Rodrigues" w:date="2016-11-17T20:32:00Z">
            <w:rPr>
              <w:rFonts w:ascii="Arial" w:eastAsia="Arial" w:hAnsi="Arial" w:cs="Arial"/>
              <w:color w:val="000000" w:themeColor="text1"/>
              <w:sz w:val="24"/>
              <w:szCs w:val="24"/>
              <w:u w:val="single"/>
            </w:rPr>
          </w:rPrChange>
        </w:rPr>
        <w:fldChar w:fldCharType="end"/>
      </w:r>
      <w:r>
        <w:rPr>
          <w:rPrChange w:id="11" w:author="Bruno dos Santos Rodrigues" w:date="2016-11-17T20:32:00Z">
            <w:rPr>
              <w:color w:val="000000" w:themeColor="text1"/>
            </w:rPr>
          </w:rPrChange>
        </w:rPr>
        <w:fldChar w:fldCharType="begin"/>
      </w:r>
      <w:r>
        <w:rPr>
          <w:rPrChange w:id="12" w:author="Bruno dos Santos Rodrigues" w:date="2016-11-17T20:32:00Z">
            <w:rPr>
              <w:color w:val="000000" w:themeColor="text1"/>
            </w:rPr>
          </w:rPrChange>
        </w:rPr>
        <w:instrText xml:space="preserve"> HYPERLINK \l "_4i7ojhp" \h </w:instrText>
      </w:r>
      <w:r>
        <w:rPr>
          <w:rPrChange w:id="13" w:author="Bruno dos Santos Rodrigues" w:date="2016-11-17T20:32:00Z">
            <w:rPr>
              <w:color w:val="000000" w:themeColor="text1"/>
            </w:rPr>
          </w:rPrChange>
        </w:rPr>
        <w:fldChar w:fldCharType="separate"/>
      </w:r>
      <w:r w:rsidR="00EE55CF" w:rsidRPr="00CA0DB1">
        <w:rPr>
          <w:rFonts w:ascii="Arial" w:hAnsi="Arial"/>
          <w:color w:val="000000" w:themeColor="text1"/>
          <w:sz w:val="24"/>
          <w:rPrChange w:id="14" w:author="Bruno dos Santos Rodrigues" w:date="2016-11-17T20:32:00Z">
            <w:rPr>
              <w:rFonts w:ascii="Arial" w:eastAsia="Arial" w:hAnsi="Arial" w:cs="Arial"/>
              <w:color w:val="000000" w:themeColor="text1"/>
              <w:sz w:val="24"/>
              <w:szCs w:val="24"/>
            </w:rPr>
          </w:rPrChange>
        </w:rPr>
        <w:tab/>
      </w:r>
      <w:r>
        <w:rPr>
          <w:rFonts w:ascii="Arial" w:hAnsi="Arial"/>
          <w:color w:val="000000" w:themeColor="text1"/>
          <w:sz w:val="24"/>
          <w:rPrChange w:id="15" w:author="Bruno dos Santos Rodrigues" w:date="2016-11-17T20:32:00Z">
            <w:rPr>
              <w:rFonts w:ascii="Arial" w:eastAsia="Arial" w:hAnsi="Arial" w:cs="Arial"/>
              <w:color w:val="000000" w:themeColor="text1"/>
              <w:sz w:val="24"/>
              <w:szCs w:val="24"/>
            </w:rPr>
          </w:rPrChange>
        </w:rPr>
        <w:fldChar w:fldCharType="end"/>
      </w:r>
      <w:ins w:id="16" w:author="Bruno dos Santos Rodrigues" w:date="2016-11-17T20:32:00Z">
        <w:r w:rsidR="00393DD6">
          <w:fldChar w:fldCharType="begin"/>
        </w:r>
        <w:r w:rsidR="00393DD6">
          <w:instrText xml:space="preserve"> HYPERLINK \l "_Toc466413134" \h </w:instrText>
        </w:r>
        <w:r w:rsidR="00393DD6">
          <w:fldChar w:fldCharType="separate"/>
        </w:r>
        <w:r w:rsidR="00393DD6">
          <w:fldChar w:fldCharType="end"/>
        </w:r>
      </w:ins>
      <w:del w:id="17" w:author="Bruno dos Santos Rodrigues" w:date="2016-11-17T20:32:00Z">
        <w:r w:rsidRPr="00891873">
          <w:rPr>
            <w:color w:val="000000" w:themeColor="text1"/>
            <w:rPrChange w:id="18" w:author="Bruno dos Santos Rodrigues" w:date="2016-11-15T22:39:00Z">
              <w:rPr/>
            </w:rPrChange>
          </w:rPr>
          <w:fldChar w:fldCharType="begin"/>
        </w:r>
        <w:r w:rsidRPr="00891873">
          <w:rPr>
            <w:color w:val="000000" w:themeColor="text1"/>
            <w:rPrChange w:id="19" w:author="Bruno dos Santos Rodrigues" w:date="2016-11-15T22:39:00Z">
              <w:rPr/>
            </w:rPrChange>
          </w:rPr>
          <w:delInstrText xml:space="preserve"> HYPERLINK \l "_Toc466413134" \h </w:delInstrText>
        </w:r>
        <w:r w:rsidRPr="00891873">
          <w:rPr>
            <w:color w:val="000000" w:themeColor="text1"/>
            <w:rPrChange w:id="20" w:author="Bruno dos Santos Rodrigues" w:date="2016-11-15T22:39:00Z">
              <w:rPr/>
            </w:rPrChange>
          </w:rPr>
          <w:fldChar w:fldCharType="end"/>
        </w:r>
      </w:del>
    </w:p>
    <w:p w14:paraId="7B46F25C" w14:textId="77777777" w:rsidR="00046625" w:rsidRPr="00CA0DB1" w:rsidRDefault="00EE55CF">
      <w:pPr>
        <w:tabs>
          <w:tab w:val="right" w:pos="8494"/>
        </w:tabs>
        <w:spacing w:after="0"/>
        <w:rPr>
          <w:rFonts w:ascii="Arial" w:hAnsi="Arial"/>
          <w:color w:val="000000" w:themeColor="text1"/>
          <w:sz w:val="24"/>
          <w:rPrChange w:id="21"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u w:val="single"/>
          <w:rPrChange w:id="22" w:author="Bruno dos Santos Rodrigues" w:date="2016-11-17T20:32:00Z">
            <w:rPr>
              <w:rFonts w:ascii="Arial" w:eastAsia="Arial" w:hAnsi="Arial" w:cs="Arial"/>
              <w:color w:val="000000" w:themeColor="text1"/>
              <w:sz w:val="24"/>
              <w:szCs w:val="24"/>
              <w:u w:val="single"/>
            </w:rPr>
          </w:rPrChange>
        </w:rPr>
        <w:t>Figura 2 - Diagrama de Classes</w:t>
      </w:r>
      <w:r w:rsidRPr="00CA0DB1">
        <w:rPr>
          <w:rFonts w:ascii="Arial" w:hAnsi="Arial"/>
          <w:color w:val="000000" w:themeColor="text1"/>
          <w:sz w:val="24"/>
          <w:rPrChange w:id="23" w:author="Bruno dos Santos Rodrigues" w:date="2016-11-17T20:32:00Z">
            <w:rPr>
              <w:rFonts w:ascii="Arial" w:eastAsia="Arial" w:hAnsi="Arial" w:cs="Arial"/>
              <w:color w:val="000000" w:themeColor="text1"/>
              <w:sz w:val="24"/>
              <w:szCs w:val="24"/>
            </w:rPr>
          </w:rPrChange>
        </w:rPr>
        <w:tab/>
      </w:r>
    </w:p>
    <w:p w14:paraId="6BCC9C35" w14:textId="77777777" w:rsidR="00046625" w:rsidRPr="00CA0DB1" w:rsidRDefault="00046625">
      <w:pPr>
        <w:pStyle w:val="Ttulo1"/>
        <w:rPr>
          <w:rFonts w:ascii="Arial" w:hAnsi="Arial"/>
          <w:color w:val="000000" w:themeColor="text1"/>
          <w:sz w:val="24"/>
          <w:rPrChange w:id="24" w:author="Bruno dos Santos Rodrigues" w:date="2016-11-17T20:32:00Z">
            <w:rPr>
              <w:rFonts w:ascii="Arial" w:hAnsi="Arial" w:cs="Arial"/>
              <w:color w:val="000000" w:themeColor="text1"/>
              <w:sz w:val="24"/>
              <w:szCs w:val="24"/>
            </w:rPr>
          </w:rPrChange>
        </w:rPr>
      </w:pPr>
    </w:p>
    <w:p w14:paraId="23918B53" w14:textId="77777777" w:rsidR="00EE55CF" w:rsidRPr="00CA0DB1" w:rsidRDefault="00EE55CF" w:rsidP="00EE55CF">
      <w:pPr>
        <w:pStyle w:val="CabealhodoSumrio"/>
        <w:rPr>
          <w:rFonts w:ascii="Arial" w:hAnsi="Arial"/>
          <w:color w:val="000000" w:themeColor="text1"/>
          <w:sz w:val="24"/>
          <w:rPrChange w:id="25"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26" w:author="Bruno dos Santos Rodrigues" w:date="2016-11-17T20:32:00Z">
            <w:rPr>
              <w:rFonts w:ascii="Arial" w:hAnsi="Arial" w:cs="Arial"/>
              <w:color w:val="000000" w:themeColor="text1"/>
              <w:sz w:val="24"/>
              <w:szCs w:val="24"/>
            </w:rPr>
          </w:rPrChange>
        </w:rPr>
        <w:br w:type="page"/>
      </w:r>
    </w:p>
    <w:sdt>
      <w:sdtPr>
        <w:rPr>
          <w:rFonts w:ascii="Arial" w:hAnsi="Arial"/>
          <w:color w:val="000000" w:themeColor="text1"/>
          <w:sz w:val="22"/>
          <w:rPrChange w:id="27" w:author="Bruno dos Santos Rodrigues" w:date="2016-11-17T20:32:00Z">
            <w:rPr>
              <w:rFonts w:ascii="Calibri" w:eastAsia="Calibri" w:hAnsi="Calibri" w:cs="Calibri"/>
              <w:color w:val="000000" w:themeColor="text1"/>
              <w:sz w:val="22"/>
              <w:szCs w:val="22"/>
            </w:rPr>
          </w:rPrChange>
        </w:rPr>
        <w:id w:val="-1147121074"/>
        <w:docPartObj>
          <w:docPartGallery w:val="Table of Contents"/>
          <w:docPartUnique/>
        </w:docPartObj>
      </w:sdtPr>
      <w:sdtEndPr>
        <w:rPr>
          <w:rFonts w:eastAsia="Calibri" w:cs="Calibri"/>
          <w:b/>
          <w:szCs w:val="22"/>
          <w:rPrChange w:id="28" w:author="Bruno dos Santos Rodrigues" w:date="2016-11-17T20:32:00Z">
            <w:rPr/>
          </w:rPrChange>
        </w:rPr>
      </w:sdtEndPr>
      <w:sdtContent>
        <w:p w14:paraId="219AC28D" w14:textId="77777777" w:rsidR="00EE55CF" w:rsidRPr="00CA0DB1" w:rsidRDefault="00EE55CF" w:rsidP="00EE55CF">
          <w:pPr>
            <w:pStyle w:val="CabealhodoSumrio"/>
            <w:jc w:val="center"/>
            <w:rPr>
              <w:rFonts w:ascii="Arial" w:hAnsi="Arial"/>
              <w:color w:val="000000" w:themeColor="text1"/>
              <w:sz w:val="24"/>
              <w:rPrChange w:id="29" w:author="Bruno dos Santos Rodrigues" w:date="2016-11-17T20:32:00Z">
                <w:rPr>
                  <w:rFonts w:ascii="Arial" w:hAnsi="Arial" w:cs="Arial"/>
                  <w:color w:val="000000" w:themeColor="text1"/>
                  <w:sz w:val="24"/>
                  <w:szCs w:val="24"/>
                </w:rPr>
              </w:rPrChange>
            </w:rPr>
          </w:pPr>
          <w:r w:rsidRPr="00FA0D47">
            <w:rPr>
              <w:rFonts w:ascii="Arial" w:hAnsi="Arial"/>
              <w:color w:val="000000" w:themeColor="text1"/>
              <w:sz w:val="24"/>
            </w:rPr>
            <w:t>Sumário</w:t>
          </w:r>
        </w:p>
        <w:p w14:paraId="7127B0AF" w14:textId="6E4A37DA" w:rsidR="00FA0D47" w:rsidRDefault="00EE55CF">
          <w:pPr>
            <w:pStyle w:val="Sumrio1"/>
            <w:tabs>
              <w:tab w:val="right" w:leader="dot" w:pos="8494"/>
            </w:tabs>
            <w:rPr>
              <w:rFonts w:asciiTheme="minorHAnsi" w:eastAsiaTheme="minorEastAsia" w:hAnsiTheme="minorHAnsi" w:cstheme="minorBidi"/>
              <w:noProof/>
              <w:color w:val="auto"/>
            </w:rPr>
          </w:pPr>
          <w:r w:rsidRPr="00FA0D47">
            <w:rPr>
              <w:rFonts w:ascii="Arial" w:hAnsi="Arial"/>
              <w:color w:val="000000" w:themeColor="text1"/>
              <w:sz w:val="24"/>
            </w:rPr>
            <w:fldChar w:fldCharType="begin"/>
          </w:r>
          <w:r w:rsidRPr="00891873">
            <w:rPr>
              <w:rFonts w:ascii="Arial" w:hAnsi="Arial" w:cs="Arial"/>
              <w:color w:val="000000" w:themeColor="text1"/>
              <w:sz w:val="24"/>
              <w:szCs w:val="24"/>
              <w:rPrChange w:id="30" w:author="Bruno dos Santos Rodrigues" w:date="2016-11-15T22:39:00Z">
                <w:rPr>
                  <w:rFonts w:ascii="Arial" w:hAnsi="Arial" w:cs="Arial"/>
                  <w:sz w:val="24"/>
                  <w:szCs w:val="24"/>
                </w:rPr>
              </w:rPrChange>
            </w:rPr>
            <w:instrText xml:space="preserve"> TOC \o "1-3" \h \z \u </w:instrText>
          </w:r>
          <w:r w:rsidRPr="00CA0DB1">
            <w:rPr>
              <w:rFonts w:ascii="Arial" w:hAnsi="Arial"/>
              <w:color w:val="000000" w:themeColor="text1"/>
              <w:sz w:val="24"/>
              <w:rPrChange w:id="31" w:author="Bruno dos Santos Rodrigues" w:date="2016-11-17T20:32:00Z">
                <w:rPr>
                  <w:rFonts w:ascii="Arial" w:hAnsi="Arial" w:cs="Arial"/>
                  <w:color w:val="000000" w:themeColor="text1"/>
                  <w:sz w:val="24"/>
                  <w:szCs w:val="24"/>
                </w:rPr>
              </w:rPrChange>
            </w:rPr>
            <w:fldChar w:fldCharType="separate"/>
          </w:r>
          <w:hyperlink w:anchor="_Toc467178095" w:history="1">
            <w:r w:rsidR="00FA0D47" w:rsidRPr="00864D56">
              <w:rPr>
                <w:rStyle w:val="Hyperlink"/>
                <w:rFonts w:ascii="Arial" w:hAnsi="Arial"/>
                <w:noProof/>
              </w:rPr>
              <w:t>LISTA DE FIGURAS</w:t>
            </w:r>
            <w:r w:rsidR="00FA0D47">
              <w:rPr>
                <w:noProof/>
                <w:webHidden/>
              </w:rPr>
              <w:tab/>
            </w:r>
            <w:r w:rsidR="00FA0D47">
              <w:rPr>
                <w:noProof/>
                <w:webHidden/>
              </w:rPr>
              <w:fldChar w:fldCharType="begin"/>
            </w:r>
            <w:r w:rsidR="00FA0D47">
              <w:rPr>
                <w:noProof/>
                <w:webHidden/>
              </w:rPr>
              <w:instrText xml:space="preserve"> PAGEREF _Toc467178095 \h </w:instrText>
            </w:r>
            <w:r w:rsidR="00FA0D47">
              <w:rPr>
                <w:noProof/>
                <w:webHidden/>
              </w:rPr>
            </w:r>
            <w:r w:rsidR="00FA0D47">
              <w:rPr>
                <w:noProof/>
                <w:webHidden/>
              </w:rPr>
              <w:fldChar w:fldCharType="separate"/>
            </w:r>
            <w:r w:rsidR="00FA0D47">
              <w:rPr>
                <w:noProof/>
                <w:webHidden/>
              </w:rPr>
              <w:t>1</w:t>
            </w:r>
            <w:r w:rsidR="00FA0D47">
              <w:rPr>
                <w:noProof/>
                <w:webHidden/>
              </w:rPr>
              <w:fldChar w:fldCharType="end"/>
            </w:r>
          </w:hyperlink>
        </w:p>
        <w:p w14:paraId="1AB22D00" w14:textId="7E643AD4" w:rsidR="00FA0D47" w:rsidRDefault="00FA0D47">
          <w:pPr>
            <w:pStyle w:val="Sumrio1"/>
            <w:tabs>
              <w:tab w:val="left" w:pos="440"/>
              <w:tab w:val="right" w:leader="dot" w:pos="8494"/>
            </w:tabs>
            <w:rPr>
              <w:rFonts w:asciiTheme="minorHAnsi" w:eastAsiaTheme="minorEastAsia" w:hAnsiTheme="minorHAnsi" w:cstheme="minorBidi"/>
              <w:noProof/>
              <w:color w:val="auto"/>
            </w:rPr>
          </w:pPr>
          <w:hyperlink w:anchor="_Toc467178096" w:history="1">
            <w:r w:rsidRPr="00864D56">
              <w:rPr>
                <w:rStyle w:val="Hyperlink"/>
                <w:rFonts w:ascii="Arial" w:hAnsi="Arial" w:cs="Arial"/>
                <w:noProof/>
              </w:rPr>
              <w:t>1.</w:t>
            </w:r>
            <w:r>
              <w:rPr>
                <w:rFonts w:asciiTheme="minorHAnsi" w:eastAsiaTheme="minorEastAsia" w:hAnsiTheme="minorHAnsi" w:cstheme="minorBidi"/>
                <w:noProof/>
                <w:color w:val="auto"/>
              </w:rPr>
              <w:tab/>
            </w:r>
            <w:r w:rsidRPr="00864D56">
              <w:rPr>
                <w:rStyle w:val="Hyperlink"/>
                <w:rFonts w:ascii="Arial" w:eastAsia="Arial" w:hAnsi="Arial" w:cs="Arial"/>
                <w:noProof/>
              </w:rPr>
              <w:t>INTRODUÇÃO</w:t>
            </w:r>
            <w:r>
              <w:rPr>
                <w:noProof/>
                <w:webHidden/>
              </w:rPr>
              <w:tab/>
            </w:r>
            <w:r>
              <w:rPr>
                <w:noProof/>
                <w:webHidden/>
              </w:rPr>
              <w:fldChar w:fldCharType="begin"/>
            </w:r>
            <w:r>
              <w:rPr>
                <w:noProof/>
                <w:webHidden/>
              </w:rPr>
              <w:instrText xml:space="preserve"> PAGEREF _Toc467178096 \h </w:instrText>
            </w:r>
            <w:r>
              <w:rPr>
                <w:noProof/>
                <w:webHidden/>
              </w:rPr>
            </w:r>
            <w:r>
              <w:rPr>
                <w:noProof/>
                <w:webHidden/>
              </w:rPr>
              <w:fldChar w:fldCharType="separate"/>
            </w:r>
            <w:r>
              <w:rPr>
                <w:noProof/>
                <w:webHidden/>
              </w:rPr>
              <w:t>3</w:t>
            </w:r>
            <w:r>
              <w:rPr>
                <w:noProof/>
                <w:webHidden/>
              </w:rPr>
              <w:fldChar w:fldCharType="end"/>
            </w:r>
          </w:hyperlink>
        </w:p>
        <w:p w14:paraId="4075238E" w14:textId="02DEA348" w:rsidR="00FA0D47" w:rsidRDefault="00FA0D47">
          <w:pPr>
            <w:pStyle w:val="Sumrio2"/>
            <w:rPr>
              <w:rFonts w:asciiTheme="minorHAnsi" w:eastAsiaTheme="minorEastAsia" w:hAnsiTheme="minorHAnsi" w:cstheme="minorBidi"/>
              <w:noProof/>
              <w:color w:val="auto"/>
            </w:rPr>
          </w:pPr>
          <w:hyperlink w:anchor="_Toc467178097" w:history="1">
            <w:r w:rsidRPr="00864D56">
              <w:rPr>
                <w:rStyle w:val="Hyperlink"/>
                <w:rFonts w:ascii="Arial" w:hAnsi="Arial"/>
                <w:noProof/>
              </w:rPr>
              <w:t>1.1.</w:t>
            </w:r>
            <w:r>
              <w:rPr>
                <w:rFonts w:asciiTheme="minorHAnsi" w:eastAsiaTheme="minorEastAsia" w:hAnsiTheme="minorHAnsi" w:cstheme="minorBidi"/>
                <w:noProof/>
                <w:color w:val="auto"/>
              </w:rPr>
              <w:tab/>
            </w:r>
            <w:r w:rsidRPr="00864D56">
              <w:rPr>
                <w:rStyle w:val="Hyperlink"/>
                <w:rFonts w:ascii="Arial" w:hAnsi="Arial"/>
                <w:noProof/>
              </w:rPr>
              <w:t>Problematização</w:t>
            </w:r>
            <w:r>
              <w:rPr>
                <w:noProof/>
                <w:webHidden/>
              </w:rPr>
              <w:tab/>
            </w:r>
            <w:r>
              <w:rPr>
                <w:noProof/>
                <w:webHidden/>
              </w:rPr>
              <w:fldChar w:fldCharType="begin"/>
            </w:r>
            <w:r>
              <w:rPr>
                <w:noProof/>
                <w:webHidden/>
              </w:rPr>
              <w:instrText xml:space="preserve"> PAGEREF _Toc467178097 \h </w:instrText>
            </w:r>
            <w:r>
              <w:rPr>
                <w:noProof/>
                <w:webHidden/>
              </w:rPr>
            </w:r>
            <w:r>
              <w:rPr>
                <w:noProof/>
                <w:webHidden/>
              </w:rPr>
              <w:fldChar w:fldCharType="separate"/>
            </w:r>
            <w:r>
              <w:rPr>
                <w:noProof/>
                <w:webHidden/>
              </w:rPr>
              <w:t>3</w:t>
            </w:r>
            <w:r>
              <w:rPr>
                <w:noProof/>
                <w:webHidden/>
              </w:rPr>
              <w:fldChar w:fldCharType="end"/>
            </w:r>
          </w:hyperlink>
        </w:p>
        <w:p w14:paraId="68E1CE28" w14:textId="40A75FCF" w:rsidR="00FA0D47" w:rsidRDefault="00FA0D47">
          <w:pPr>
            <w:pStyle w:val="Sumrio3"/>
            <w:tabs>
              <w:tab w:val="left" w:pos="1320"/>
              <w:tab w:val="right" w:leader="dot" w:pos="8494"/>
            </w:tabs>
            <w:rPr>
              <w:rFonts w:asciiTheme="minorHAnsi" w:eastAsiaTheme="minorEastAsia" w:hAnsiTheme="minorHAnsi" w:cstheme="minorBidi"/>
              <w:noProof/>
              <w:color w:val="auto"/>
            </w:rPr>
          </w:pPr>
          <w:hyperlink w:anchor="_Toc467178098" w:history="1">
            <w:r w:rsidRPr="00864D56">
              <w:rPr>
                <w:rStyle w:val="Hyperlink"/>
                <w:rFonts w:ascii="Arial" w:hAnsi="Arial"/>
                <w:noProof/>
              </w:rPr>
              <w:t>1.2.1.</w:t>
            </w:r>
            <w:r>
              <w:rPr>
                <w:rFonts w:asciiTheme="minorHAnsi" w:eastAsiaTheme="minorEastAsia" w:hAnsiTheme="minorHAnsi" w:cstheme="minorBidi"/>
                <w:noProof/>
                <w:color w:val="auto"/>
              </w:rPr>
              <w:tab/>
            </w:r>
            <w:r w:rsidRPr="00864D56">
              <w:rPr>
                <w:rStyle w:val="Hyperlink"/>
                <w:rFonts w:ascii="Arial" w:hAnsi="Arial"/>
                <w:noProof/>
              </w:rPr>
              <w:t>Formulação Do Problema</w:t>
            </w:r>
            <w:r>
              <w:rPr>
                <w:noProof/>
                <w:webHidden/>
              </w:rPr>
              <w:tab/>
            </w:r>
            <w:r>
              <w:rPr>
                <w:noProof/>
                <w:webHidden/>
              </w:rPr>
              <w:fldChar w:fldCharType="begin"/>
            </w:r>
            <w:r>
              <w:rPr>
                <w:noProof/>
                <w:webHidden/>
              </w:rPr>
              <w:instrText xml:space="preserve"> PAGEREF _Toc467178098 \h </w:instrText>
            </w:r>
            <w:r>
              <w:rPr>
                <w:noProof/>
                <w:webHidden/>
              </w:rPr>
            </w:r>
            <w:r>
              <w:rPr>
                <w:noProof/>
                <w:webHidden/>
              </w:rPr>
              <w:fldChar w:fldCharType="separate"/>
            </w:r>
            <w:r>
              <w:rPr>
                <w:noProof/>
                <w:webHidden/>
              </w:rPr>
              <w:t>3</w:t>
            </w:r>
            <w:r>
              <w:rPr>
                <w:noProof/>
                <w:webHidden/>
              </w:rPr>
              <w:fldChar w:fldCharType="end"/>
            </w:r>
          </w:hyperlink>
        </w:p>
        <w:p w14:paraId="39AED0FD" w14:textId="7AD55F43" w:rsidR="00FA0D47" w:rsidRDefault="00FA0D47">
          <w:pPr>
            <w:pStyle w:val="Sumrio3"/>
            <w:tabs>
              <w:tab w:val="left" w:pos="1320"/>
              <w:tab w:val="right" w:leader="dot" w:pos="8494"/>
            </w:tabs>
            <w:rPr>
              <w:rFonts w:asciiTheme="minorHAnsi" w:eastAsiaTheme="minorEastAsia" w:hAnsiTheme="minorHAnsi" w:cstheme="minorBidi"/>
              <w:noProof/>
              <w:color w:val="auto"/>
            </w:rPr>
          </w:pPr>
          <w:hyperlink w:anchor="_Toc467178099" w:history="1">
            <w:r w:rsidRPr="00864D56">
              <w:rPr>
                <w:rStyle w:val="Hyperlink"/>
                <w:rFonts w:ascii="Arial" w:hAnsi="Arial"/>
                <w:noProof/>
              </w:rPr>
              <w:t>1.2.2.</w:t>
            </w:r>
            <w:r>
              <w:rPr>
                <w:rFonts w:asciiTheme="minorHAnsi" w:eastAsiaTheme="minorEastAsia" w:hAnsiTheme="minorHAnsi" w:cstheme="minorBidi"/>
                <w:noProof/>
                <w:color w:val="auto"/>
              </w:rPr>
              <w:tab/>
            </w:r>
            <w:r w:rsidRPr="00864D56">
              <w:rPr>
                <w:rStyle w:val="Hyperlink"/>
                <w:rFonts w:ascii="Arial" w:hAnsi="Arial"/>
                <w:noProof/>
              </w:rPr>
              <w:t>Solução Proposta</w:t>
            </w:r>
            <w:r>
              <w:rPr>
                <w:noProof/>
                <w:webHidden/>
              </w:rPr>
              <w:tab/>
            </w:r>
            <w:r>
              <w:rPr>
                <w:noProof/>
                <w:webHidden/>
              </w:rPr>
              <w:fldChar w:fldCharType="begin"/>
            </w:r>
            <w:r>
              <w:rPr>
                <w:noProof/>
                <w:webHidden/>
              </w:rPr>
              <w:instrText xml:space="preserve"> PAGEREF _Toc467178099 \h </w:instrText>
            </w:r>
            <w:r>
              <w:rPr>
                <w:noProof/>
                <w:webHidden/>
              </w:rPr>
            </w:r>
            <w:r>
              <w:rPr>
                <w:noProof/>
                <w:webHidden/>
              </w:rPr>
              <w:fldChar w:fldCharType="separate"/>
            </w:r>
            <w:r>
              <w:rPr>
                <w:noProof/>
                <w:webHidden/>
              </w:rPr>
              <w:t>3</w:t>
            </w:r>
            <w:r>
              <w:rPr>
                <w:noProof/>
                <w:webHidden/>
              </w:rPr>
              <w:fldChar w:fldCharType="end"/>
            </w:r>
          </w:hyperlink>
        </w:p>
        <w:p w14:paraId="02944870" w14:textId="2AAC83E6" w:rsidR="00FA0D47" w:rsidRDefault="00FA0D47">
          <w:pPr>
            <w:pStyle w:val="Sumrio2"/>
            <w:rPr>
              <w:rFonts w:asciiTheme="minorHAnsi" w:eastAsiaTheme="minorEastAsia" w:hAnsiTheme="minorHAnsi" w:cstheme="minorBidi"/>
              <w:noProof/>
              <w:color w:val="auto"/>
            </w:rPr>
          </w:pPr>
          <w:hyperlink w:anchor="_Toc467178100" w:history="1">
            <w:r w:rsidRPr="00864D56">
              <w:rPr>
                <w:rStyle w:val="Hyperlink"/>
                <w:rFonts w:ascii="Arial" w:hAnsi="Arial"/>
                <w:noProof/>
              </w:rPr>
              <w:t>1.2.</w:t>
            </w:r>
            <w:r>
              <w:rPr>
                <w:rFonts w:asciiTheme="minorHAnsi" w:eastAsiaTheme="minorEastAsia" w:hAnsiTheme="minorHAnsi" w:cstheme="minorBidi"/>
                <w:noProof/>
                <w:color w:val="auto"/>
              </w:rPr>
              <w:tab/>
            </w:r>
            <w:r w:rsidRPr="00864D56">
              <w:rPr>
                <w:rStyle w:val="Hyperlink"/>
                <w:rFonts w:ascii="Arial" w:hAnsi="Arial"/>
                <w:noProof/>
              </w:rPr>
              <w:t>Objetivos Gerais</w:t>
            </w:r>
            <w:r>
              <w:rPr>
                <w:noProof/>
                <w:webHidden/>
              </w:rPr>
              <w:tab/>
            </w:r>
            <w:r>
              <w:rPr>
                <w:noProof/>
                <w:webHidden/>
              </w:rPr>
              <w:fldChar w:fldCharType="begin"/>
            </w:r>
            <w:r>
              <w:rPr>
                <w:noProof/>
                <w:webHidden/>
              </w:rPr>
              <w:instrText xml:space="preserve"> PAGEREF _Toc467178100 \h </w:instrText>
            </w:r>
            <w:r>
              <w:rPr>
                <w:noProof/>
                <w:webHidden/>
              </w:rPr>
            </w:r>
            <w:r>
              <w:rPr>
                <w:noProof/>
                <w:webHidden/>
              </w:rPr>
              <w:fldChar w:fldCharType="separate"/>
            </w:r>
            <w:r>
              <w:rPr>
                <w:noProof/>
                <w:webHidden/>
              </w:rPr>
              <w:t>3</w:t>
            </w:r>
            <w:r>
              <w:rPr>
                <w:noProof/>
                <w:webHidden/>
              </w:rPr>
              <w:fldChar w:fldCharType="end"/>
            </w:r>
          </w:hyperlink>
        </w:p>
        <w:p w14:paraId="0DABB1F4" w14:textId="37F4C399" w:rsidR="00FA0D47" w:rsidRDefault="00FA0D47">
          <w:pPr>
            <w:pStyle w:val="Sumrio3"/>
            <w:tabs>
              <w:tab w:val="left" w:pos="1320"/>
              <w:tab w:val="right" w:leader="dot" w:pos="8494"/>
            </w:tabs>
            <w:rPr>
              <w:rFonts w:asciiTheme="minorHAnsi" w:eastAsiaTheme="minorEastAsia" w:hAnsiTheme="minorHAnsi" w:cstheme="minorBidi"/>
              <w:noProof/>
              <w:color w:val="auto"/>
            </w:rPr>
          </w:pPr>
          <w:hyperlink w:anchor="_Toc467178101" w:history="1">
            <w:r w:rsidRPr="00864D56">
              <w:rPr>
                <w:rStyle w:val="Hyperlink"/>
                <w:rFonts w:ascii="Arial" w:hAnsi="Arial"/>
                <w:noProof/>
              </w:rPr>
              <w:t>1.2.1.</w:t>
            </w:r>
            <w:r>
              <w:rPr>
                <w:rFonts w:asciiTheme="minorHAnsi" w:eastAsiaTheme="minorEastAsia" w:hAnsiTheme="minorHAnsi" w:cstheme="minorBidi"/>
                <w:noProof/>
                <w:color w:val="auto"/>
              </w:rPr>
              <w:tab/>
            </w:r>
            <w:r w:rsidRPr="00864D56">
              <w:rPr>
                <w:rStyle w:val="Hyperlink"/>
                <w:rFonts w:ascii="Arial" w:hAnsi="Arial"/>
                <w:noProof/>
              </w:rPr>
              <w:t>Objetivos Específicos</w:t>
            </w:r>
            <w:r>
              <w:rPr>
                <w:noProof/>
                <w:webHidden/>
              </w:rPr>
              <w:tab/>
            </w:r>
            <w:r>
              <w:rPr>
                <w:noProof/>
                <w:webHidden/>
              </w:rPr>
              <w:fldChar w:fldCharType="begin"/>
            </w:r>
            <w:r>
              <w:rPr>
                <w:noProof/>
                <w:webHidden/>
              </w:rPr>
              <w:instrText xml:space="preserve"> PAGEREF _Toc467178101 \h </w:instrText>
            </w:r>
            <w:r>
              <w:rPr>
                <w:noProof/>
                <w:webHidden/>
              </w:rPr>
            </w:r>
            <w:r>
              <w:rPr>
                <w:noProof/>
                <w:webHidden/>
              </w:rPr>
              <w:fldChar w:fldCharType="separate"/>
            </w:r>
            <w:r>
              <w:rPr>
                <w:noProof/>
                <w:webHidden/>
              </w:rPr>
              <w:t>3</w:t>
            </w:r>
            <w:r>
              <w:rPr>
                <w:noProof/>
                <w:webHidden/>
              </w:rPr>
              <w:fldChar w:fldCharType="end"/>
            </w:r>
          </w:hyperlink>
        </w:p>
        <w:p w14:paraId="0ED69924" w14:textId="72915A2C" w:rsidR="00FA0D47" w:rsidRDefault="00FA0D47">
          <w:pPr>
            <w:pStyle w:val="Sumrio2"/>
            <w:rPr>
              <w:rFonts w:asciiTheme="minorHAnsi" w:eastAsiaTheme="minorEastAsia" w:hAnsiTheme="minorHAnsi" w:cstheme="minorBidi"/>
              <w:noProof/>
              <w:color w:val="auto"/>
            </w:rPr>
          </w:pPr>
          <w:hyperlink w:anchor="_Toc467178102" w:history="1">
            <w:r w:rsidRPr="00864D56">
              <w:rPr>
                <w:rStyle w:val="Hyperlink"/>
                <w:rFonts w:ascii="Arial" w:hAnsi="Arial"/>
                <w:noProof/>
              </w:rPr>
              <w:t>1.3.</w:t>
            </w:r>
            <w:r>
              <w:rPr>
                <w:rFonts w:asciiTheme="minorHAnsi" w:eastAsiaTheme="minorEastAsia" w:hAnsiTheme="minorHAnsi" w:cstheme="minorBidi"/>
                <w:noProof/>
                <w:color w:val="auto"/>
              </w:rPr>
              <w:tab/>
            </w:r>
            <w:r w:rsidRPr="00864D56">
              <w:rPr>
                <w:rStyle w:val="Hyperlink"/>
                <w:rFonts w:ascii="Arial" w:hAnsi="Arial"/>
                <w:noProof/>
              </w:rPr>
              <w:t>Metodologia</w:t>
            </w:r>
            <w:r>
              <w:rPr>
                <w:noProof/>
                <w:webHidden/>
              </w:rPr>
              <w:tab/>
            </w:r>
            <w:r>
              <w:rPr>
                <w:noProof/>
                <w:webHidden/>
              </w:rPr>
              <w:fldChar w:fldCharType="begin"/>
            </w:r>
            <w:r>
              <w:rPr>
                <w:noProof/>
                <w:webHidden/>
              </w:rPr>
              <w:instrText xml:space="preserve"> PAGEREF _Toc467178102 \h </w:instrText>
            </w:r>
            <w:r>
              <w:rPr>
                <w:noProof/>
                <w:webHidden/>
              </w:rPr>
            </w:r>
            <w:r>
              <w:rPr>
                <w:noProof/>
                <w:webHidden/>
              </w:rPr>
              <w:fldChar w:fldCharType="separate"/>
            </w:r>
            <w:r>
              <w:rPr>
                <w:noProof/>
                <w:webHidden/>
              </w:rPr>
              <w:t>3</w:t>
            </w:r>
            <w:r>
              <w:rPr>
                <w:noProof/>
                <w:webHidden/>
              </w:rPr>
              <w:fldChar w:fldCharType="end"/>
            </w:r>
          </w:hyperlink>
        </w:p>
        <w:p w14:paraId="59BDA6BC" w14:textId="49A8EA97" w:rsidR="00FA0D47" w:rsidRDefault="00FA0D47">
          <w:pPr>
            <w:pStyle w:val="Sumrio1"/>
            <w:tabs>
              <w:tab w:val="left" w:pos="440"/>
              <w:tab w:val="right" w:leader="dot" w:pos="8494"/>
            </w:tabs>
            <w:rPr>
              <w:rFonts w:asciiTheme="minorHAnsi" w:eastAsiaTheme="minorEastAsia" w:hAnsiTheme="minorHAnsi" w:cstheme="minorBidi"/>
              <w:noProof/>
              <w:color w:val="auto"/>
            </w:rPr>
          </w:pPr>
          <w:hyperlink w:anchor="_Toc467178103" w:history="1">
            <w:r w:rsidRPr="00864D56">
              <w:rPr>
                <w:rStyle w:val="Hyperlink"/>
                <w:rFonts w:ascii="Arial" w:hAnsi="Arial"/>
                <w:noProof/>
              </w:rPr>
              <w:t>2.</w:t>
            </w:r>
            <w:r>
              <w:rPr>
                <w:rFonts w:asciiTheme="minorHAnsi" w:eastAsiaTheme="minorEastAsia" w:hAnsiTheme="minorHAnsi" w:cstheme="minorBidi"/>
                <w:noProof/>
                <w:color w:val="auto"/>
              </w:rPr>
              <w:tab/>
            </w:r>
            <w:r w:rsidRPr="00864D56">
              <w:rPr>
                <w:rStyle w:val="Hyperlink"/>
                <w:rFonts w:ascii="Arial" w:hAnsi="Arial"/>
                <w:noProof/>
              </w:rPr>
              <w:t>FUNDAMENTAÇÃO TEÓRICA</w:t>
            </w:r>
            <w:r>
              <w:rPr>
                <w:noProof/>
                <w:webHidden/>
              </w:rPr>
              <w:tab/>
            </w:r>
            <w:r>
              <w:rPr>
                <w:noProof/>
                <w:webHidden/>
              </w:rPr>
              <w:fldChar w:fldCharType="begin"/>
            </w:r>
            <w:r>
              <w:rPr>
                <w:noProof/>
                <w:webHidden/>
              </w:rPr>
              <w:instrText xml:space="preserve"> PAGEREF _Toc467178103 \h </w:instrText>
            </w:r>
            <w:r>
              <w:rPr>
                <w:noProof/>
                <w:webHidden/>
              </w:rPr>
            </w:r>
            <w:r>
              <w:rPr>
                <w:noProof/>
                <w:webHidden/>
              </w:rPr>
              <w:fldChar w:fldCharType="separate"/>
            </w:r>
            <w:r>
              <w:rPr>
                <w:noProof/>
                <w:webHidden/>
              </w:rPr>
              <w:t>3</w:t>
            </w:r>
            <w:r>
              <w:rPr>
                <w:noProof/>
                <w:webHidden/>
              </w:rPr>
              <w:fldChar w:fldCharType="end"/>
            </w:r>
          </w:hyperlink>
        </w:p>
        <w:p w14:paraId="5BB25E06" w14:textId="757BF3BE" w:rsidR="00FA0D47" w:rsidRDefault="00FA0D47">
          <w:pPr>
            <w:pStyle w:val="Sumrio2"/>
            <w:rPr>
              <w:rFonts w:asciiTheme="minorHAnsi" w:eastAsiaTheme="minorEastAsia" w:hAnsiTheme="minorHAnsi" w:cstheme="minorBidi"/>
              <w:noProof/>
              <w:color w:val="auto"/>
            </w:rPr>
          </w:pPr>
          <w:hyperlink w:anchor="_Toc467178104" w:history="1">
            <w:r w:rsidRPr="00864D56">
              <w:rPr>
                <w:rStyle w:val="Hyperlink"/>
                <w:rFonts w:ascii="Arial" w:hAnsi="Arial"/>
                <w:noProof/>
              </w:rPr>
              <w:t>2.1.</w:t>
            </w:r>
            <w:r>
              <w:rPr>
                <w:rFonts w:asciiTheme="minorHAnsi" w:eastAsiaTheme="minorEastAsia" w:hAnsiTheme="minorHAnsi" w:cstheme="minorBidi"/>
                <w:noProof/>
                <w:color w:val="auto"/>
              </w:rPr>
              <w:tab/>
            </w:r>
            <w:r w:rsidRPr="00864D56">
              <w:rPr>
                <w:rStyle w:val="Hyperlink"/>
                <w:rFonts w:ascii="Arial" w:hAnsi="Arial"/>
                <w:noProof/>
              </w:rPr>
              <w:t>ITIL</w:t>
            </w:r>
            <w:r>
              <w:rPr>
                <w:noProof/>
                <w:webHidden/>
              </w:rPr>
              <w:tab/>
            </w:r>
            <w:r>
              <w:rPr>
                <w:noProof/>
                <w:webHidden/>
              </w:rPr>
              <w:fldChar w:fldCharType="begin"/>
            </w:r>
            <w:r>
              <w:rPr>
                <w:noProof/>
                <w:webHidden/>
              </w:rPr>
              <w:instrText xml:space="preserve"> PAGEREF _Toc467178104 \h </w:instrText>
            </w:r>
            <w:r>
              <w:rPr>
                <w:noProof/>
                <w:webHidden/>
              </w:rPr>
            </w:r>
            <w:r>
              <w:rPr>
                <w:noProof/>
                <w:webHidden/>
              </w:rPr>
              <w:fldChar w:fldCharType="separate"/>
            </w:r>
            <w:r>
              <w:rPr>
                <w:noProof/>
                <w:webHidden/>
              </w:rPr>
              <w:t>3</w:t>
            </w:r>
            <w:r>
              <w:rPr>
                <w:noProof/>
                <w:webHidden/>
              </w:rPr>
              <w:fldChar w:fldCharType="end"/>
            </w:r>
          </w:hyperlink>
        </w:p>
        <w:p w14:paraId="64CE0350" w14:textId="61F3BD2C" w:rsidR="00FA0D47" w:rsidRDefault="00FA0D47">
          <w:pPr>
            <w:pStyle w:val="Sumrio3"/>
            <w:tabs>
              <w:tab w:val="left" w:pos="1320"/>
              <w:tab w:val="right" w:leader="dot" w:pos="8494"/>
            </w:tabs>
            <w:rPr>
              <w:rFonts w:asciiTheme="minorHAnsi" w:eastAsiaTheme="minorEastAsia" w:hAnsiTheme="minorHAnsi" w:cstheme="minorBidi"/>
              <w:noProof/>
              <w:color w:val="auto"/>
            </w:rPr>
          </w:pPr>
          <w:hyperlink w:anchor="_Toc467178105" w:history="1">
            <w:r w:rsidRPr="00864D56">
              <w:rPr>
                <w:rStyle w:val="Hyperlink"/>
                <w:rFonts w:ascii="Arial" w:hAnsi="Arial"/>
                <w:noProof/>
              </w:rPr>
              <w:t>3.1.1.</w:t>
            </w:r>
            <w:r>
              <w:rPr>
                <w:rFonts w:asciiTheme="minorHAnsi" w:eastAsiaTheme="minorEastAsia" w:hAnsiTheme="minorHAnsi" w:cstheme="minorBidi"/>
                <w:noProof/>
                <w:color w:val="auto"/>
              </w:rPr>
              <w:tab/>
            </w:r>
            <w:r w:rsidRPr="00864D56">
              <w:rPr>
                <w:rStyle w:val="Hyperlink"/>
                <w:rFonts w:ascii="Arial" w:hAnsi="Arial"/>
                <w:noProof/>
              </w:rPr>
              <w:t>Operação de Serviço</w:t>
            </w:r>
            <w:r>
              <w:rPr>
                <w:noProof/>
                <w:webHidden/>
              </w:rPr>
              <w:tab/>
            </w:r>
            <w:r>
              <w:rPr>
                <w:noProof/>
                <w:webHidden/>
              </w:rPr>
              <w:fldChar w:fldCharType="begin"/>
            </w:r>
            <w:r>
              <w:rPr>
                <w:noProof/>
                <w:webHidden/>
              </w:rPr>
              <w:instrText xml:space="preserve"> PAGEREF _Toc467178105 \h </w:instrText>
            </w:r>
            <w:r>
              <w:rPr>
                <w:noProof/>
                <w:webHidden/>
              </w:rPr>
            </w:r>
            <w:r>
              <w:rPr>
                <w:noProof/>
                <w:webHidden/>
              </w:rPr>
              <w:fldChar w:fldCharType="separate"/>
            </w:r>
            <w:r>
              <w:rPr>
                <w:noProof/>
                <w:webHidden/>
              </w:rPr>
              <w:t>3</w:t>
            </w:r>
            <w:r>
              <w:rPr>
                <w:noProof/>
                <w:webHidden/>
              </w:rPr>
              <w:fldChar w:fldCharType="end"/>
            </w:r>
          </w:hyperlink>
        </w:p>
        <w:p w14:paraId="4E620CEC" w14:textId="3E29786C" w:rsidR="00FA0D47" w:rsidRDefault="00FA0D47">
          <w:pPr>
            <w:pStyle w:val="Sumrio2"/>
            <w:rPr>
              <w:rFonts w:asciiTheme="minorHAnsi" w:eastAsiaTheme="minorEastAsia" w:hAnsiTheme="minorHAnsi" w:cstheme="minorBidi"/>
              <w:noProof/>
              <w:color w:val="auto"/>
            </w:rPr>
          </w:pPr>
          <w:hyperlink w:anchor="_Toc467178106" w:history="1">
            <w:r w:rsidRPr="00864D56">
              <w:rPr>
                <w:rStyle w:val="Hyperlink"/>
                <w:rFonts w:ascii="Arial" w:hAnsi="Arial"/>
                <w:noProof/>
              </w:rPr>
              <w:t>2.2.</w:t>
            </w:r>
            <w:r>
              <w:rPr>
                <w:rFonts w:asciiTheme="minorHAnsi" w:eastAsiaTheme="minorEastAsia" w:hAnsiTheme="minorHAnsi" w:cstheme="minorBidi"/>
                <w:noProof/>
                <w:color w:val="auto"/>
              </w:rPr>
              <w:tab/>
            </w:r>
            <w:r w:rsidRPr="00864D56">
              <w:rPr>
                <w:rStyle w:val="Hyperlink"/>
                <w:rFonts w:ascii="Arial" w:hAnsi="Arial"/>
                <w:noProof/>
              </w:rPr>
              <w:t>GitHub</w:t>
            </w:r>
            <w:r>
              <w:rPr>
                <w:noProof/>
                <w:webHidden/>
              </w:rPr>
              <w:tab/>
            </w:r>
            <w:r>
              <w:rPr>
                <w:noProof/>
                <w:webHidden/>
              </w:rPr>
              <w:fldChar w:fldCharType="begin"/>
            </w:r>
            <w:r>
              <w:rPr>
                <w:noProof/>
                <w:webHidden/>
              </w:rPr>
              <w:instrText xml:space="preserve"> PAGEREF _Toc467178106 \h </w:instrText>
            </w:r>
            <w:r>
              <w:rPr>
                <w:noProof/>
                <w:webHidden/>
              </w:rPr>
            </w:r>
            <w:r>
              <w:rPr>
                <w:noProof/>
                <w:webHidden/>
              </w:rPr>
              <w:fldChar w:fldCharType="separate"/>
            </w:r>
            <w:r>
              <w:rPr>
                <w:noProof/>
                <w:webHidden/>
              </w:rPr>
              <w:t>3</w:t>
            </w:r>
            <w:r>
              <w:rPr>
                <w:noProof/>
                <w:webHidden/>
              </w:rPr>
              <w:fldChar w:fldCharType="end"/>
            </w:r>
          </w:hyperlink>
        </w:p>
        <w:p w14:paraId="2296930D" w14:textId="4CAF2F68" w:rsidR="00FA0D47" w:rsidRDefault="00FA0D47">
          <w:pPr>
            <w:pStyle w:val="Sumrio2"/>
            <w:rPr>
              <w:rFonts w:asciiTheme="minorHAnsi" w:eastAsiaTheme="minorEastAsia" w:hAnsiTheme="minorHAnsi" w:cstheme="minorBidi"/>
              <w:noProof/>
              <w:color w:val="auto"/>
            </w:rPr>
          </w:pPr>
          <w:hyperlink w:anchor="_Toc467178107" w:history="1">
            <w:r w:rsidRPr="00864D56">
              <w:rPr>
                <w:rStyle w:val="Hyperlink"/>
                <w:rFonts w:ascii="Arial" w:hAnsi="Arial"/>
                <w:noProof/>
              </w:rPr>
              <w:t>2.3.</w:t>
            </w:r>
            <w:r>
              <w:rPr>
                <w:rFonts w:asciiTheme="minorHAnsi" w:eastAsiaTheme="minorEastAsia" w:hAnsiTheme="minorHAnsi" w:cstheme="minorBidi"/>
                <w:noProof/>
                <w:color w:val="auto"/>
              </w:rPr>
              <w:tab/>
            </w:r>
            <w:r w:rsidRPr="00864D56">
              <w:rPr>
                <w:rStyle w:val="Hyperlink"/>
                <w:rFonts w:ascii="Arial" w:hAnsi="Arial"/>
                <w:noProof/>
              </w:rPr>
              <w:t>Qt e Qt Creator</w:t>
            </w:r>
            <w:r>
              <w:rPr>
                <w:noProof/>
                <w:webHidden/>
              </w:rPr>
              <w:tab/>
            </w:r>
            <w:r>
              <w:rPr>
                <w:noProof/>
                <w:webHidden/>
              </w:rPr>
              <w:fldChar w:fldCharType="begin"/>
            </w:r>
            <w:r>
              <w:rPr>
                <w:noProof/>
                <w:webHidden/>
              </w:rPr>
              <w:instrText xml:space="preserve"> PAGEREF _Toc467178107 \h </w:instrText>
            </w:r>
            <w:r>
              <w:rPr>
                <w:noProof/>
                <w:webHidden/>
              </w:rPr>
            </w:r>
            <w:r>
              <w:rPr>
                <w:noProof/>
                <w:webHidden/>
              </w:rPr>
              <w:fldChar w:fldCharType="separate"/>
            </w:r>
            <w:r>
              <w:rPr>
                <w:noProof/>
                <w:webHidden/>
              </w:rPr>
              <w:t>3</w:t>
            </w:r>
            <w:r>
              <w:rPr>
                <w:noProof/>
                <w:webHidden/>
              </w:rPr>
              <w:fldChar w:fldCharType="end"/>
            </w:r>
          </w:hyperlink>
        </w:p>
        <w:p w14:paraId="059420FC" w14:textId="239FF8B6" w:rsidR="00FA0D47" w:rsidRDefault="00FA0D47">
          <w:pPr>
            <w:pStyle w:val="Sumrio2"/>
            <w:rPr>
              <w:rFonts w:asciiTheme="minorHAnsi" w:eastAsiaTheme="minorEastAsia" w:hAnsiTheme="minorHAnsi" w:cstheme="minorBidi"/>
              <w:noProof/>
              <w:color w:val="auto"/>
            </w:rPr>
          </w:pPr>
          <w:hyperlink w:anchor="_Toc467178108" w:history="1">
            <w:r w:rsidRPr="00864D56">
              <w:rPr>
                <w:rStyle w:val="Hyperlink"/>
                <w:rFonts w:ascii="Arial" w:hAnsi="Arial"/>
                <w:noProof/>
              </w:rPr>
              <w:t>2.4.</w:t>
            </w:r>
            <w:r>
              <w:rPr>
                <w:rFonts w:asciiTheme="minorHAnsi" w:eastAsiaTheme="minorEastAsia" w:hAnsiTheme="minorHAnsi" w:cstheme="minorBidi"/>
                <w:noProof/>
                <w:color w:val="auto"/>
              </w:rPr>
              <w:tab/>
            </w:r>
            <w:r w:rsidRPr="00864D56">
              <w:rPr>
                <w:rStyle w:val="Hyperlink"/>
                <w:rFonts w:ascii="Arial" w:hAnsi="Arial"/>
                <w:noProof/>
              </w:rPr>
              <w:t>C++</w:t>
            </w:r>
            <w:r>
              <w:rPr>
                <w:noProof/>
                <w:webHidden/>
              </w:rPr>
              <w:tab/>
            </w:r>
            <w:r>
              <w:rPr>
                <w:noProof/>
                <w:webHidden/>
              </w:rPr>
              <w:fldChar w:fldCharType="begin"/>
            </w:r>
            <w:r>
              <w:rPr>
                <w:noProof/>
                <w:webHidden/>
              </w:rPr>
              <w:instrText xml:space="preserve"> PAGEREF _Toc467178108 \h </w:instrText>
            </w:r>
            <w:r>
              <w:rPr>
                <w:noProof/>
                <w:webHidden/>
              </w:rPr>
            </w:r>
            <w:r>
              <w:rPr>
                <w:noProof/>
                <w:webHidden/>
              </w:rPr>
              <w:fldChar w:fldCharType="separate"/>
            </w:r>
            <w:r>
              <w:rPr>
                <w:noProof/>
                <w:webHidden/>
              </w:rPr>
              <w:t>3</w:t>
            </w:r>
            <w:r>
              <w:rPr>
                <w:noProof/>
                <w:webHidden/>
              </w:rPr>
              <w:fldChar w:fldCharType="end"/>
            </w:r>
          </w:hyperlink>
        </w:p>
        <w:p w14:paraId="1EC20D0F" w14:textId="0057ADFA" w:rsidR="00FA0D47" w:rsidRDefault="00FA0D47">
          <w:pPr>
            <w:pStyle w:val="Sumrio2"/>
            <w:rPr>
              <w:rFonts w:asciiTheme="minorHAnsi" w:eastAsiaTheme="minorEastAsia" w:hAnsiTheme="minorHAnsi" w:cstheme="minorBidi"/>
              <w:noProof/>
              <w:color w:val="auto"/>
            </w:rPr>
          </w:pPr>
          <w:hyperlink w:anchor="_Toc467178109" w:history="1">
            <w:r w:rsidRPr="00864D56">
              <w:rPr>
                <w:rStyle w:val="Hyperlink"/>
                <w:rFonts w:ascii="Arial" w:hAnsi="Arial"/>
                <w:noProof/>
              </w:rPr>
              <w:t>2.5.</w:t>
            </w:r>
            <w:r>
              <w:rPr>
                <w:rFonts w:asciiTheme="minorHAnsi" w:eastAsiaTheme="minorEastAsia" w:hAnsiTheme="minorHAnsi" w:cstheme="minorBidi"/>
                <w:noProof/>
                <w:color w:val="auto"/>
              </w:rPr>
              <w:tab/>
            </w:r>
            <w:r w:rsidRPr="00864D56">
              <w:rPr>
                <w:rStyle w:val="Hyperlink"/>
                <w:rFonts w:ascii="Arial" w:hAnsi="Arial"/>
                <w:noProof/>
              </w:rPr>
              <w:t>PostgreSQL</w:t>
            </w:r>
            <w:r>
              <w:rPr>
                <w:noProof/>
                <w:webHidden/>
              </w:rPr>
              <w:tab/>
            </w:r>
            <w:r>
              <w:rPr>
                <w:noProof/>
                <w:webHidden/>
              </w:rPr>
              <w:fldChar w:fldCharType="begin"/>
            </w:r>
            <w:r>
              <w:rPr>
                <w:noProof/>
                <w:webHidden/>
              </w:rPr>
              <w:instrText xml:space="preserve"> PAGEREF _Toc467178109 \h </w:instrText>
            </w:r>
            <w:r>
              <w:rPr>
                <w:noProof/>
                <w:webHidden/>
              </w:rPr>
            </w:r>
            <w:r>
              <w:rPr>
                <w:noProof/>
                <w:webHidden/>
              </w:rPr>
              <w:fldChar w:fldCharType="separate"/>
            </w:r>
            <w:r>
              <w:rPr>
                <w:noProof/>
                <w:webHidden/>
              </w:rPr>
              <w:t>3</w:t>
            </w:r>
            <w:r>
              <w:rPr>
                <w:noProof/>
                <w:webHidden/>
              </w:rPr>
              <w:fldChar w:fldCharType="end"/>
            </w:r>
          </w:hyperlink>
        </w:p>
        <w:p w14:paraId="157BC40E" w14:textId="4C292EDE" w:rsidR="00FA0D47" w:rsidRDefault="00FA0D47">
          <w:pPr>
            <w:pStyle w:val="Sumrio2"/>
            <w:rPr>
              <w:rFonts w:asciiTheme="minorHAnsi" w:eastAsiaTheme="minorEastAsia" w:hAnsiTheme="minorHAnsi" w:cstheme="minorBidi"/>
              <w:noProof/>
              <w:color w:val="auto"/>
            </w:rPr>
          </w:pPr>
          <w:hyperlink w:anchor="_Toc467178110" w:history="1">
            <w:r w:rsidRPr="00864D56">
              <w:rPr>
                <w:rStyle w:val="Hyperlink"/>
                <w:rFonts w:ascii="Arial" w:hAnsi="Arial"/>
                <w:noProof/>
              </w:rPr>
              <w:t>2.6.</w:t>
            </w:r>
            <w:r>
              <w:rPr>
                <w:rFonts w:asciiTheme="minorHAnsi" w:eastAsiaTheme="minorEastAsia" w:hAnsiTheme="minorHAnsi" w:cstheme="minorBidi"/>
                <w:noProof/>
                <w:color w:val="auto"/>
              </w:rPr>
              <w:tab/>
            </w:r>
            <w:r w:rsidRPr="00864D56">
              <w:rPr>
                <w:rStyle w:val="Hyperlink"/>
                <w:rFonts w:ascii="Arial" w:hAnsi="Arial"/>
                <w:noProof/>
              </w:rPr>
              <w:t>Comparação entre Web e Desktop</w:t>
            </w:r>
            <w:r>
              <w:rPr>
                <w:noProof/>
                <w:webHidden/>
              </w:rPr>
              <w:tab/>
            </w:r>
            <w:r>
              <w:rPr>
                <w:noProof/>
                <w:webHidden/>
              </w:rPr>
              <w:fldChar w:fldCharType="begin"/>
            </w:r>
            <w:r>
              <w:rPr>
                <w:noProof/>
                <w:webHidden/>
              </w:rPr>
              <w:instrText xml:space="preserve"> PAGEREF _Toc467178110 \h </w:instrText>
            </w:r>
            <w:r>
              <w:rPr>
                <w:noProof/>
                <w:webHidden/>
              </w:rPr>
            </w:r>
            <w:r>
              <w:rPr>
                <w:noProof/>
                <w:webHidden/>
              </w:rPr>
              <w:fldChar w:fldCharType="separate"/>
            </w:r>
            <w:r>
              <w:rPr>
                <w:noProof/>
                <w:webHidden/>
              </w:rPr>
              <w:t>3</w:t>
            </w:r>
            <w:r>
              <w:rPr>
                <w:noProof/>
                <w:webHidden/>
              </w:rPr>
              <w:fldChar w:fldCharType="end"/>
            </w:r>
          </w:hyperlink>
        </w:p>
        <w:p w14:paraId="481D0B20" w14:textId="7941F793" w:rsidR="00FA0D47" w:rsidRDefault="00FA0D47">
          <w:pPr>
            <w:pStyle w:val="Sumrio1"/>
            <w:tabs>
              <w:tab w:val="left" w:pos="440"/>
              <w:tab w:val="right" w:leader="dot" w:pos="8494"/>
            </w:tabs>
            <w:rPr>
              <w:rFonts w:asciiTheme="minorHAnsi" w:eastAsiaTheme="minorEastAsia" w:hAnsiTheme="minorHAnsi" w:cstheme="minorBidi"/>
              <w:noProof/>
              <w:color w:val="auto"/>
            </w:rPr>
          </w:pPr>
          <w:hyperlink w:anchor="_Toc467178111" w:history="1">
            <w:r w:rsidRPr="00864D56">
              <w:rPr>
                <w:rStyle w:val="Hyperlink"/>
                <w:rFonts w:ascii="Arial" w:hAnsi="Arial"/>
                <w:noProof/>
              </w:rPr>
              <w:t>3.</w:t>
            </w:r>
            <w:r>
              <w:rPr>
                <w:rFonts w:asciiTheme="minorHAnsi" w:eastAsiaTheme="minorEastAsia" w:hAnsiTheme="minorHAnsi" w:cstheme="minorBidi"/>
                <w:noProof/>
                <w:color w:val="auto"/>
              </w:rPr>
              <w:tab/>
            </w:r>
            <w:r w:rsidRPr="00864D56">
              <w:rPr>
                <w:rStyle w:val="Hyperlink"/>
                <w:rFonts w:ascii="Arial" w:hAnsi="Arial"/>
                <w:noProof/>
              </w:rPr>
              <w:t>DESENVOLVIMENTO (MELHORAR TÍTULO DO QUE?)</w:t>
            </w:r>
            <w:r>
              <w:rPr>
                <w:noProof/>
                <w:webHidden/>
              </w:rPr>
              <w:tab/>
            </w:r>
            <w:r>
              <w:rPr>
                <w:noProof/>
                <w:webHidden/>
              </w:rPr>
              <w:fldChar w:fldCharType="begin"/>
            </w:r>
            <w:r>
              <w:rPr>
                <w:noProof/>
                <w:webHidden/>
              </w:rPr>
              <w:instrText xml:space="preserve"> PAGEREF _Toc467178111 \h </w:instrText>
            </w:r>
            <w:r>
              <w:rPr>
                <w:noProof/>
                <w:webHidden/>
              </w:rPr>
            </w:r>
            <w:r>
              <w:rPr>
                <w:noProof/>
                <w:webHidden/>
              </w:rPr>
              <w:fldChar w:fldCharType="separate"/>
            </w:r>
            <w:r>
              <w:rPr>
                <w:noProof/>
                <w:webHidden/>
              </w:rPr>
              <w:t>3</w:t>
            </w:r>
            <w:r>
              <w:rPr>
                <w:noProof/>
                <w:webHidden/>
              </w:rPr>
              <w:fldChar w:fldCharType="end"/>
            </w:r>
          </w:hyperlink>
        </w:p>
        <w:p w14:paraId="1D40B3C0" w14:textId="37CAA0E2" w:rsidR="00FA0D47" w:rsidRDefault="00FA0D47">
          <w:pPr>
            <w:pStyle w:val="Sumrio2"/>
            <w:rPr>
              <w:rFonts w:asciiTheme="minorHAnsi" w:eastAsiaTheme="minorEastAsia" w:hAnsiTheme="minorHAnsi" w:cstheme="minorBidi"/>
              <w:noProof/>
              <w:color w:val="auto"/>
            </w:rPr>
          </w:pPr>
          <w:hyperlink w:anchor="_Toc467178112" w:history="1">
            <w:r w:rsidRPr="00864D56">
              <w:rPr>
                <w:rStyle w:val="Hyperlink"/>
                <w:rFonts w:ascii="Arial" w:hAnsi="Arial"/>
                <w:noProof/>
              </w:rPr>
              <w:t>3.1</w:t>
            </w:r>
            <w:r>
              <w:rPr>
                <w:rFonts w:asciiTheme="minorHAnsi" w:eastAsiaTheme="minorEastAsia" w:hAnsiTheme="minorHAnsi" w:cstheme="minorBidi"/>
                <w:noProof/>
                <w:color w:val="auto"/>
              </w:rPr>
              <w:tab/>
            </w:r>
            <w:r w:rsidRPr="00864D56">
              <w:rPr>
                <w:rStyle w:val="Hyperlink"/>
                <w:rFonts w:ascii="Arial" w:hAnsi="Arial"/>
                <w:noProof/>
              </w:rPr>
              <w:t>Projeto KAIZEN</w:t>
            </w:r>
            <w:r>
              <w:rPr>
                <w:noProof/>
                <w:webHidden/>
              </w:rPr>
              <w:tab/>
            </w:r>
            <w:r>
              <w:rPr>
                <w:noProof/>
                <w:webHidden/>
              </w:rPr>
              <w:fldChar w:fldCharType="begin"/>
            </w:r>
            <w:r>
              <w:rPr>
                <w:noProof/>
                <w:webHidden/>
              </w:rPr>
              <w:instrText xml:space="preserve"> PAGEREF _Toc467178112 \h </w:instrText>
            </w:r>
            <w:r>
              <w:rPr>
                <w:noProof/>
                <w:webHidden/>
              </w:rPr>
            </w:r>
            <w:r>
              <w:rPr>
                <w:noProof/>
                <w:webHidden/>
              </w:rPr>
              <w:fldChar w:fldCharType="separate"/>
            </w:r>
            <w:r>
              <w:rPr>
                <w:noProof/>
                <w:webHidden/>
              </w:rPr>
              <w:t>3</w:t>
            </w:r>
            <w:r>
              <w:rPr>
                <w:noProof/>
                <w:webHidden/>
              </w:rPr>
              <w:fldChar w:fldCharType="end"/>
            </w:r>
          </w:hyperlink>
        </w:p>
        <w:p w14:paraId="563CA085" w14:textId="09E1ACA4" w:rsidR="00FA0D47" w:rsidRDefault="00FA0D47">
          <w:pPr>
            <w:pStyle w:val="Sumrio3"/>
            <w:tabs>
              <w:tab w:val="left" w:pos="1320"/>
              <w:tab w:val="right" w:leader="dot" w:pos="8494"/>
            </w:tabs>
            <w:rPr>
              <w:rFonts w:asciiTheme="minorHAnsi" w:eastAsiaTheme="minorEastAsia" w:hAnsiTheme="minorHAnsi" w:cstheme="minorBidi"/>
              <w:noProof/>
              <w:color w:val="auto"/>
            </w:rPr>
          </w:pPr>
          <w:hyperlink w:anchor="_Toc467178113" w:history="1">
            <w:r w:rsidRPr="00864D56">
              <w:rPr>
                <w:rStyle w:val="Hyperlink"/>
                <w:rFonts w:ascii="Arial" w:hAnsi="Arial"/>
                <w:noProof/>
              </w:rPr>
              <w:t>3.1.1.</w:t>
            </w:r>
            <w:r>
              <w:rPr>
                <w:rFonts w:asciiTheme="minorHAnsi" w:eastAsiaTheme="minorEastAsia" w:hAnsiTheme="minorHAnsi" w:cstheme="minorBidi"/>
                <w:noProof/>
                <w:color w:val="auto"/>
              </w:rPr>
              <w:tab/>
            </w:r>
            <w:r w:rsidRPr="00864D56">
              <w:rPr>
                <w:rStyle w:val="Hyperlink"/>
                <w:rFonts w:ascii="Arial" w:hAnsi="Arial"/>
                <w:noProof/>
              </w:rPr>
              <w:t>Análise de Requisitos</w:t>
            </w:r>
            <w:r>
              <w:rPr>
                <w:noProof/>
                <w:webHidden/>
              </w:rPr>
              <w:tab/>
            </w:r>
            <w:r>
              <w:rPr>
                <w:noProof/>
                <w:webHidden/>
              </w:rPr>
              <w:fldChar w:fldCharType="begin"/>
            </w:r>
            <w:r>
              <w:rPr>
                <w:noProof/>
                <w:webHidden/>
              </w:rPr>
              <w:instrText xml:space="preserve"> PAGEREF _Toc467178113 \h </w:instrText>
            </w:r>
            <w:r>
              <w:rPr>
                <w:noProof/>
                <w:webHidden/>
              </w:rPr>
            </w:r>
            <w:r>
              <w:rPr>
                <w:noProof/>
                <w:webHidden/>
              </w:rPr>
              <w:fldChar w:fldCharType="separate"/>
            </w:r>
            <w:r>
              <w:rPr>
                <w:noProof/>
                <w:webHidden/>
              </w:rPr>
              <w:t>3</w:t>
            </w:r>
            <w:r>
              <w:rPr>
                <w:noProof/>
                <w:webHidden/>
              </w:rPr>
              <w:fldChar w:fldCharType="end"/>
            </w:r>
          </w:hyperlink>
        </w:p>
        <w:p w14:paraId="6EE6EB00" w14:textId="53C4AC45" w:rsidR="00FA0D47" w:rsidRDefault="00FA0D47">
          <w:pPr>
            <w:pStyle w:val="Sumrio3"/>
            <w:tabs>
              <w:tab w:val="left" w:pos="1320"/>
              <w:tab w:val="right" w:leader="dot" w:pos="8494"/>
            </w:tabs>
            <w:rPr>
              <w:rFonts w:asciiTheme="minorHAnsi" w:eastAsiaTheme="minorEastAsia" w:hAnsiTheme="minorHAnsi" w:cstheme="minorBidi"/>
              <w:noProof/>
              <w:color w:val="auto"/>
            </w:rPr>
          </w:pPr>
          <w:hyperlink w:anchor="_Toc467178114" w:history="1">
            <w:r w:rsidRPr="00864D56">
              <w:rPr>
                <w:rStyle w:val="Hyperlink"/>
                <w:rFonts w:ascii="Arial" w:hAnsi="Arial"/>
                <w:noProof/>
              </w:rPr>
              <w:t>3.1.2.</w:t>
            </w:r>
            <w:r>
              <w:rPr>
                <w:rFonts w:asciiTheme="minorHAnsi" w:eastAsiaTheme="minorEastAsia" w:hAnsiTheme="minorHAnsi" w:cstheme="minorBidi"/>
                <w:noProof/>
                <w:color w:val="auto"/>
              </w:rPr>
              <w:tab/>
            </w:r>
            <w:r w:rsidRPr="00864D56">
              <w:rPr>
                <w:rStyle w:val="Hyperlink"/>
                <w:rFonts w:ascii="Arial" w:hAnsi="Arial"/>
                <w:noProof/>
              </w:rPr>
              <w:t>Modelagem UML</w:t>
            </w:r>
            <w:r>
              <w:rPr>
                <w:noProof/>
                <w:webHidden/>
              </w:rPr>
              <w:tab/>
            </w:r>
            <w:r>
              <w:rPr>
                <w:noProof/>
                <w:webHidden/>
              </w:rPr>
              <w:fldChar w:fldCharType="begin"/>
            </w:r>
            <w:r>
              <w:rPr>
                <w:noProof/>
                <w:webHidden/>
              </w:rPr>
              <w:instrText xml:space="preserve"> PAGEREF _Toc467178114 \h </w:instrText>
            </w:r>
            <w:r>
              <w:rPr>
                <w:noProof/>
                <w:webHidden/>
              </w:rPr>
            </w:r>
            <w:r>
              <w:rPr>
                <w:noProof/>
                <w:webHidden/>
              </w:rPr>
              <w:fldChar w:fldCharType="separate"/>
            </w:r>
            <w:r>
              <w:rPr>
                <w:noProof/>
                <w:webHidden/>
              </w:rPr>
              <w:t>3</w:t>
            </w:r>
            <w:r>
              <w:rPr>
                <w:noProof/>
                <w:webHidden/>
              </w:rPr>
              <w:fldChar w:fldCharType="end"/>
            </w:r>
          </w:hyperlink>
        </w:p>
        <w:p w14:paraId="2BD2534A" w14:textId="5D465A33" w:rsidR="00FA0D47" w:rsidRDefault="00FA0D47">
          <w:pPr>
            <w:pStyle w:val="Sumrio2"/>
            <w:rPr>
              <w:rFonts w:asciiTheme="minorHAnsi" w:eastAsiaTheme="minorEastAsia" w:hAnsiTheme="minorHAnsi" w:cstheme="minorBidi"/>
              <w:noProof/>
              <w:color w:val="auto"/>
            </w:rPr>
          </w:pPr>
          <w:hyperlink w:anchor="_Toc467178115" w:history="1">
            <w:r w:rsidRPr="00864D56">
              <w:rPr>
                <w:rStyle w:val="Hyperlink"/>
                <w:rFonts w:ascii="Arial" w:hAnsi="Arial"/>
                <w:noProof/>
              </w:rPr>
              <w:t>3.2</w:t>
            </w:r>
            <w:r>
              <w:rPr>
                <w:rFonts w:asciiTheme="minorHAnsi" w:eastAsiaTheme="minorEastAsia" w:hAnsiTheme="minorHAnsi" w:cstheme="minorBidi"/>
                <w:noProof/>
                <w:color w:val="auto"/>
              </w:rPr>
              <w:tab/>
            </w:r>
            <w:r w:rsidRPr="00864D56">
              <w:rPr>
                <w:rStyle w:val="Hyperlink"/>
                <w:rFonts w:ascii="Arial" w:hAnsi="Arial"/>
                <w:noProof/>
              </w:rPr>
              <w:t>Implementação</w:t>
            </w:r>
            <w:r>
              <w:rPr>
                <w:noProof/>
                <w:webHidden/>
              </w:rPr>
              <w:tab/>
            </w:r>
            <w:r>
              <w:rPr>
                <w:noProof/>
                <w:webHidden/>
              </w:rPr>
              <w:fldChar w:fldCharType="begin"/>
            </w:r>
            <w:r>
              <w:rPr>
                <w:noProof/>
                <w:webHidden/>
              </w:rPr>
              <w:instrText xml:space="preserve"> PAGEREF _Toc467178115 \h </w:instrText>
            </w:r>
            <w:r>
              <w:rPr>
                <w:noProof/>
                <w:webHidden/>
              </w:rPr>
            </w:r>
            <w:r>
              <w:rPr>
                <w:noProof/>
                <w:webHidden/>
              </w:rPr>
              <w:fldChar w:fldCharType="separate"/>
            </w:r>
            <w:r>
              <w:rPr>
                <w:noProof/>
                <w:webHidden/>
              </w:rPr>
              <w:t>3</w:t>
            </w:r>
            <w:r>
              <w:rPr>
                <w:noProof/>
                <w:webHidden/>
              </w:rPr>
              <w:fldChar w:fldCharType="end"/>
            </w:r>
          </w:hyperlink>
        </w:p>
        <w:p w14:paraId="3ED21420" w14:textId="6DD26580" w:rsidR="00FA0D47" w:rsidRDefault="00FA0D47">
          <w:pPr>
            <w:pStyle w:val="Sumrio3"/>
            <w:tabs>
              <w:tab w:val="left" w:pos="1320"/>
              <w:tab w:val="right" w:leader="dot" w:pos="8494"/>
            </w:tabs>
            <w:rPr>
              <w:rFonts w:asciiTheme="minorHAnsi" w:eastAsiaTheme="minorEastAsia" w:hAnsiTheme="minorHAnsi" w:cstheme="minorBidi"/>
              <w:noProof/>
              <w:color w:val="auto"/>
            </w:rPr>
          </w:pPr>
          <w:hyperlink w:anchor="_Toc467178116" w:history="1">
            <w:r w:rsidRPr="00864D56">
              <w:rPr>
                <w:rStyle w:val="Hyperlink"/>
                <w:rFonts w:ascii="Arial" w:hAnsi="Arial"/>
                <w:noProof/>
              </w:rPr>
              <w:t>3.2.1</w:t>
            </w:r>
            <w:r>
              <w:rPr>
                <w:rFonts w:asciiTheme="minorHAnsi" w:eastAsiaTheme="minorEastAsia" w:hAnsiTheme="minorHAnsi" w:cstheme="minorBidi"/>
                <w:noProof/>
                <w:color w:val="auto"/>
              </w:rPr>
              <w:tab/>
            </w:r>
            <w:r w:rsidRPr="00864D56">
              <w:rPr>
                <w:rStyle w:val="Hyperlink"/>
                <w:rFonts w:ascii="Arial" w:hAnsi="Arial"/>
                <w:noProof/>
              </w:rPr>
              <w:t>Execução do Sistema</w:t>
            </w:r>
            <w:r>
              <w:rPr>
                <w:noProof/>
                <w:webHidden/>
              </w:rPr>
              <w:tab/>
            </w:r>
            <w:r>
              <w:rPr>
                <w:noProof/>
                <w:webHidden/>
              </w:rPr>
              <w:fldChar w:fldCharType="begin"/>
            </w:r>
            <w:r>
              <w:rPr>
                <w:noProof/>
                <w:webHidden/>
              </w:rPr>
              <w:instrText xml:space="preserve"> PAGEREF _Toc467178116 \h </w:instrText>
            </w:r>
            <w:r>
              <w:rPr>
                <w:noProof/>
                <w:webHidden/>
              </w:rPr>
            </w:r>
            <w:r>
              <w:rPr>
                <w:noProof/>
                <w:webHidden/>
              </w:rPr>
              <w:fldChar w:fldCharType="separate"/>
            </w:r>
            <w:r>
              <w:rPr>
                <w:noProof/>
                <w:webHidden/>
              </w:rPr>
              <w:t>3</w:t>
            </w:r>
            <w:r>
              <w:rPr>
                <w:noProof/>
                <w:webHidden/>
              </w:rPr>
              <w:fldChar w:fldCharType="end"/>
            </w:r>
          </w:hyperlink>
        </w:p>
        <w:p w14:paraId="1C5AEC17" w14:textId="5013B308" w:rsidR="00FA0D47" w:rsidRDefault="00FA0D47">
          <w:pPr>
            <w:pStyle w:val="Sumrio1"/>
            <w:tabs>
              <w:tab w:val="left" w:pos="440"/>
              <w:tab w:val="right" w:leader="dot" w:pos="8494"/>
            </w:tabs>
            <w:rPr>
              <w:rFonts w:asciiTheme="minorHAnsi" w:eastAsiaTheme="minorEastAsia" w:hAnsiTheme="minorHAnsi" w:cstheme="minorBidi"/>
              <w:noProof/>
              <w:color w:val="auto"/>
            </w:rPr>
          </w:pPr>
          <w:hyperlink w:anchor="_Toc467178117" w:history="1">
            <w:r w:rsidRPr="00864D56">
              <w:rPr>
                <w:rStyle w:val="Hyperlink"/>
                <w:rFonts w:ascii="Arial" w:hAnsi="Arial"/>
                <w:noProof/>
              </w:rPr>
              <w:t>4.</w:t>
            </w:r>
            <w:r>
              <w:rPr>
                <w:rFonts w:asciiTheme="minorHAnsi" w:eastAsiaTheme="minorEastAsia" w:hAnsiTheme="minorHAnsi" w:cstheme="minorBidi"/>
                <w:noProof/>
                <w:color w:val="auto"/>
              </w:rPr>
              <w:tab/>
            </w:r>
            <w:r w:rsidRPr="00864D56">
              <w:rPr>
                <w:rStyle w:val="Hyperlink"/>
                <w:rFonts w:ascii="Arial" w:hAnsi="Arial"/>
                <w:noProof/>
              </w:rPr>
              <w:t>CONCLUSÃO</w:t>
            </w:r>
            <w:r>
              <w:rPr>
                <w:noProof/>
                <w:webHidden/>
              </w:rPr>
              <w:tab/>
            </w:r>
            <w:r>
              <w:rPr>
                <w:noProof/>
                <w:webHidden/>
              </w:rPr>
              <w:fldChar w:fldCharType="begin"/>
            </w:r>
            <w:r>
              <w:rPr>
                <w:noProof/>
                <w:webHidden/>
              </w:rPr>
              <w:instrText xml:space="preserve"> PAGEREF _Toc467178117 \h </w:instrText>
            </w:r>
            <w:r>
              <w:rPr>
                <w:noProof/>
                <w:webHidden/>
              </w:rPr>
            </w:r>
            <w:r>
              <w:rPr>
                <w:noProof/>
                <w:webHidden/>
              </w:rPr>
              <w:fldChar w:fldCharType="separate"/>
            </w:r>
            <w:r>
              <w:rPr>
                <w:noProof/>
                <w:webHidden/>
              </w:rPr>
              <w:t>3</w:t>
            </w:r>
            <w:r>
              <w:rPr>
                <w:noProof/>
                <w:webHidden/>
              </w:rPr>
              <w:fldChar w:fldCharType="end"/>
            </w:r>
          </w:hyperlink>
        </w:p>
        <w:p w14:paraId="671FE760" w14:textId="0B046412" w:rsidR="00FA0D47" w:rsidRDefault="00FA0D47">
          <w:pPr>
            <w:pStyle w:val="Sumrio1"/>
            <w:tabs>
              <w:tab w:val="right" w:leader="dot" w:pos="8494"/>
            </w:tabs>
            <w:rPr>
              <w:rFonts w:asciiTheme="minorHAnsi" w:eastAsiaTheme="minorEastAsia" w:hAnsiTheme="minorHAnsi" w:cstheme="minorBidi"/>
              <w:noProof/>
              <w:color w:val="auto"/>
            </w:rPr>
          </w:pPr>
          <w:hyperlink w:anchor="_Toc467178118" w:history="1">
            <w:r w:rsidRPr="00864D56">
              <w:rPr>
                <w:rStyle w:val="Hyperlink"/>
                <w:rFonts w:ascii="Arial" w:hAnsi="Arial"/>
                <w:noProof/>
              </w:rPr>
              <w:t>BIBLIOGRAFIA</w:t>
            </w:r>
            <w:r>
              <w:rPr>
                <w:noProof/>
                <w:webHidden/>
              </w:rPr>
              <w:tab/>
            </w:r>
            <w:r>
              <w:rPr>
                <w:noProof/>
                <w:webHidden/>
              </w:rPr>
              <w:fldChar w:fldCharType="begin"/>
            </w:r>
            <w:r>
              <w:rPr>
                <w:noProof/>
                <w:webHidden/>
              </w:rPr>
              <w:instrText xml:space="preserve"> PAGEREF _Toc467178118 \h </w:instrText>
            </w:r>
            <w:r>
              <w:rPr>
                <w:noProof/>
                <w:webHidden/>
              </w:rPr>
            </w:r>
            <w:r>
              <w:rPr>
                <w:noProof/>
                <w:webHidden/>
              </w:rPr>
              <w:fldChar w:fldCharType="separate"/>
            </w:r>
            <w:r>
              <w:rPr>
                <w:noProof/>
                <w:webHidden/>
              </w:rPr>
              <w:t>3</w:t>
            </w:r>
            <w:r>
              <w:rPr>
                <w:noProof/>
                <w:webHidden/>
              </w:rPr>
              <w:fldChar w:fldCharType="end"/>
            </w:r>
          </w:hyperlink>
        </w:p>
        <w:p w14:paraId="206F8B05" w14:textId="23C90092" w:rsidR="00EE55CF" w:rsidRPr="00EE379B" w:rsidRDefault="00EE55CF">
          <w:pPr>
            <w:rPr>
              <w:rFonts w:ascii="Arial" w:hAnsi="Arial"/>
              <w:color w:val="000000" w:themeColor="text1"/>
              <w:rPrChange w:id="32" w:author="Bruno dos Santos Rodrigues" w:date="2016-11-17T20:32:00Z">
                <w:rPr>
                  <w:color w:val="000000" w:themeColor="text1"/>
                </w:rPr>
              </w:rPrChange>
            </w:rPr>
          </w:pPr>
          <w:r w:rsidRPr="00CA0DB1">
            <w:rPr>
              <w:rFonts w:ascii="Arial" w:hAnsi="Arial"/>
              <w:b/>
              <w:color w:val="000000" w:themeColor="text1"/>
              <w:sz w:val="24"/>
              <w:rPrChange w:id="33" w:author="Bruno dos Santos Rodrigues" w:date="2016-11-17T20:32:00Z">
                <w:rPr>
                  <w:rFonts w:ascii="Arial" w:hAnsi="Arial" w:cs="Arial"/>
                  <w:b/>
                  <w:bCs/>
                  <w:color w:val="000000" w:themeColor="text1"/>
                  <w:sz w:val="24"/>
                  <w:szCs w:val="24"/>
                </w:rPr>
              </w:rPrChange>
            </w:rPr>
            <w:fldChar w:fldCharType="end"/>
          </w:r>
        </w:p>
      </w:sdtContent>
    </w:sdt>
    <w:p w14:paraId="723500D3" w14:textId="77777777" w:rsidR="00046625" w:rsidRPr="00891873" w:rsidRDefault="00393DD6" w:rsidP="00EE55CF">
      <w:pPr>
        <w:widowControl w:val="0"/>
        <w:spacing w:after="0" w:line="360" w:lineRule="auto"/>
        <w:ind w:firstLine="709"/>
        <w:jc w:val="both"/>
        <w:rPr>
          <w:rFonts w:ascii="Arial" w:hAnsi="Arial" w:cs="Arial"/>
          <w:color w:val="000000" w:themeColor="text1"/>
          <w:sz w:val="24"/>
          <w:szCs w:val="24"/>
          <w:rPrChange w:id="34" w:author="Bruno dos Santos Rodrigues" w:date="2016-11-15T22:39:00Z">
            <w:rPr>
              <w:rFonts w:ascii="Arial" w:hAnsi="Arial" w:cs="Arial"/>
              <w:sz w:val="24"/>
              <w:szCs w:val="24"/>
            </w:rPr>
          </w:rPrChange>
        </w:rPr>
        <w:sectPr w:rsidR="00046625" w:rsidRPr="00891873">
          <w:headerReference w:type="default" r:id="rId8"/>
          <w:footerReference w:type="default" r:id="rId9"/>
          <w:type w:val="continuous"/>
          <w:pgSz w:w="11906" w:h="16838"/>
          <w:pgMar w:top="1417" w:right="1701" w:bottom="1417" w:left="1701" w:header="720" w:footer="720" w:gutter="0"/>
          <w:cols w:space="720"/>
        </w:sectPr>
      </w:pPr>
      <w:ins w:id="35" w:author="Bruno dos Santos Rodrigues" w:date="2016-11-17T20:32:00Z">
        <w:r>
          <w:fldChar w:fldCharType="begin"/>
        </w:r>
        <w:r>
          <w:instrText xml:space="preserve"> HYPERLINK \l "_Toc466411911" \h </w:instrText>
        </w:r>
        <w:r>
          <w:fldChar w:fldCharType="separate"/>
        </w:r>
        <w:r>
          <w:fldChar w:fldCharType="end"/>
        </w:r>
      </w:ins>
      <w:del w:id="36" w:author="Bruno dos Santos Rodrigues" w:date="2016-11-17T20:32:00Z">
        <w:r w:rsidR="007B0066" w:rsidRPr="00891873">
          <w:rPr>
            <w:color w:val="000000" w:themeColor="text1"/>
            <w:rPrChange w:id="37" w:author="Bruno dos Santos Rodrigues" w:date="2016-11-15T22:39:00Z">
              <w:rPr/>
            </w:rPrChange>
          </w:rPr>
          <w:fldChar w:fldCharType="begin"/>
        </w:r>
        <w:r w:rsidR="007B0066" w:rsidRPr="00891873">
          <w:rPr>
            <w:color w:val="000000" w:themeColor="text1"/>
            <w:rPrChange w:id="38" w:author="Bruno dos Santos Rodrigues" w:date="2016-11-15T22:39:00Z">
              <w:rPr/>
            </w:rPrChange>
          </w:rPr>
          <w:delInstrText xml:space="preserve"> HYPERLINK \l "_Toc466411911" \h </w:delInstrText>
        </w:r>
        <w:r w:rsidR="007B0066" w:rsidRPr="00891873">
          <w:rPr>
            <w:color w:val="000000" w:themeColor="text1"/>
            <w:rPrChange w:id="39" w:author="Bruno dos Santos Rodrigues" w:date="2016-11-15T22:39:00Z">
              <w:rPr/>
            </w:rPrChange>
          </w:rPr>
          <w:fldChar w:fldCharType="end"/>
        </w:r>
      </w:del>
    </w:p>
    <w:p w14:paraId="766D9FD3" w14:textId="77777777" w:rsidR="00EE55CF" w:rsidRPr="00891873" w:rsidRDefault="00EE55CF">
      <w:pPr>
        <w:rPr>
          <w:rFonts w:ascii="Arial" w:eastAsia="Arial" w:hAnsi="Arial" w:cs="Arial"/>
          <w:b/>
          <w:color w:val="000000" w:themeColor="text1"/>
          <w:sz w:val="24"/>
          <w:szCs w:val="24"/>
          <w:rPrChange w:id="40" w:author="Bruno dos Santos Rodrigues" w:date="2016-11-15T22:39:00Z">
            <w:rPr>
              <w:rFonts w:ascii="Arial" w:eastAsia="Arial" w:hAnsi="Arial" w:cs="Arial"/>
              <w:b/>
              <w:sz w:val="24"/>
              <w:szCs w:val="24"/>
            </w:rPr>
          </w:rPrChange>
        </w:rPr>
      </w:pPr>
      <w:bookmarkStart w:id="41" w:name="_gjdgxs" w:colFirst="0" w:colLast="0"/>
      <w:bookmarkEnd w:id="41"/>
      <w:r w:rsidRPr="00891873">
        <w:rPr>
          <w:rFonts w:ascii="Arial" w:eastAsia="Arial" w:hAnsi="Arial" w:cs="Arial"/>
          <w:b/>
          <w:color w:val="000000" w:themeColor="text1"/>
          <w:sz w:val="24"/>
          <w:szCs w:val="24"/>
          <w:rPrChange w:id="42" w:author="Bruno dos Santos Rodrigues" w:date="2016-11-15T22:39:00Z">
            <w:rPr>
              <w:rFonts w:ascii="Arial" w:eastAsia="Arial" w:hAnsi="Arial" w:cs="Arial"/>
              <w:b/>
              <w:sz w:val="24"/>
              <w:szCs w:val="24"/>
            </w:rPr>
          </w:rPrChange>
        </w:rPr>
        <w:br w:type="page"/>
      </w:r>
    </w:p>
    <w:p w14:paraId="6699678C" w14:textId="77777777" w:rsidR="00F33663" w:rsidRPr="00891873" w:rsidRDefault="00EE55CF" w:rsidP="007B0066">
      <w:pPr>
        <w:pStyle w:val="Ttulo1"/>
        <w:numPr>
          <w:ilvl w:val="0"/>
          <w:numId w:val="18"/>
        </w:numPr>
        <w:spacing w:line="360" w:lineRule="auto"/>
        <w:ind w:left="426" w:hanging="426"/>
        <w:jc w:val="both"/>
        <w:rPr>
          <w:rFonts w:ascii="Arial" w:hAnsi="Arial" w:cs="Arial"/>
          <w:color w:val="000000" w:themeColor="text1"/>
          <w:sz w:val="24"/>
          <w:szCs w:val="24"/>
          <w:rPrChange w:id="43" w:author="Bruno dos Santos Rodrigues" w:date="2016-11-15T22:39:00Z">
            <w:rPr>
              <w:rFonts w:ascii="Arial" w:hAnsi="Arial" w:cs="Arial"/>
              <w:sz w:val="24"/>
              <w:szCs w:val="24"/>
            </w:rPr>
          </w:rPrChange>
        </w:rPr>
      </w:pPr>
      <w:bookmarkStart w:id="44" w:name="_Toc467101831"/>
      <w:bookmarkStart w:id="45" w:name="_Toc467178096"/>
      <w:r w:rsidRPr="00891873">
        <w:rPr>
          <w:rFonts w:ascii="Arial" w:eastAsia="Arial" w:hAnsi="Arial" w:cs="Arial"/>
          <w:b/>
          <w:color w:val="000000" w:themeColor="text1"/>
          <w:sz w:val="24"/>
          <w:szCs w:val="24"/>
          <w:rPrChange w:id="46" w:author="Bruno dos Santos Rodrigues" w:date="2016-11-15T22:39:00Z">
            <w:rPr>
              <w:rFonts w:ascii="Arial" w:eastAsia="Arial" w:hAnsi="Arial" w:cs="Arial"/>
              <w:b/>
              <w:color w:val="000000"/>
              <w:sz w:val="24"/>
              <w:szCs w:val="24"/>
            </w:rPr>
          </w:rPrChange>
        </w:rPr>
        <w:lastRenderedPageBreak/>
        <w:t>INTRODUÇÃO</w:t>
      </w:r>
      <w:bookmarkEnd w:id="44"/>
      <w:bookmarkEnd w:id="45"/>
    </w:p>
    <w:p w14:paraId="2626567A" w14:textId="77777777" w:rsidR="00046625" w:rsidRPr="00891873" w:rsidRDefault="00F33663" w:rsidP="007B0066">
      <w:pPr>
        <w:spacing w:before="120" w:after="0" w:line="360" w:lineRule="auto"/>
        <w:ind w:firstLine="709"/>
        <w:jc w:val="both"/>
        <w:rPr>
          <w:rFonts w:ascii="Arial" w:hAnsi="Arial" w:cs="Arial"/>
          <w:color w:val="000000" w:themeColor="text1"/>
          <w:sz w:val="24"/>
          <w:szCs w:val="24"/>
          <w:rPrChange w:id="47"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48" w:author="Bruno dos Santos Rodrigues" w:date="2016-11-15T22:39:00Z">
            <w:rPr>
              <w:rFonts w:ascii="Arial" w:eastAsia="Arial" w:hAnsi="Arial" w:cs="Arial"/>
              <w:sz w:val="24"/>
              <w:szCs w:val="24"/>
            </w:rPr>
          </w:rPrChange>
        </w:rPr>
        <w:t xml:space="preserve">O </w:t>
      </w:r>
      <w:r w:rsidR="00844AE0" w:rsidRPr="00891873">
        <w:rPr>
          <w:rFonts w:ascii="Arial" w:eastAsia="Arial" w:hAnsi="Arial" w:cs="Arial"/>
          <w:color w:val="000000" w:themeColor="text1"/>
          <w:sz w:val="24"/>
          <w:szCs w:val="24"/>
          <w:rPrChange w:id="49" w:author="Bruno dos Santos Rodrigues" w:date="2016-11-15T22:39:00Z">
            <w:rPr>
              <w:rFonts w:ascii="Arial" w:eastAsia="Arial" w:hAnsi="Arial" w:cs="Arial"/>
              <w:sz w:val="24"/>
              <w:szCs w:val="24"/>
            </w:rPr>
          </w:rPrChange>
        </w:rPr>
        <w:t>mercado tem cobrado cada vez mais valor agregado aos serviços prestados pelas empresas e profissionais de TI. Para auxiliar as organizações a alcançar esse objetivo surgiu o ITIL</w:t>
      </w:r>
      <w:r w:rsidR="00F57452" w:rsidRPr="00891873">
        <w:rPr>
          <w:rFonts w:ascii="Arial" w:eastAsia="Arial" w:hAnsi="Arial" w:cs="Arial"/>
          <w:color w:val="000000" w:themeColor="text1"/>
          <w:sz w:val="24"/>
          <w:szCs w:val="24"/>
          <w:rPrChange w:id="50" w:author="Bruno dos Santos Rodrigues" w:date="2016-11-15T22:39:00Z">
            <w:rPr>
              <w:rFonts w:ascii="Arial" w:eastAsia="Arial" w:hAnsi="Arial" w:cs="Arial"/>
              <w:sz w:val="24"/>
              <w:szCs w:val="24"/>
            </w:rPr>
          </w:rPrChange>
        </w:rPr>
        <w:t xml:space="preserve"> (</w:t>
      </w:r>
      <w:r w:rsidR="00F57452" w:rsidRPr="00891873">
        <w:rPr>
          <w:rFonts w:ascii="Arial" w:eastAsia="Arial" w:hAnsi="Arial" w:cs="Arial"/>
          <w:i/>
          <w:color w:val="000000" w:themeColor="text1"/>
          <w:sz w:val="24"/>
          <w:szCs w:val="24"/>
          <w:rPrChange w:id="51" w:author="Bruno dos Santos Rodrigues" w:date="2016-11-15T22:39:00Z">
            <w:rPr>
              <w:rFonts w:ascii="Arial" w:eastAsia="Arial" w:hAnsi="Arial" w:cs="Arial"/>
              <w:i/>
              <w:sz w:val="24"/>
              <w:szCs w:val="24"/>
            </w:rPr>
          </w:rPrChange>
        </w:rPr>
        <w:t>Information Technology Infrastructure Library</w:t>
      </w:r>
      <w:r w:rsidR="00F57452" w:rsidRPr="00891873">
        <w:rPr>
          <w:rFonts w:ascii="Arial" w:eastAsia="Arial" w:hAnsi="Arial" w:cs="Arial"/>
          <w:color w:val="000000" w:themeColor="text1"/>
          <w:sz w:val="24"/>
          <w:szCs w:val="24"/>
          <w:rPrChange w:id="52" w:author="Bruno dos Santos Rodrigues" w:date="2016-11-15T22:39:00Z">
            <w:rPr>
              <w:rFonts w:ascii="Arial" w:eastAsia="Arial" w:hAnsi="Arial" w:cs="Arial"/>
              <w:sz w:val="24"/>
              <w:szCs w:val="24"/>
            </w:rPr>
          </w:rPrChange>
        </w:rPr>
        <w:t>)</w:t>
      </w:r>
      <w:r w:rsidR="00844AE0" w:rsidRPr="00891873">
        <w:rPr>
          <w:rFonts w:ascii="Arial" w:eastAsia="Arial" w:hAnsi="Arial" w:cs="Arial"/>
          <w:color w:val="000000" w:themeColor="text1"/>
          <w:sz w:val="24"/>
          <w:szCs w:val="24"/>
          <w:rPrChange w:id="53" w:author="Bruno dos Santos Rodrigues" w:date="2016-11-15T22:39:00Z">
            <w:rPr>
              <w:rFonts w:ascii="Arial" w:eastAsia="Arial" w:hAnsi="Arial" w:cs="Arial"/>
              <w:sz w:val="24"/>
              <w:szCs w:val="24"/>
            </w:rPr>
          </w:rPrChange>
        </w:rPr>
        <w:t xml:space="preserve">, um guia de melhores práticas </w:t>
      </w:r>
      <w:r w:rsidR="006C2B8B" w:rsidRPr="00891873">
        <w:rPr>
          <w:rFonts w:ascii="Arial" w:eastAsia="Arial" w:hAnsi="Arial" w:cs="Arial"/>
          <w:color w:val="000000" w:themeColor="text1"/>
          <w:sz w:val="24"/>
          <w:szCs w:val="24"/>
          <w:rPrChange w:id="54" w:author="Bruno dos Santos Rodrigues" w:date="2016-11-15T22:39:00Z">
            <w:rPr>
              <w:rFonts w:ascii="Arial" w:eastAsia="Arial" w:hAnsi="Arial" w:cs="Arial"/>
              <w:sz w:val="24"/>
              <w:szCs w:val="24"/>
            </w:rPr>
          </w:rPrChange>
        </w:rPr>
        <w:t>que</w:t>
      </w:r>
      <w:r w:rsidR="00844AE0" w:rsidRPr="00891873">
        <w:rPr>
          <w:rFonts w:ascii="Arial" w:eastAsia="Arial" w:hAnsi="Arial" w:cs="Arial"/>
          <w:color w:val="000000" w:themeColor="text1"/>
          <w:sz w:val="24"/>
          <w:szCs w:val="24"/>
          <w:rPrChange w:id="55" w:author="Bruno dos Santos Rodrigues" w:date="2016-11-15T22:39:00Z">
            <w:rPr>
              <w:rFonts w:ascii="Arial" w:eastAsia="Arial" w:hAnsi="Arial" w:cs="Arial"/>
              <w:sz w:val="24"/>
              <w:szCs w:val="24"/>
            </w:rPr>
          </w:rPrChange>
        </w:rPr>
        <w:t xml:space="preserve"> possui como principal objetivo a entrega de serviços de TI com melhoria continuada e </w:t>
      </w:r>
      <w:r w:rsidR="006C2B8B" w:rsidRPr="00891873">
        <w:rPr>
          <w:rFonts w:ascii="Arial" w:eastAsia="Arial" w:hAnsi="Arial" w:cs="Arial"/>
          <w:color w:val="000000" w:themeColor="text1"/>
          <w:sz w:val="24"/>
          <w:szCs w:val="24"/>
          <w:rPrChange w:id="56" w:author="Bruno dos Santos Rodrigues" w:date="2016-11-15T22:39:00Z">
            <w:rPr>
              <w:rFonts w:ascii="Arial" w:eastAsia="Arial" w:hAnsi="Arial" w:cs="Arial"/>
              <w:sz w:val="24"/>
              <w:szCs w:val="24"/>
            </w:rPr>
          </w:rPrChange>
        </w:rPr>
        <w:t xml:space="preserve">a geração de </w:t>
      </w:r>
      <w:r w:rsidR="00844AE0" w:rsidRPr="00891873">
        <w:rPr>
          <w:rFonts w:ascii="Arial" w:eastAsia="Arial" w:hAnsi="Arial" w:cs="Arial"/>
          <w:color w:val="000000" w:themeColor="text1"/>
          <w:sz w:val="24"/>
          <w:szCs w:val="24"/>
          <w:rPrChange w:id="57" w:author="Bruno dos Santos Rodrigues" w:date="2016-11-15T22:39:00Z">
            <w:rPr>
              <w:rFonts w:ascii="Arial" w:eastAsia="Arial" w:hAnsi="Arial" w:cs="Arial"/>
              <w:sz w:val="24"/>
              <w:szCs w:val="24"/>
            </w:rPr>
          </w:rPrChange>
        </w:rPr>
        <w:t xml:space="preserve">maior valor agregado no </w:t>
      </w:r>
      <w:r w:rsidR="006C2B8B" w:rsidRPr="00891873">
        <w:rPr>
          <w:rFonts w:ascii="Arial" w:eastAsia="Arial" w:hAnsi="Arial" w:cs="Arial"/>
          <w:color w:val="000000" w:themeColor="text1"/>
          <w:sz w:val="24"/>
          <w:szCs w:val="24"/>
          <w:rPrChange w:id="58" w:author="Bruno dos Santos Rodrigues" w:date="2016-11-15T22:39:00Z">
            <w:rPr>
              <w:rFonts w:ascii="Arial" w:eastAsia="Arial" w:hAnsi="Arial" w:cs="Arial"/>
              <w:sz w:val="24"/>
              <w:szCs w:val="24"/>
            </w:rPr>
          </w:rPrChange>
        </w:rPr>
        <w:t>nos serviços prestados</w:t>
      </w:r>
      <w:r w:rsidR="00844AE0" w:rsidRPr="00891873">
        <w:rPr>
          <w:rFonts w:ascii="Arial" w:eastAsia="Arial" w:hAnsi="Arial" w:cs="Arial"/>
          <w:b/>
          <w:color w:val="000000" w:themeColor="text1"/>
          <w:sz w:val="24"/>
          <w:szCs w:val="24"/>
          <w:rPrChange w:id="59" w:author="Bruno dos Santos Rodrigues" w:date="2016-11-15T22:39:00Z">
            <w:rPr>
              <w:rFonts w:ascii="Arial" w:eastAsia="Arial" w:hAnsi="Arial" w:cs="Arial"/>
              <w:b/>
              <w:sz w:val="24"/>
              <w:szCs w:val="24"/>
            </w:rPr>
          </w:rPrChange>
        </w:rPr>
        <w:t>. (</w:t>
      </w:r>
      <w:r w:rsidR="00EE55CF" w:rsidRPr="00891873">
        <w:rPr>
          <w:rFonts w:ascii="Arial" w:eastAsia="Arial" w:hAnsi="Arial" w:cs="Arial"/>
          <w:b/>
          <w:color w:val="000000" w:themeColor="text1"/>
          <w:sz w:val="24"/>
          <w:szCs w:val="24"/>
          <w:rPrChange w:id="60" w:author="Bruno dos Santos Rodrigues" w:date="2016-11-15T22:39:00Z">
            <w:rPr>
              <w:rFonts w:ascii="Arial" w:eastAsia="Arial" w:hAnsi="Arial" w:cs="Arial"/>
              <w:b/>
              <w:sz w:val="24"/>
              <w:szCs w:val="24"/>
            </w:rPr>
          </w:rPrChange>
        </w:rPr>
        <w:t>REFERENCIA)</w:t>
      </w:r>
    </w:p>
    <w:p w14:paraId="27D06063"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61"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62" w:author="Bruno dos Santos Rodrigues" w:date="2016-11-15T22:39:00Z">
            <w:rPr>
              <w:rFonts w:ascii="Arial" w:eastAsia="Arial" w:hAnsi="Arial" w:cs="Arial"/>
              <w:sz w:val="24"/>
              <w:szCs w:val="24"/>
            </w:rPr>
          </w:rPrChange>
        </w:rPr>
        <w:t>Para manter essa melhoria continuada é importante manter o controle dos problemas que vão surgindo</w:t>
      </w:r>
      <w:r w:rsidR="005032F2" w:rsidRPr="00891873">
        <w:rPr>
          <w:rFonts w:ascii="Arial" w:eastAsia="Arial" w:hAnsi="Arial" w:cs="Arial"/>
          <w:color w:val="000000" w:themeColor="text1"/>
          <w:sz w:val="24"/>
          <w:szCs w:val="24"/>
          <w:rPrChange w:id="63" w:author="Bruno dos Santos Rodrigues" w:date="2016-11-15T22:39:00Z">
            <w:rPr>
              <w:rFonts w:ascii="Arial" w:eastAsia="Arial" w:hAnsi="Arial" w:cs="Arial"/>
              <w:sz w:val="24"/>
              <w:szCs w:val="24"/>
            </w:rPr>
          </w:rPrChange>
        </w:rPr>
        <w:t xml:space="preserve">, bem </w:t>
      </w:r>
      <w:r w:rsidRPr="00891873">
        <w:rPr>
          <w:rFonts w:ascii="Arial" w:eastAsia="Arial" w:hAnsi="Arial" w:cs="Arial"/>
          <w:color w:val="000000" w:themeColor="text1"/>
          <w:sz w:val="24"/>
          <w:szCs w:val="24"/>
          <w:rPrChange w:id="64" w:author="Bruno dos Santos Rodrigues" w:date="2016-11-15T22:39:00Z">
            <w:rPr>
              <w:rFonts w:ascii="Arial" w:eastAsia="Arial" w:hAnsi="Arial" w:cs="Arial"/>
              <w:sz w:val="24"/>
              <w:szCs w:val="24"/>
            </w:rPr>
          </w:rPrChange>
        </w:rPr>
        <w:t>como eles podem ser solucionados rapidamente</w:t>
      </w:r>
      <w:r w:rsidR="005032F2" w:rsidRPr="00891873">
        <w:rPr>
          <w:rFonts w:ascii="Arial" w:eastAsia="Arial" w:hAnsi="Arial" w:cs="Arial"/>
          <w:color w:val="000000" w:themeColor="text1"/>
          <w:sz w:val="24"/>
          <w:szCs w:val="24"/>
          <w:rPrChange w:id="65" w:author="Bruno dos Santos Rodrigues" w:date="2016-11-15T22:39:00Z">
            <w:rPr>
              <w:rFonts w:ascii="Arial" w:eastAsia="Arial" w:hAnsi="Arial" w:cs="Arial"/>
              <w:sz w:val="24"/>
              <w:szCs w:val="24"/>
            </w:rPr>
          </w:rPrChange>
        </w:rPr>
        <w:t>,</w:t>
      </w:r>
      <w:r w:rsidRPr="00891873">
        <w:rPr>
          <w:rFonts w:ascii="Arial" w:eastAsia="Arial" w:hAnsi="Arial" w:cs="Arial"/>
          <w:color w:val="000000" w:themeColor="text1"/>
          <w:sz w:val="24"/>
          <w:szCs w:val="24"/>
          <w:rPrChange w:id="66" w:author="Bruno dos Santos Rodrigues" w:date="2016-11-15T22:39:00Z">
            <w:rPr>
              <w:rFonts w:ascii="Arial" w:eastAsia="Arial" w:hAnsi="Arial" w:cs="Arial"/>
              <w:sz w:val="24"/>
              <w:szCs w:val="24"/>
            </w:rPr>
          </w:rPrChange>
        </w:rPr>
        <w:t xml:space="preserve"> atribuindo a solução desses problemas às pessoas certas. Para isso é importante ter um</w:t>
      </w:r>
      <w:r w:rsidR="005032F2" w:rsidRPr="00891873">
        <w:rPr>
          <w:rFonts w:ascii="Arial" w:eastAsia="Arial" w:hAnsi="Arial" w:cs="Arial"/>
          <w:color w:val="000000" w:themeColor="text1"/>
          <w:sz w:val="24"/>
          <w:szCs w:val="24"/>
          <w:rPrChange w:id="67" w:author="Bruno dos Santos Rodrigues" w:date="2016-11-15T22:39:00Z">
            <w:rPr>
              <w:rFonts w:ascii="Arial" w:eastAsia="Arial" w:hAnsi="Arial" w:cs="Arial"/>
              <w:sz w:val="24"/>
              <w:szCs w:val="24"/>
            </w:rPr>
          </w:rPrChange>
        </w:rPr>
        <w:t>a ferramenta</w:t>
      </w:r>
      <w:r w:rsidRPr="00891873">
        <w:rPr>
          <w:rFonts w:ascii="Arial" w:eastAsia="Arial" w:hAnsi="Arial" w:cs="Arial"/>
          <w:color w:val="000000" w:themeColor="text1"/>
          <w:sz w:val="24"/>
          <w:szCs w:val="24"/>
          <w:rPrChange w:id="68" w:author="Bruno dos Santos Rodrigues" w:date="2016-11-15T22:39:00Z">
            <w:rPr>
              <w:rFonts w:ascii="Arial" w:eastAsia="Arial" w:hAnsi="Arial" w:cs="Arial"/>
              <w:sz w:val="24"/>
              <w:szCs w:val="24"/>
            </w:rPr>
          </w:rPrChange>
        </w:rPr>
        <w:t xml:space="preserve"> que centralize a base de conhecimento de problemas e facilite </w:t>
      </w:r>
      <w:r w:rsidR="005032F2" w:rsidRPr="00891873">
        <w:rPr>
          <w:rFonts w:ascii="Arial" w:eastAsia="Arial" w:hAnsi="Arial" w:cs="Arial"/>
          <w:color w:val="000000" w:themeColor="text1"/>
          <w:sz w:val="24"/>
          <w:szCs w:val="24"/>
          <w:rPrChange w:id="69" w:author="Bruno dos Santos Rodrigues" w:date="2016-11-15T22:39:00Z">
            <w:rPr>
              <w:rFonts w:ascii="Arial" w:eastAsia="Arial" w:hAnsi="Arial" w:cs="Arial"/>
              <w:sz w:val="24"/>
              <w:szCs w:val="24"/>
            </w:rPr>
          </w:rPrChange>
        </w:rPr>
        <w:t xml:space="preserve">o </w:t>
      </w:r>
      <w:r w:rsidRPr="00891873">
        <w:rPr>
          <w:rFonts w:ascii="Arial" w:eastAsia="Arial" w:hAnsi="Arial" w:cs="Arial"/>
          <w:color w:val="000000" w:themeColor="text1"/>
          <w:sz w:val="24"/>
          <w:szCs w:val="24"/>
          <w:rPrChange w:id="70" w:author="Bruno dos Santos Rodrigues" w:date="2016-11-15T22:39:00Z">
            <w:rPr>
              <w:rFonts w:ascii="Arial" w:eastAsia="Arial" w:hAnsi="Arial" w:cs="Arial"/>
              <w:sz w:val="24"/>
              <w:szCs w:val="24"/>
            </w:rPr>
          </w:rPrChange>
        </w:rPr>
        <w:t xml:space="preserve">direcionamento para </w:t>
      </w:r>
      <w:r w:rsidR="005032F2" w:rsidRPr="00891873">
        <w:rPr>
          <w:rFonts w:ascii="Arial" w:eastAsia="Arial" w:hAnsi="Arial" w:cs="Arial"/>
          <w:color w:val="000000" w:themeColor="text1"/>
          <w:sz w:val="24"/>
          <w:szCs w:val="24"/>
          <w:rPrChange w:id="71" w:author="Bruno dos Santos Rodrigues" w:date="2016-11-15T22:39:00Z">
            <w:rPr>
              <w:rFonts w:ascii="Arial" w:eastAsia="Arial" w:hAnsi="Arial" w:cs="Arial"/>
              <w:sz w:val="24"/>
              <w:szCs w:val="24"/>
            </w:rPr>
          </w:rPrChange>
        </w:rPr>
        <w:t>rápidas soluções</w:t>
      </w:r>
      <w:r w:rsidRPr="00891873">
        <w:rPr>
          <w:rFonts w:ascii="Arial" w:eastAsia="Arial" w:hAnsi="Arial" w:cs="Arial"/>
          <w:color w:val="000000" w:themeColor="text1"/>
          <w:sz w:val="24"/>
          <w:szCs w:val="24"/>
          <w:rPrChange w:id="72" w:author="Bruno dos Santos Rodrigues" w:date="2016-11-15T22:39:00Z">
            <w:rPr>
              <w:rFonts w:ascii="Arial" w:eastAsia="Arial" w:hAnsi="Arial" w:cs="Arial"/>
              <w:sz w:val="24"/>
              <w:szCs w:val="24"/>
            </w:rPr>
          </w:rPrChange>
        </w:rPr>
        <w:t>.</w:t>
      </w:r>
    </w:p>
    <w:p w14:paraId="000E762F" w14:textId="77777777" w:rsidR="00046625" w:rsidRPr="00EE379B" w:rsidRDefault="00EE55CF" w:rsidP="007B0066">
      <w:pPr>
        <w:spacing w:before="120" w:after="0" w:line="360" w:lineRule="auto"/>
        <w:ind w:firstLine="709"/>
        <w:jc w:val="both"/>
        <w:rPr>
          <w:ins w:id="73" w:author="Bruno dos Santos Rodrigues" w:date="2016-11-15T22:27:00Z"/>
          <w:rFonts w:ascii="Arial" w:hAnsi="Arial"/>
          <w:color w:val="000000" w:themeColor="text1"/>
          <w:sz w:val="24"/>
          <w:rPrChange w:id="74" w:author="Bruno dos Santos Rodrigues" w:date="2016-11-17T20:32:00Z">
            <w:rPr>
              <w:ins w:id="75" w:author="Bruno dos Santos Rodrigues" w:date="2016-11-15T22:27:00Z"/>
              <w:rFonts w:ascii="Arial" w:eastAsia="Arial" w:hAnsi="Arial" w:cs="Arial"/>
              <w:color w:val="000000" w:themeColor="text1"/>
              <w:sz w:val="24"/>
              <w:szCs w:val="24"/>
            </w:rPr>
          </w:rPrChange>
        </w:rPr>
      </w:pPr>
      <w:r w:rsidRPr="00891873">
        <w:rPr>
          <w:rFonts w:ascii="Arial" w:eastAsia="Arial" w:hAnsi="Arial" w:cs="Arial"/>
          <w:color w:val="000000" w:themeColor="text1"/>
          <w:sz w:val="24"/>
          <w:szCs w:val="24"/>
          <w:rPrChange w:id="76" w:author="Bruno dos Santos Rodrigues" w:date="2016-11-15T22:39:00Z">
            <w:rPr>
              <w:rFonts w:ascii="Arial" w:eastAsia="Arial" w:hAnsi="Arial" w:cs="Arial"/>
              <w:sz w:val="24"/>
              <w:szCs w:val="24"/>
            </w:rPr>
          </w:rPrChange>
        </w:rPr>
        <w:t xml:space="preserve">Com uma base de conhecimento </w:t>
      </w:r>
      <w:r w:rsidR="00EA5B45" w:rsidRPr="00891873">
        <w:rPr>
          <w:rFonts w:ascii="Arial" w:eastAsia="Arial" w:hAnsi="Arial" w:cs="Arial"/>
          <w:color w:val="000000" w:themeColor="text1"/>
          <w:sz w:val="24"/>
          <w:szCs w:val="24"/>
          <w:rPrChange w:id="77" w:author="Bruno dos Santos Rodrigues" w:date="2016-11-15T22:39:00Z">
            <w:rPr>
              <w:rFonts w:ascii="Arial" w:eastAsia="Arial" w:hAnsi="Arial" w:cs="Arial"/>
              <w:sz w:val="24"/>
              <w:szCs w:val="24"/>
            </w:rPr>
          </w:rPrChange>
        </w:rPr>
        <w:t xml:space="preserve">dos problemas </w:t>
      </w:r>
      <w:r w:rsidRPr="00891873">
        <w:rPr>
          <w:rFonts w:ascii="Arial" w:eastAsia="Arial" w:hAnsi="Arial" w:cs="Arial"/>
          <w:color w:val="000000" w:themeColor="text1"/>
          <w:sz w:val="24"/>
          <w:szCs w:val="24"/>
          <w:rPrChange w:id="78" w:author="Bruno dos Santos Rodrigues" w:date="2016-11-15T22:39:00Z">
            <w:rPr>
              <w:rFonts w:ascii="Arial" w:eastAsia="Arial" w:hAnsi="Arial" w:cs="Arial"/>
              <w:sz w:val="24"/>
              <w:szCs w:val="24"/>
            </w:rPr>
          </w:rPrChange>
        </w:rPr>
        <w:t xml:space="preserve">bem alimentada e organizada, se torna mais fácil </w:t>
      </w:r>
      <w:r w:rsidR="00EA5B45" w:rsidRPr="00891873">
        <w:rPr>
          <w:rFonts w:ascii="Arial" w:eastAsia="Arial" w:hAnsi="Arial" w:cs="Arial"/>
          <w:color w:val="000000" w:themeColor="text1"/>
          <w:sz w:val="24"/>
          <w:szCs w:val="24"/>
          <w:rPrChange w:id="79" w:author="Bruno dos Santos Rodrigues" w:date="2016-11-15T22:39:00Z">
            <w:rPr>
              <w:rFonts w:ascii="Arial" w:eastAsia="Arial" w:hAnsi="Arial" w:cs="Arial"/>
              <w:sz w:val="24"/>
              <w:szCs w:val="24"/>
            </w:rPr>
          </w:rPrChange>
        </w:rPr>
        <w:t xml:space="preserve">a prevenção de </w:t>
      </w:r>
      <w:r w:rsidRPr="00891873">
        <w:rPr>
          <w:rFonts w:ascii="Arial" w:eastAsia="Arial" w:hAnsi="Arial" w:cs="Arial"/>
          <w:color w:val="000000" w:themeColor="text1"/>
          <w:sz w:val="24"/>
          <w:szCs w:val="24"/>
          <w:rPrChange w:id="80" w:author="Bruno dos Santos Rodrigues" w:date="2016-11-15T22:39:00Z">
            <w:rPr>
              <w:rFonts w:ascii="Arial" w:eastAsia="Arial" w:hAnsi="Arial" w:cs="Arial"/>
              <w:sz w:val="24"/>
              <w:szCs w:val="24"/>
            </w:rPr>
          </w:rPrChange>
        </w:rPr>
        <w:t>problemas recorrentes</w:t>
      </w:r>
      <w:r w:rsidR="00EA5B45" w:rsidRPr="00891873">
        <w:rPr>
          <w:rFonts w:ascii="Arial" w:eastAsia="Arial" w:hAnsi="Arial" w:cs="Arial"/>
          <w:color w:val="000000" w:themeColor="text1"/>
          <w:sz w:val="24"/>
          <w:szCs w:val="24"/>
          <w:rPrChange w:id="81" w:author="Bruno dos Santos Rodrigues" w:date="2016-11-15T22:39:00Z">
            <w:rPr>
              <w:rFonts w:ascii="Arial" w:eastAsia="Arial" w:hAnsi="Arial" w:cs="Arial"/>
              <w:sz w:val="24"/>
              <w:szCs w:val="24"/>
            </w:rPr>
          </w:rPrChange>
        </w:rPr>
        <w:t>, bem como</w:t>
      </w:r>
      <w:r w:rsidRPr="00891873">
        <w:rPr>
          <w:rFonts w:ascii="Arial" w:eastAsia="Arial" w:hAnsi="Arial" w:cs="Arial"/>
          <w:color w:val="000000" w:themeColor="text1"/>
          <w:sz w:val="24"/>
          <w:szCs w:val="24"/>
          <w:rPrChange w:id="82" w:author="Bruno dos Santos Rodrigues" w:date="2016-11-15T22:39:00Z">
            <w:rPr>
              <w:rFonts w:ascii="Arial" w:eastAsia="Arial" w:hAnsi="Arial" w:cs="Arial"/>
              <w:sz w:val="24"/>
              <w:szCs w:val="24"/>
            </w:rPr>
          </w:rPrChange>
        </w:rPr>
        <w:t xml:space="preserve"> </w:t>
      </w:r>
      <w:r w:rsidR="00EA5B45" w:rsidRPr="00891873">
        <w:rPr>
          <w:rFonts w:ascii="Arial" w:eastAsia="Arial" w:hAnsi="Arial" w:cs="Arial"/>
          <w:color w:val="000000" w:themeColor="text1"/>
          <w:sz w:val="24"/>
          <w:szCs w:val="24"/>
          <w:rPrChange w:id="83" w:author="Bruno dos Santos Rodrigues" w:date="2016-11-15T22:39:00Z">
            <w:rPr>
              <w:rFonts w:ascii="Arial" w:eastAsia="Arial" w:hAnsi="Arial" w:cs="Arial"/>
              <w:sz w:val="24"/>
              <w:szCs w:val="24"/>
            </w:rPr>
          </w:rPrChange>
        </w:rPr>
        <w:t>o planejamento</w:t>
      </w:r>
      <w:r w:rsidRPr="00891873">
        <w:rPr>
          <w:rFonts w:ascii="Arial" w:eastAsia="Arial" w:hAnsi="Arial" w:cs="Arial"/>
          <w:color w:val="000000" w:themeColor="text1"/>
          <w:sz w:val="24"/>
          <w:szCs w:val="24"/>
          <w:rPrChange w:id="84" w:author="Bruno dos Santos Rodrigues" w:date="2016-11-15T22:39:00Z">
            <w:rPr>
              <w:rFonts w:ascii="Arial" w:eastAsia="Arial" w:hAnsi="Arial" w:cs="Arial"/>
              <w:sz w:val="24"/>
              <w:szCs w:val="24"/>
            </w:rPr>
          </w:rPrChange>
        </w:rPr>
        <w:t xml:space="preserve"> </w:t>
      </w:r>
      <w:r w:rsidR="00EA5B45" w:rsidRPr="00891873">
        <w:rPr>
          <w:rFonts w:ascii="Arial" w:eastAsia="Arial" w:hAnsi="Arial" w:cs="Arial"/>
          <w:color w:val="000000" w:themeColor="text1"/>
          <w:sz w:val="24"/>
          <w:szCs w:val="24"/>
          <w:rPrChange w:id="85" w:author="Bruno dos Santos Rodrigues" w:date="2016-11-15T22:39:00Z">
            <w:rPr>
              <w:rFonts w:ascii="Arial" w:eastAsia="Arial" w:hAnsi="Arial" w:cs="Arial"/>
              <w:sz w:val="24"/>
              <w:szCs w:val="24"/>
            </w:rPr>
          </w:rPrChange>
        </w:rPr>
        <w:t xml:space="preserve">de </w:t>
      </w:r>
      <w:r w:rsidRPr="00891873">
        <w:rPr>
          <w:rFonts w:ascii="Arial" w:eastAsia="Arial" w:hAnsi="Arial" w:cs="Arial"/>
          <w:color w:val="000000" w:themeColor="text1"/>
          <w:sz w:val="24"/>
          <w:szCs w:val="24"/>
          <w:rPrChange w:id="86" w:author="Bruno dos Santos Rodrigues" w:date="2016-11-15T22:39:00Z">
            <w:rPr>
              <w:rFonts w:ascii="Arial" w:eastAsia="Arial" w:hAnsi="Arial" w:cs="Arial"/>
              <w:sz w:val="24"/>
              <w:szCs w:val="24"/>
            </w:rPr>
          </w:rPrChange>
        </w:rPr>
        <w:t>o que deve ser lançado na próxima versão do seu serviço ou o que pode ser adiado por ser um “bug monitorado</w:t>
      </w:r>
      <w:r w:rsidR="00EA5B45" w:rsidRPr="00EE379B">
        <w:rPr>
          <w:rStyle w:val="Refdenotaderodap"/>
          <w:rFonts w:ascii="Arial" w:hAnsi="Arial"/>
          <w:color w:val="000000" w:themeColor="text1"/>
          <w:sz w:val="24"/>
          <w:rPrChange w:id="87" w:author="Bruno dos Santos Rodrigues" w:date="2016-11-17T20:32:00Z">
            <w:rPr>
              <w:rStyle w:val="Refdenotaderodap"/>
              <w:rFonts w:ascii="Arial" w:eastAsia="Arial" w:hAnsi="Arial" w:cs="Arial"/>
              <w:color w:val="000000" w:themeColor="text1"/>
              <w:sz w:val="24"/>
              <w:szCs w:val="24"/>
            </w:rPr>
          </w:rPrChange>
        </w:rPr>
        <w:footnoteReference w:id="2"/>
      </w:r>
      <w:r w:rsidRPr="00EE379B">
        <w:rPr>
          <w:rFonts w:ascii="Arial" w:hAnsi="Arial"/>
          <w:color w:val="000000" w:themeColor="text1"/>
          <w:sz w:val="24"/>
          <w:rPrChange w:id="88" w:author="Bruno dos Santos Rodrigues" w:date="2016-11-17T20:32:00Z">
            <w:rPr>
              <w:rFonts w:ascii="Arial" w:eastAsia="Arial" w:hAnsi="Arial" w:cs="Arial"/>
              <w:color w:val="000000" w:themeColor="text1"/>
              <w:sz w:val="24"/>
              <w:szCs w:val="24"/>
            </w:rPr>
          </w:rPrChange>
        </w:rPr>
        <w:t>”.</w:t>
      </w:r>
    </w:p>
    <w:p w14:paraId="45D88FBD" w14:textId="77777777" w:rsidR="007B0066" w:rsidRPr="00EE379B" w:rsidRDefault="007B0066" w:rsidP="007B0066">
      <w:pPr>
        <w:spacing w:before="120" w:after="0" w:line="360" w:lineRule="auto"/>
        <w:ind w:firstLine="709"/>
        <w:jc w:val="both"/>
        <w:rPr>
          <w:rFonts w:ascii="Arial" w:hAnsi="Arial"/>
          <w:color w:val="000000" w:themeColor="text1"/>
          <w:sz w:val="24"/>
          <w:rPrChange w:id="89" w:author="Bruno dos Santos Rodrigues" w:date="2016-11-17T20:32:00Z">
            <w:rPr>
              <w:rFonts w:ascii="Arial" w:hAnsi="Arial" w:cs="Arial"/>
              <w:color w:val="000000" w:themeColor="text1"/>
              <w:sz w:val="24"/>
              <w:szCs w:val="24"/>
            </w:rPr>
          </w:rPrChange>
        </w:rPr>
      </w:pPr>
      <w:ins w:id="90" w:author="Bruno dos Santos Rodrigues" w:date="2016-11-15T22:27:00Z">
        <w:r w:rsidRPr="00EE379B">
          <w:rPr>
            <w:rFonts w:ascii="Arial" w:hAnsi="Arial"/>
            <w:color w:val="000000" w:themeColor="text1"/>
            <w:sz w:val="24"/>
            <w:rPrChange w:id="91" w:author="Bruno dos Santos Rodrigues" w:date="2016-11-17T20:32:00Z">
              <w:rPr>
                <w:rFonts w:ascii="Arial" w:eastAsia="Arial" w:hAnsi="Arial" w:cs="Arial"/>
                <w:color w:val="000000" w:themeColor="text1"/>
                <w:sz w:val="24"/>
                <w:szCs w:val="24"/>
              </w:rPr>
            </w:rPrChange>
          </w:rPr>
          <w:t>Para isso é importante uma sintonia em como a organização funciona e como a aplicação mantem os dados, por exemplo, n</w:t>
        </w:r>
      </w:ins>
      <w:ins w:id="92" w:author="Bruno dos Santos Rodrigues" w:date="2016-11-15T22:28:00Z">
        <w:r w:rsidRPr="00EE379B">
          <w:rPr>
            <w:rFonts w:ascii="Arial" w:hAnsi="Arial"/>
            <w:color w:val="000000" w:themeColor="text1"/>
            <w:sz w:val="24"/>
            <w:rPrChange w:id="93" w:author="Bruno dos Santos Rodrigues" w:date="2016-11-17T20:32:00Z">
              <w:rPr>
                <w:rFonts w:ascii="Arial" w:eastAsia="Arial" w:hAnsi="Arial" w:cs="Arial"/>
                <w:color w:val="000000" w:themeColor="text1"/>
                <w:sz w:val="24"/>
                <w:szCs w:val="24"/>
              </w:rPr>
            </w:rPrChange>
          </w:rPr>
          <w:t>ão adianta nada a aplicação ter uma hierarquia de permissões que não reflete como a organização trabalha, dessa maneira utilizar o ITIL como base para construir a aplicação facilita essa sintonia, principalmente por ser uma framework tão utilizada no mercado.</w:t>
        </w:r>
      </w:ins>
    </w:p>
    <w:p w14:paraId="200F1503" w14:textId="77777777" w:rsidR="00046625" w:rsidRPr="00FA0D47" w:rsidDel="007B0066" w:rsidRDefault="00EE55CF" w:rsidP="007B0066">
      <w:pPr>
        <w:spacing w:before="120" w:after="0" w:line="360" w:lineRule="auto"/>
        <w:ind w:firstLine="709"/>
        <w:jc w:val="both"/>
        <w:rPr>
          <w:del w:id="94" w:author="Bruno dos Santos Rodrigues" w:date="2016-11-15T22:29:00Z"/>
          <w:rFonts w:ascii="Arial" w:hAnsi="Arial"/>
          <w:color w:val="000000" w:themeColor="text1"/>
          <w:sz w:val="24"/>
        </w:rPr>
      </w:pPr>
      <w:commentRangeStart w:id="95"/>
      <w:del w:id="96" w:author="Bruno dos Santos Rodrigues" w:date="2016-11-15T22:29:00Z">
        <w:r w:rsidRPr="00EE379B" w:rsidDel="007B0066">
          <w:rPr>
            <w:rFonts w:ascii="Arial" w:hAnsi="Arial"/>
            <w:color w:val="000000" w:themeColor="text1"/>
            <w:sz w:val="24"/>
            <w:rPrChange w:id="97" w:author="Bruno dos Santos Rodrigues" w:date="2016-11-17T20:32:00Z">
              <w:rPr>
                <w:rFonts w:ascii="Arial" w:eastAsia="Arial" w:hAnsi="Arial" w:cs="Arial"/>
                <w:color w:val="000000" w:themeColor="text1"/>
                <w:sz w:val="24"/>
                <w:szCs w:val="24"/>
              </w:rPr>
            </w:rPrChange>
          </w:rPr>
          <w:delText xml:space="preserve">Para isso uma aplicação precisa apresentar uma estrutura de acordo com a organização, sendo assim nos espelharmos no ITIL para ter um norte de como a aplicação deve se apresentar ao usuário visto que esse framework (ITIL) está ganhando cada vez mais espaço no mercado mundial, facilitando </w:delText>
        </w:r>
        <w:r w:rsidRPr="00EE379B" w:rsidDel="007B0066">
          <w:rPr>
            <w:rFonts w:ascii="Arial" w:hAnsi="Arial"/>
            <w:color w:val="000000" w:themeColor="text1"/>
            <w:sz w:val="24"/>
            <w:rPrChange w:id="98" w:author="Bruno dos Santos Rodrigues" w:date="2016-11-17T20:32:00Z">
              <w:rPr>
                <w:rFonts w:ascii="Arial" w:eastAsia="Arial" w:hAnsi="Arial" w:cs="Arial"/>
                <w:color w:val="000000" w:themeColor="text1"/>
                <w:sz w:val="24"/>
                <w:szCs w:val="24"/>
              </w:rPr>
            </w:rPrChange>
          </w:rPr>
          <w:lastRenderedPageBreak/>
          <w:delText>assim a adoção da nossa ferramenta como base de dados de conhecimento sobre problemas.</w:delText>
        </w:r>
        <w:commentRangeEnd w:id="95"/>
        <w:r w:rsidR="002B5BC5" w:rsidRPr="00EE379B" w:rsidDel="007B0066">
          <w:rPr>
            <w:rStyle w:val="Refdecomentrio"/>
            <w:rFonts w:ascii="Arial" w:hAnsi="Arial"/>
            <w:color w:val="000000" w:themeColor="text1"/>
            <w:rPrChange w:id="99" w:author="Bruno dos Santos Rodrigues" w:date="2016-11-17T20:32:00Z">
              <w:rPr>
                <w:rStyle w:val="Refdecomentrio"/>
                <w:color w:val="000000" w:themeColor="text1"/>
              </w:rPr>
            </w:rPrChange>
          </w:rPr>
          <w:commentReference w:id="95"/>
        </w:r>
      </w:del>
    </w:p>
    <w:p w14:paraId="7DA5E2E9" w14:textId="77777777" w:rsidR="00046625" w:rsidRPr="00EE379B" w:rsidRDefault="00EE55CF" w:rsidP="007B0066">
      <w:pPr>
        <w:spacing w:before="120" w:after="0" w:line="360" w:lineRule="auto"/>
        <w:ind w:firstLine="709"/>
        <w:jc w:val="both"/>
        <w:rPr>
          <w:rFonts w:ascii="Arial" w:hAnsi="Arial"/>
          <w:color w:val="000000" w:themeColor="text1"/>
          <w:sz w:val="24"/>
          <w:rPrChange w:id="100"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01" w:author="Bruno dos Santos Rodrigues" w:date="2016-11-17T20:32:00Z">
            <w:rPr>
              <w:rFonts w:ascii="Arial" w:eastAsia="Arial" w:hAnsi="Arial" w:cs="Arial"/>
              <w:color w:val="000000" w:themeColor="text1"/>
              <w:sz w:val="24"/>
              <w:szCs w:val="24"/>
            </w:rPr>
          </w:rPrChange>
        </w:rPr>
        <w:t xml:space="preserve">Independente de uma grande </w:t>
      </w:r>
      <w:r w:rsidR="008559E8" w:rsidRPr="00EE379B">
        <w:rPr>
          <w:rFonts w:ascii="Arial" w:hAnsi="Arial"/>
          <w:color w:val="000000" w:themeColor="text1"/>
          <w:sz w:val="24"/>
          <w:rPrChange w:id="102" w:author="Bruno dos Santos Rodrigues" w:date="2016-11-17T20:32:00Z">
            <w:rPr>
              <w:rFonts w:ascii="Arial" w:eastAsia="Arial" w:hAnsi="Arial" w:cs="Arial"/>
              <w:color w:val="000000" w:themeColor="text1"/>
              <w:sz w:val="24"/>
              <w:szCs w:val="24"/>
            </w:rPr>
          </w:rPrChange>
        </w:rPr>
        <w:t xml:space="preserve">ou pequena </w:t>
      </w:r>
      <w:r w:rsidRPr="00EE379B">
        <w:rPr>
          <w:rFonts w:ascii="Arial" w:hAnsi="Arial"/>
          <w:color w:val="000000" w:themeColor="text1"/>
          <w:sz w:val="24"/>
          <w:rPrChange w:id="103" w:author="Bruno dos Santos Rodrigues" w:date="2016-11-17T20:32:00Z">
            <w:rPr>
              <w:rFonts w:ascii="Arial" w:eastAsia="Arial" w:hAnsi="Arial" w:cs="Arial"/>
              <w:color w:val="000000" w:themeColor="text1"/>
              <w:sz w:val="24"/>
              <w:szCs w:val="24"/>
            </w:rPr>
          </w:rPrChange>
        </w:rPr>
        <w:t>empresa</w:t>
      </w:r>
      <w:r w:rsidR="008559E8" w:rsidRPr="00EE379B">
        <w:rPr>
          <w:rFonts w:ascii="Arial" w:hAnsi="Arial"/>
          <w:color w:val="000000" w:themeColor="text1"/>
          <w:sz w:val="24"/>
          <w:rPrChange w:id="104" w:author="Bruno dos Santos Rodrigues" w:date="2016-11-17T20:32:00Z">
            <w:rPr>
              <w:rFonts w:ascii="Arial" w:eastAsia="Arial" w:hAnsi="Arial" w:cs="Arial"/>
              <w:color w:val="000000" w:themeColor="text1"/>
              <w:sz w:val="24"/>
              <w:szCs w:val="24"/>
            </w:rPr>
          </w:rPrChange>
        </w:rPr>
        <w:t xml:space="preserve">, </w:t>
      </w:r>
      <w:r w:rsidRPr="00EE379B">
        <w:rPr>
          <w:rFonts w:ascii="Arial" w:hAnsi="Arial"/>
          <w:color w:val="000000" w:themeColor="text1"/>
          <w:sz w:val="24"/>
          <w:rPrChange w:id="105" w:author="Bruno dos Santos Rodrigues" w:date="2016-11-17T20:32:00Z">
            <w:rPr>
              <w:rFonts w:ascii="Arial" w:eastAsia="Arial" w:hAnsi="Arial" w:cs="Arial"/>
              <w:color w:val="000000" w:themeColor="text1"/>
              <w:sz w:val="24"/>
              <w:szCs w:val="24"/>
            </w:rPr>
          </w:rPrChange>
        </w:rPr>
        <w:t xml:space="preserve">a alta competitividade do mercado exige que você tenha um grande controle de tudo que acontece </w:t>
      </w:r>
      <w:r w:rsidR="008559E8" w:rsidRPr="00EE379B">
        <w:rPr>
          <w:rFonts w:ascii="Arial" w:hAnsi="Arial"/>
          <w:color w:val="000000" w:themeColor="text1"/>
          <w:sz w:val="24"/>
          <w:rPrChange w:id="106" w:author="Bruno dos Santos Rodrigues" w:date="2016-11-17T20:32:00Z">
            <w:rPr>
              <w:rFonts w:ascii="Arial" w:eastAsia="Arial" w:hAnsi="Arial" w:cs="Arial"/>
              <w:color w:val="000000" w:themeColor="text1"/>
              <w:sz w:val="24"/>
              <w:szCs w:val="24"/>
            </w:rPr>
          </w:rPrChange>
        </w:rPr>
        <w:t xml:space="preserve">em </w:t>
      </w:r>
      <w:r w:rsidRPr="00EE379B">
        <w:rPr>
          <w:rFonts w:ascii="Arial" w:hAnsi="Arial"/>
          <w:color w:val="000000" w:themeColor="text1"/>
          <w:sz w:val="24"/>
          <w:rPrChange w:id="107" w:author="Bruno dos Santos Rodrigues" w:date="2016-11-17T20:32:00Z">
            <w:rPr>
              <w:rFonts w:ascii="Arial" w:eastAsia="Arial" w:hAnsi="Arial" w:cs="Arial"/>
              <w:color w:val="000000" w:themeColor="text1"/>
              <w:sz w:val="24"/>
              <w:szCs w:val="24"/>
            </w:rPr>
          </w:rPrChange>
        </w:rPr>
        <w:t xml:space="preserve">seu negócio. Quando as coisas vão bem </w:t>
      </w:r>
      <w:r w:rsidR="008559E8" w:rsidRPr="00EE379B">
        <w:rPr>
          <w:rFonts w:ascii="Arial" w:hAnsi="Arial"/>
          <w:color w:val="000000" w:themeColor="text1"/>
          <w:sz w:val="24"/>
          <w:rPrChange w:id="108" w:author="Bruno dos Santos Rodrigues" w:date="2016-11-17T20:32:00Z">
            <w:rPr>
              <w:rFonts w:ascii="Arial" w:eastAsia="Arial" w:hAnsi="Arial" w:cs="Arial"/>
              <w:color w:val="000000" w:themeColor="text1"/>
              <w:sz w:val="24"/>
              <w:szCs w:val="24"/>
            </w:rPr>
          </w:rPrChange>
        </w:rPr>
        <w:t xml:space="preserve">acaba-se </w:t>
      </w:r>
      <w:r w:rsidRPr="00EE379B">
        <w:rPr>
          <w:rFonts w:ascii="Arial" w:hAnsi="Arial"/>
          <w:color w:val="000000" w:themeColor="text1"/>
          <w:sz w:val="24"/>
          <w:rPrChange w:id="109" w:author="Bruno dos Santos Rodrigues" w:date="2016-11-17T20:32:00Z">
            <w:rPr>
              <w:rFonts w:ascii="Arial" w:eastAsia="Arial" w:hAnsi="Arial" w:cs="Arial"/>
              <w:color w:val="000000" w:themeColor="text1"/>
              <w:sz w:val="24"/>
              <w:szCs w:val="24"/>
            </w:rPr>
          </w:rPrChange>
        </w:rPr>
        <w:t xml:space="preserve">deixando de lado um pouco esse controle, mas </w:t>
      </w:r>
      <w:del w:id="110" w:author="Bruno dos Santos Rodrigues" w:date="2016-11-15T23:31:00Z">
        <w:r w:rsidRPr="00EE379B" w:rsidDel="00CD6694">
          <w:rPr>
            <w:rFonts w:ascii="Arial" w:hAnsi="Arial"/>
            <w:color w:val="000000" w:themeColor="text1"/>
            <w:sz w:val="24"/>
            <w:rPrChange w:id="111" w:author="Bruno dos Santos Rodrigues" w:date="2016-11-17T20:32:00Z">
              <w:rPr>
                <w:rFonts w:ascii="Arial" w:eastAsia="Arial" w:hAnsi="Arial" w:cs="Arial"/>
                <w:color w:val="000000" w:themeColor="text1"/>
                <w:sz w:val="24"/>
                <w:szCs w:val="24"/>
              </w:rPr>
            </w:rPrChange>
          </w:rPr>
          <w:delText>e</w:delText>
        </w:r>
      </w:del>
      <w:ins w:id="112" w:author="Bruno dos Santos Rodrigues" w:date="2016-11-15T23:31:00Z">
        <w:r w:rsidR="00CD6694" w:rsidRPr="00CD6694">
          <w:rPr>
            <w:rFonts w:ascii="Arial" w:eastAsia="Arial" w:hAnsi="Arial" w:cs="Arial"/>
            <w:color w:val="000000" w:themeColor="text1"/>
            <w:sz w:val="24"/>
            <w:szCs w:val="24"/>
          </w:rPr>
          <w:t>é</w:t>
        </w:r>
      </w:ins>
      <w:r w:rsidRPr="00EE379B">
        <w:rPr>
          <w:rFonts w:ascii="Arial" w:hAnsi="Arial"/>
          <w:color w:val="000000" w:themeColor="text1"/>
          <w:sz w:val="24"/>
          <w:rPrChange w:id="113" w:author="Bruno dos Santos Rodrigues" w:date="2016-11-17T20:32:00Z">
            <w:rPr>
              <w:rFonts w:ascii="Arial" w:eastAsia="Arial" w:hAnsi="Arial" w:cs="Arial"/>
              <w:color w:val="000000" w:themeColor="text1"/>
              <w:sz w:val="24"/>
              <w:szCs w:val="24"/>
            </w:rPr>
          </w:rPrChange>
        </w:rPr>
        <w:t xml:space="preserve"> quando as coisas começam a dar errado, sem esse controle </w:t>
      </w:r>
      <w:r w:rsidR="009D7196" w:rsidRPr="00EE379B">
        <w:rPr>
          <w:rFonts w:ascii="Arial" w:hAnsi="Arial"/>
          <w:color w:val="000000" w:themeColor="text1"/>
          <w:sz w:val="24"/>
          <w:rPrChange w:id="114" w:author="Bruno dos Santos Rodrigues" w:date="2016-11-17T20:32:00Z">
            <w:rPr>
              <w:rFonts w:ascii="Arial" w:eastAsia="Arial" w:hAnsi="Arial" w:cs="Arial"/>
              <w:color w:val="000000" w:themeColor="text1"/>
              <w:sz w:val="24"/>
              <w:szCs w:val="24"/>
            </w:rPr>
          </w:rPrChange>
        </w:rPr>
        <w:t xml:space="preserve">perde-se </w:t>
      </w:r>
      <w:r w:rsidRPr="00EE379B">
        <w:rPr>
          <w:rFonts w:ascii="Arial" w:hAnsi="Arial"/>
          <w:color w:val="000000" w:themeColor="text1"/>
          <w:sz w:val="24"/>
          <w:rPrChange w:id="115" w:author="Bruno dos Santos Rodrigues" w:date="2016-11-17T20:32:00Z">
            <w:rPr>
              <w:rFonts w:ascii="Arial" w:eastAsia="Arial" w:hAnsi="Arial" w:cs="Arial"/>
              <w:color w:val="000000" w:themeColor="text1"/>
              <w:sz w:val="24"/>
              <w:szCs w:val="24"/>
            </w:rPr>
          </w:rPrChange>
        </w:rPr>
        <w:t>tempo, dinheiro e recursos em problemas que poderiam ter sido evitados ou resolvidos de forma bem mais eficiente.</w:t>
      </w:r>
    </w:p>
    <w:p w14:paraId="5FFF0824" w14:textId="77777777" w:rsidR="00046625" w:rsidRPr="00EE379B" w:rsidRDefault="00EE55CF" w:rsidP="007B0066">
      <w:pPr>
        <w:spacing w:before="120" w:after="0" w:line="360" w:lineRule="auto"/>
        <w:ind w:firstLine="709"/>
        <w:jc w:val="both"/>
        <w:rPr>
          <w:rFonts w:ascii="Arial" w:hAnsi="Arial"/>
          <w:color w:val="000000" w:themeColor="text1"/>
          <w:sz w:val="24"/>
          <w:rPrChange w:id="116"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17" w:author="Bruno dos Santos Rodrigues" w:date="2016-11-17T20:32:00Z">
            <w:rPr>
              <w:rFonts w:ascii="Arial" w:eastAsia="Arial" w:hAnsi="Arial" w:cs="Arial"/>
              <w:color w:val="000000" w:themeColor="text1"/>
              <w:sz w:val="24"/>
              <w:szCs w:val="24"/>
            </w:rPr>
          </w:rPrChange>
        </w:rPr>
        <w:t xml:space="preserve">Para ajudar nesse controle existem sistemas de </w:t>
      </w:r>
      <w:commentRangeStart w:id="118"/>
      <w:r w:rsidRPr="00EE379B">
        <w:rPr>
          <w:rFonts w:ascii="Arial" w:hAnsi="Arial"/>
          <w:i/>
          <w:color w:val="000000" w:themeColor="text1"/>
          <w:sz w:val="24"/>
          <w:rPrChange w:id="119" w:author="Bruno dos Santos Rodrigues" w:date="2016-11-17T20:32:00Z">
            <w:rPr>
              <w:rFonts w:ascii="Arial" w:eastAsia="Arial" w:hAnsi="Arial" w:cs="Arial"/>
              <w:i/>
              <w:color w:val="000000" w:themeColor="text1"/>
              <w:sz w:val="24"/>
              <w:szCs w:val="24"/>
            </w:rPr>
          </w:rPrChange>
        </w:rPr>
        <w:t>helpdesk</w:t>
      </w:r>
      <w:commentRangeEnd w:id="118"/>
      <w:r w:rsidR="00F57452" w:rsidRPr="00EE379B">
        <w:rPr>
          <w:rStyle w:val="Refdecomentrio"/>
          <w:rFonts w:ascii="Arial" w:hAnsi="Arial"/>
          <w:color w:val="000000" w:themeColor="text1"/>
          <w:rPrChange w:id="120" w:author="Bruno dos Santos Rodrigues" w:date="2016-11-17T20:32:00Z">
            <w:rPr>
              <w:rStyle w:val="Refdecomentrio"/>
              <w:color w:val="000000" w:themeColor="text1"/>
            </w:rPr>
          </w:rPrChange>
        </w:rPr>
        <w:commentReference w:id="118"/>
      </w:r>
      <w:r w:rsidRPr="00EE379B">
        <w:rPr>
          <w:rFonts w:ascii="Arial" w:hAnsi="Arial"/>
          <w:color w:val="000000" w:themeColor="text1"/>
          <w:sz w:val="24"/>
          <w:rPrChange w:id="121" w:author="Bruno dos Santos Rodrigues" w:date="2016-11-17T20:32:00Z">
            <w:rPr>
              <w:rFonts w:ascii="Arial" w:eastAsia="Arial" w:hAnsi="Arial" w:cs="Arial"/>
              <w:color w:val="000000" w:themeColor="text1"/>
              <w:sz w:val="24"/>
              <w:szCs w:val="24"/>
            </w:rPr>
          </w:rPrChange>
        </w:rPr>
        <w:t xml:space="preserve"> que ajudam a criar uma base de dados de problemas encontrados e resolvidos e, principalmente, a direcionar e controlar as pessoas que vão cuidar de cada problema.</w:t>
      </w:r>
    </w:p>
    <w:p w14:paraId="55E844E3" w14:textId="77777777" w:rsidR="00046625" w:rsidRPr="00EE379B" w:rsidRDefault="00F57452" w:rsidP="007B0066">
      <w:pPr>
        <w:spacing w:before="120" w:after="0" w:line="360" w:lineRule="auto"/>
        <w:ind w:firstLine="709"/>
        <w:jc w:val="both"/>
        <w:rPr>
          <w:rFonts w:ascii="Arial" w:hAnsi="Arial"/>
          <w:color w:val="000000" w:themeColor="text1"/>
          <w:sz w:val="24"/>
          <w:rPrChange w:id="122"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23" w:author="Bruno dos Santos Rodrigues" w:date="2016-11-17T20:32:00Z">
            <w:rPr>
              <w:rFonts w:ascii="Arial" w:eastAsia="Arial" w:hAnsi="Arial" w:cs="Arial"/>
              <w:color w:val="000000" w:themeColor="text1"/>
              <w:sz w:val="24"/>
              <w:szCs w:val="24"/>
            </w:rPr>
          </w:rPrChange>
        </w:rPr>
        <w:t>No presente trabalho</w:t>
      </w:r>
      <w:r w:rsidR="00EE55CF" w:rsidRPr="00EE379B">
        <w:rPr>
          <w:rFonts w:ascii="Arial" w:hAnsi="Arial"/>
          <w:color w:val="000000" w:themeColor="text1"/>
          <w:sz w:val="24"/>
          <w:rPrChange w:id="124" w:author="Bruno dos Santos Rodrigues" w:date="2016-11-17T20:32:00Z">
            <w:rPr>
              <w:rFonts w:ascii="Arial" w:eastAsia="Arial" w:hAnsi="Arial" w:cs="Arial"/>
              <w:color w:val="000000" w:themeColor="text1"/>
              <w:sz w:val="24"/>
              <w:szCs w:val="24"/>
            </w:rPr>
          </w:rPrChange>
        </w:rPr>
        <w:t xml:space="preserve"> </w:t>
      </w:r>
      <w:r w:rsidRPr="00EE379B">
        <w:rPr>
          <w:rFonts w:ascii="Arial" w:hAnsi="Arial"/>
          <w:color w:val="000000" w:themeColor="text1"/>
          <w:sz w:val="24"/>
          <w:rPrChange w:id="125" w:author="Bruno dos Santos Rodrigues" w:date="2016-11-17T20:32:00Z">
            <w:rPr>
              <w:rFonts w:ascii="Arial" w:eastAsia="Arial" w:hAnsi="Arial" w:cs="Arial"/>
              <w:color w:val="000000" w:themeColor="text1"/>
              <w:sz w:val="24"/>
              <w:szCs w:val="24"/>
            </w:rPr>
          </w:rPrChange>
        </w:rPr>
        <w:t xml:space="preserve">é dada </w:t>
      </w:r>
      <w:r w:rsidR="00EE55CF" w:rsidRPr="00EE379B">
        <w:rPr>
          <w:rFonts w:ascii="Arial" w:hAnsi="Arial"/>
          <w:color w:val="000000" w:themeColor="text1"/>
          <w:sz w:val="24"/>
          <w:rPrChange w:id="126" w:author="Bruno dos Santos Rodrigues" w:date="2016-11-17T20:32:00Z">
            <w:rPr>
              <w:rFonts w:ascii="Arial" w:eastAsia="Arial" w:hAnsi="Arial" w:cs="Arial"/>
              <w:color w:val="000000" w:themeColor="text1"/>
              <w:sz w:val="24"/>
              <w:szCs w:val="24"/>
            </w:rPr>
          </w:rPrChange>
        </w:rPr>
        <w:t>uma visão geral das boas práticas apresentadas pela biblioteca ITIL (</w:t>
      </w:r>
      <w:r w:rsidR="00EE55CF" w:rsidRPr="00EE379B">
        <w:rPr>
          <w:rFonts w:ascii="Arial" w:hAnsi="Arial"/>
          <w:i/>
          <w:color w:val="000000" w:themeColor="text1"/>
          <w:sz w:val="24"/>
          <w:rPrChange w:id="127" w:author="Bruno dos Santos Rodrigues" w:date="2016-11-17T20:32:00Z">
            <w:rPr>
              <w:rFonts w:ascii="Arial" w:eastAsia="Arial" w:hAnsi="Arial" w:cs="Arial"/>
              <w:i/>
              <w:color w:val="000000" w:themeColor="text1"/>
              <w:sz w:val="24"/>
              <w:szCs w:val="24"/>
            </w:rPr>
          </w:rPrChange>
        </w:rPr>
        <w:t>Information Technology Infrastructure Library</w:t>
      </w:r>
      <w:r w:rsidR="00EE55CF" w:rsidRPr="00EE379B">
        <w:rPr>
          <w:rFonts w:ascii="Arial" w:hAnsi="Arial"/>
          <w:color w:val="000000" w:themeColor="text1"/>
          <w:sz w:val="24"/>
          <w:rPrChange w:id="128" w:author="Bruno dos Santos Rodrigues" w:date="2016-11-17T20:32:00Z">
            <w:rPr>
              <w:rFonts w:ascii="Arial" w:eastAsia="Arial" w:hAnsi="Arial" w:cs="Arial"/>
              <w:color w:val="000000" w:themeColor="text1"/>
              <w:sz w:val="24"/>
              <w:szCs w:val="24"/>
            </w:rPr>
          </w:rPrChange>
        </w:rPr>
        <w:t>), uma série de livros que ajudam a organizar o parque tecnológico das empresas de forma controlada e eficiente, nessa biblioteca não é dito o como fazer, mas sim o que fazer</w:t>
      </w:r>
      <w:r w:rsidRPr="00EE379B">
        <w:rPr>
          <w:rFonts w:ascii="Arial" w:hAnsi="Arial"/>
          <w:color w:val="000000" w:themeColor="text1"/>
          <w:sz w:val="24"/>
          <w:rPrChange w:id="129" w:author="Bruno dos Santos Rodrigues" w:date="2016-11-17T20:32:00Z">
            <w:rPr>
              <w:rFonts w:ascii="Arial" w:eastAsia="Arial" w:hAnsi="Arial" w:cs="Arial"/>
              <w:color w:val="000000" w:themeColor="text1"/>
              <w:sz w:val="24"/>
              <w:szCs w:val="24"/>
            </w:rPr>
          </w:rPrChange>
        </w:rPr>
        <w:t>,</w:t>
      </w:r>
      <w:r w:rsidR="00EE55CF" w:rsidRPr="00EE379B">
        <w:rPr>
          <w:rFonts w:ascii="Arial" w:hAnsi="Arial"/>
          <w:color w:val="000000" w:themeColor="text1"/>
          <w:sz w:val="24"/>
          <w:rPrChange w:id="130" w:author="Bruno dos Santos Rodrigues" w:date="2016-11-17T20:32:00Z">
            <w:rPr>
              <w:rFonts w:ascii="Arial" w:eastAsia="Arial" w:hAnsi="Arial" w:cs="Arial"/>
              <w:color w:val="000000" w:themeColor="text1"/>
              <w:sz w:val="24"/>
              <w:szCs w:val="24"/>
            </w:rPr>
          </w:rPrChange>
        </w:rPr>
        <w:t xml:space="preserve"> ficando aberto a interpretações para melhor adaptar o que é dito para a </w:t>
      </w:r>
      <w:r w:rsidR="007149A2" w:rsidRPr="00EE379B">
        <w:rPr>
          <w:rFonts w:ascii="Arial" w:hAnsi="Arial"/>
          <w:color w:val="000000" w:themeColor="text1"/>
          <w:sz w:val="24"/>
          <w:rPrChange w:id="131" w:author="Bruno dos Santos Rodrigues" w:date="2016-11-17T20:32:00Z">
            <w:rPr>
              <w:rFonts w:ascii="Arial" w:eastAsia="Arial" w:hAnsi="Arial" w:cs="Arial"/>
              <w:color w:val="000000" w:themeColor="text1"/>
              <w:sz w:val="24"/>
              <w:szCs w:val="24"/>
            </w:rPr>
          </w:rPrChange>
        </w:rPr>
        <w:t xml:space="preserve">real necessidade </w:t>
      </w:r>
      <w:r w:rsidR="00EE55CF" w:rsidRPr="00EE379B">
        <w:rPr>
          <w:rFonts w:ascii="Arial" w:hAnsi="Arial"/>
          <w:color w:val="000000" w:themeColor="text1"/>
          <w:sz w:val="24"/>
          <w:rPrChange w:id="132" w:author="Bruno dos Santos Rodrigues" w:date="2016-11-17T20:32:00Z">
            <w:rPr>
              <w:rFonts w:ascii="Arial" w:eastAsia="Arial" w:hAnsi="Arial" w:cs="Arial"/>
              <w:color w:val="000000" w:themeColor="text1"/>
              <w:sz w:val="24"/>
              <w:szCs w:val="24"/>
            </w:rPr>
          </w:rPrChange>
        </w:rPr>
        <w:t>da empresa.</w:t>
      </w:r>
    </w:p>
    <w:p w14:paraId="4AA7A350" w14:textId="77777777" w:rsidR="00046625" w:rsidRPr="00EE379B" w:rsidRDefault="00EE55CF" w:rsidP="007B0066">
      <w:pPr>
        <w:spacing w:before="120" w:after="0" w:line="360" w:lineRule="auto"/>
        <w:ind w:firstLine="709"/>
        <w:jc w:val="both"/>
        <w:rPr>
          <w:rFonts w:ascii="Arial" w:hAnsi="Arial"/>
          <w:color w:val="000000" w:themeColor="text1"/>
          <w:sz w:val="24"/>
          <w:rPrChange w:id="133"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34" w:author="Bruno dos Santos Rodrigues" w:date="2016-11-17T20:32:00Z">
            <w:rPr>
              <w:rFonts w:ascii="Arial" w:eastAsia="Arial" w:hAnsi="Arial" w:cs="Arial"/>
              <w:color w:val="000000" w:themeColor="text1"/>
              <w:sz w:val="24"/>
              <w:szCs w:val="24"/>
            </w:rPr>
          </w:rPrChange>
        </w:rPr>
        <w:t xml:space="preserve">Através do que está nessa biblioteca o </w:t>
      </w:r>
      <w:r w:rsidR="007614A1" w:rsidRPr="00EE379B">
        <w:rPr>
          <w:rFonts w:ascii="Arial" w:hAnsi="Arial"/>
          <w:color w:val="000000" w:themeColor="text1"/>
          <w:sz w:val="24"/>
          <w:rPrChange w:id="135" w:author="Bruno dos Santos Rodrigues" w:date="2016-11-17T20:32:00Z">
            <w:rPr>
              <w:rFonts w:ascii="Arial" w:eastAsia="Arial" w:hAnsi="Arial" w:cs="Arial"/>
              <w:color w:val="000000" w:themeColor="text1"/>
              <w:sz w:val="24"/>
              <w:szCs w:val="24"/>
            </w:rPr>
          </w:rPrChange>
        </w:rPr>
        <w:t>presente trabalho</w:t>
      </w:r>
      <w:r w:rsidRPr="00EE379B">
        <w:rPr>
          <w:rFonts w:ascii="Arial" w:hAnsi="Arial"/>
          <w:color w:val="000000" w:themeColor="text1"/>
          <w:sz w:val="24"/>
          <w:rPrChange w:id="136" w:author="Bruno dos Santos Rodrigues" w:date="2016-11-17T20:32:00Z">
            <w:rPr>
              <w:rFonts w:ascii="Arial" w:eastAsia="Arial" w:hAnsi="Arial" w:cs="Arial"/>
              <w:color w:val="000000" w:themeColor="text1"/>
              <w:sz w:val="24"/>
              <w:szCs w:val="24"/>
            </w:rPr>
          </w:rPrChange>
        </w:rPr>
        <w:t xml:space="preserve"> </w:t>
      </w:r>
      <w:r w:rsidR="007614A1" w:rsidRPr="00EE379B">
        <w:rPr>
          <w:rFonts w:ascii="Arial" w:hAnsi="Arial"/>
          <w:color w:val="000000" w:themeColor="text1"/>
          <w:sz w:val="24"/>
          <w:rPrChange w:id="137" w:author="Bruno dos Santos Rodrigues" w:date="2016-11-17T20:32:00Z">
            <w:rPr>
              <w:rFonts w:ascii="Arial" w:eastAsia="Arial" w:hAnsi="Arial" w:cs="Arial"/>
              <w:color w:val="000000" w:themeColor="text1"/>
              <w:sz w:val="24"/>
              <w:szCs w:val="24"/>
            </w:rPr>
          </w:rPrChange>
        </w:rPr>
        <w:t>guia</w:t>
      </w:r>
      <w:r w:rsidRPr="00EE379B">
        <w:rPr>
          <w:rFonts w:ascii="Arial" w:hAnsi="Arial"/>
          <w:color w:val="000000" w:themeColor="text1"/>
          <w:sz w:val="24"/>
          <w:rPrChange w:id="138" w:author="Bruno dos Santos Rodrigues" w:date="2016-11-17T20:32:00Z">
            <w:rPr>
              <w:rFonts w:ascii="Arial" w:eastAsia="Arial" w:hAnsi="Arial" w:cs="Arial"/>
              <w:color w:val="000000" w:themeColor="text1"/>
              <w:sz w:val="24"/>
              <w:szCs w:val="24"/>
            </w:rPr>
          </w:rPrChange>
        </w:rPr>
        <w:t xml:space="preserve"> de tal forma que auxilie o </w:t>
      </w:r>
      <w:r w:rsidRPr="00EE379B">
        <w:rPr>
          <w:rFonts w:ascii="Arial" w:hAnsi="Arial"/>
          <w:i/>
          <w:color w:val="000000" w:themeColor="text1"/>
          <w:sz w:val="24"/>
          <w:rPrChange w:id="139" w:author="Bruno dos Santos Rodrigues" w:date="2016-11-17T20:32:00Z">
            <w:rPr>
              <w:rFonts w:ascii="Arial" w:eastAsia="Arial" w:hAnsi="Arial" w:cs="Arial"/>
              <w:i/>
              <w:color w:val="000000" w:themeColor="text1"/>
              <w:sz w:val="24"/>
              <w:szCs w:val="24"/>
            </w:rPr>
          </w:rPrChange>
        </w:rPr>
        <w:t>helpdesk</w:t>
      </w:r>
      <w:r w:rsidRPr="00EE379B">
        <w:rPr>
          <w:rFonts w:ascii="Arial" w:hAnsi="Arial"/>
          <w:color w:val="000000" w:themeColor="text1"/>
          <w:sz w:val="24"/>
          <w:rPrChange w:id="140" w:author="Bruno dos Santos Rodrigues" w:date="2016-11-17T20:32:00Z">
            <w:rPr>
              <w:rFonts w:ascii="Arial" w:eastAsia="Arial" w:hAnsi="Arial" w:cs="Arial"/>
              <w:color w:val="000000" w:themeColor="text1"/>
              <w:sz w:val="24"/>
              <w:szCs w:val="24"/>
            </w:rPr>
          </w:rPrChange>
        </w:rPr>
        <w:t xml:space="preserve"> da empresa </w:t>
      </w:r>
      <w:r w:rsidR="007614A1" w:rsidRPr="00EE379B">
        <w:rPr>
          <w:rFonts w:ascii="Arial" w:hAnsi="Arial"/>
          <w:color w:val="000000" w:themeColor="text1"/>
          <w:sz w:val="24"/>
          <w:rPrChange w:id="141" w:author="Bruno dos Santos Rodrigues" w:date="2016-11-17T20:32:00Z">
            <w:rPr>
              <w:rFonts w:ascii="Arial" w:eastAsia="Arial" w:hAnsi="Arial" w:cs="Arial"/>
              <w:color w:val="000000" w:themeColor="text1"/>
              <w:sz w:val="24"/>
              <w:szCs w:val="24"/>
            </w:rPr>
          </w:rPrChange>
        </w:rPr>
        <w:t xml:space="preserve">a alinhar as necessidades da mesma </w:t>
      </w:r>
      <w:r w:rsidRPr="00EE379B">
        <w:rPr>
          <w:rFonts w:ascii="Arial" w:hAnsi="Arial"/>
          <w:color w:val="000000" w:themeColor="text1"/>
          <w:sz w:val="24"/>
          <w:rPrChange w:id="142" w:author="Bruno dos Santos Rodrigues" w:date="2016-11-17T20:32:00Z">
            <w:rPr>
              <w:rFonts w:ascii="Arial" w:eastAsia="Arial" w:hAnsi="Arial" w:cs="Arial"/>
              <w:color w:val="000000" w:themeColor="text1"/>
              <w:sz w:val="24"/>
              <w:szCs w:val="24"/>
            </w:rPr>
          </w:rPrChange>
        </w:rPr>
        <w:t>com as boas práticas propostas pelo ITIL.</w:t>
      </w:r>
    </w:p>
    <w:p w14:paraId="1C310EA7" w14:textId="77777777" w:rsidR="00046625" w:rsidRPr="00EE379B" w:rsidRDefault="00EE55CF" w:rsidP="007B0066">
      <w:pPr>
        <w:pStyle w:val="Ttulo2"/>
        <w:numPr>
          <w:ilvl w:val="0"/>
          <w:numId w:val="19"/>
        </w:numPr>
        <w:spacing w:before="480" w:line="360" w:lineRule="auto"/>
        <w:ind w:left="426"/>
        <w:jc w:val="both"/>
        <w:rPr>
          <w:rFonts w:ascii="Arial" w:hAnsi="Arial"/>
          <w:b/>
          <w:color w:val="000000" w:themeColor="text1"/>
          <w:sz w:val="24"/>
          <w:rPrChange w:id="143" w:author="Bruno dos Santos Rodrigues" w:date="2016-11-17T20:32:00Z">
            <w:rPr>
              <w:rFonts w:ascii="Arial" w:hAnsi="Arial" w:cs="Arial"/>
              <w:b/>
              <w:color w:val="000000" w:themeColor="text1"/>
              <w:sz w:val="24"/>
              <w:szCs w:val="24"/>
            </w:rPr>
          </w:rPrChange>
        </w:rPr>
      </w:pPr>
      <w:bookmarkStart w:id="144" w:name="_30j0zll" w:colFirst="0" w:colLast="0"/>
      <w:bookmarkStart w:id="145" w:name="_Toc467101832"/>
      <w:bookmarkStart w:id="146" w:name="_Toc467178097"/>
      <w:bookmarkEnd w:id="144"/>
      <w:r w:rsidRPr="00EE379B">
        <w:rPr>
          <w:rFonts w:ascii="Arial" w:hAnsi="Arial"/>
          <w:b/>
          <w:color w:val="000000" w:themeColor="text1"/>
          <w:sz w:val="24"/>
          <w:rPrChange w:id="147" w:author="Bruno dos Santos Rodrigues" w:date="2016-11-17T20:32:00Z">
            <w:rPr>
              <w:rFonts w:ascii="Arial" w:eastAsia="Arial" w:hAnsi="Arial" w:cs="Arial"/>
              <w:b/>
              <w:color w:val="000000" w:themeColor="text1"/>
              <w:sz w:val="24"/>
              <w:szCs w:val="24"/>
            </w:rPr>
          </w:rPrChange>
        </w:rPr>
        <w:t>Problematização</w:t>
      </w:r>
      <w:bookmarkEnd w:id="145"/>
      <w:bookmarkEnd w:id="146"/>
    </w:p>
    <w:p w14:paraId="210BE74C" w14:textId="77777777" w:rsidR="00046625" w:rsidRPr="00EE379B" w:rsidRDefault="00EE55CF" w:rsidP="007B0066">
      <w:pPr>
        <w:spacing w:before="120" w:after="0" w:line="360" w:lineRule="auto"/>
        <w:ind w:firstLine="709"/>
        <w:jc w:val="both"/>
        <w:rPr>
          <w:rFonts w:ascii="Arial" w:hAnsi="Arial"/>
          <w:color w:val="000000" w:themeColor="text1"/>
          <w:sz w:val="24"/>
          <w:rPrChange w:id="148"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49" w:author="Bruno dos Santos Rodrigues" w:date="2016-11-17T20:32:00Z">
            <w:rPr>
              <w:rFonts w:ascii="Arial" w:eastAsia="Arial" w:hAnsi="Arial" w:cs="Arial"/>
              <w:color w:val="000000" w:themeColor="text1"/>
              <w:sz w:val="24"/>
              <w:szCs w:val="24"/>
            </w:rPr>
          </w:rPrChange>
        </w:rPr>
        <w:t>Com a falta de conhecimento dos usuários em relação à tecnologia</w:t>
      </w:r>
      <w:r w:rsidR="008B3A15" w:rsidRPr="00EE379B">
        <w:rPr>
          <w:rFonts w:ascii="Arial" w:hAnsi="Arial"/>
          <w:color w:val="000000" w:themeColor="text1"/>
          <w:sz w:val="24"/>
          <w:rPrChange w:id="150" w:author="Bruno dos Santos Rodrigues" w:date="2016-11-17T20:32:00Z">
            <w:rPr>
              <w:rFonts w:ascii="Arial" w:eastAsia="Arial" w:hAnsi="Arial" w:cs="Arial"/>
              <w:color w:val="000000" w:themeColor="text1"/>
              <w:sz w:val="24"/>
              <w:szCs w:val="24"/>
            </w:rPr>
          </w:rPrChange>
        </w:rPr>
        <w:t>,</w:t>
      </w:r>
      <w:r w:rsidRPr="00EE379B">
        <w:rPr>
          <w:rFonts w:ascii="Arial" w:hAnsi="Arial"/>
          <w:color w:val="000000" w:themeColor="text1"/>
          <w:sz w:val="24"/>
          <w:rPrChange w:id="151" w:author="Bruno dos Santos Rodrigues" w:date="2016-11-17T20:32:00Z">
            <w:rPr>
              <w:rFonts w:ascii="Arial" w:eastAsia="Arial" w:hAnsi="Arial" w:cs="Arial"/>
              <w:color w:val="000000" w:themeColor="text1"/>
              <w:sz w:val="24"/>
              <w:szCs w:val="24"/>
            </w:rPr>
          </w:rPrChange>
        </w:rPr>
        <w:t xml:space="preserve"> </w:t>
      </w:r>
      <w:r w:rsidR="008B3A15" w:rsidRPr="00EE379B">
        <w:rPr>
          <w:rFonts w:ascii="Arial" w:hAnsi="Arial"/>
          <w:color w:val="000000" w:themeColor="text1"/>
          <w:sz w:val="24"/>
          <w:rPrChange w:id="152" w:author="Bruno dos Santos Rodrigues" w:date="2016-11-17T20:32:00Z">
            <w:rPr>
              <w:rFonts w:ascii="Arial" w:eastAsia="Arial" w:hAnsi="Arial" w:cs="Arial"/>
              <w:color w:val="000000" w:themeColor="text1"/>
              <w:sz w:val="24"/>
              <w:szCs w:val="24"/>
            </w:rPr>
          </w:rPrChange>
        </w:rPr>
        <w:t xml:space="preserve">existem alguns </w:t>
      </w:r>
      <w:r w:rsidRPr="00EE379B">
        <w:rPr>
          <w:rFonts w:ascii="Arial" w:hAnsi="Arial"/>
          <w:color w:val="000000" w:themeColor="text1"/>
          <w:sz w:val="24"/>
          <w:rPrChange w:id="153" w:author="Bruno dos Santos Rodrigues" w:date="2016-11-17T20:32:00Z">
            <w:rPr>
              <w:rFonts w:ascii="Arial" w:eastAsia="Arial" w:hAnsi="Arial" w:cs="Arial"/>
              <w:color w:val="000000" w:themeColor="text1"/>
              <w:sz w:val="24"/>
              <w:szCs w:val="24"/>
            </w:rPr>
          </w:rPrChange>
        </w:rPr>
        <w:t xml:space="preserve">problemas </w:t>
      </w:r>
      <w:r w:rsidR="008B3A15" w:rsidRPr="00EE379B">
        <w:rPr>
          <w:rFonts w:ascii="Arial" w:hAnsi="Arial"/>
          <w:color w:val="000000" w:themeColor="text1"/>
          <w:sz w:val="24"/>
          <w:rPrChange w:id="154" w:author="Bruno dos Santos Rodrigues" w:date="2016-11-17T20:32:00Z">
            <w:rPr>
              <w:rFonts w:ascii="Arial" w:eastAsia="Arial" w:hAnsi="Arial" w:cs="Arial"/>
              <w:color w:val="000000" w:themeColor="text1"/>
              <w:sz w:val="24"/>
              <w:szCs w:val="24"/>
            </w:rPr>
          </w:rPrChange>
        </w:rPr>
        <w:t>recorrentes, como por exemplo</w:t>
      </w:r>
      <w:r w:rsidRPr="00EE379B">
        <w:rPr>
          <w:rFonts w:ascii="Arial" w:hAnsi="Arial"/>
          <w:color w:val="000000" w:themeColor="text1"/>
          <w:sz w:val="24"/>
          <w:rPrChange w:id="155" w:author="Bruno dos Santos Rodrigues" w:date="2016-11-17T20:32:00Z">
            <w:rPr>
              <w:rFonts w:ascii="Arial" w:eastAsia="Arial" w:hAnsi="Arial" w:cs="Arial"/>
              <w:color w:val="000000" w:themeColor="text1"/>
              <w:sz w:val="24"/>
              <w:szCs w:val="24"/>
            </w:rPr>
          </w:rPrChange>
        </w:rPr>
        <w:t xml:space="preserve">, os usuários não </w:t>
      </w:r>
      <w:r w:rsidR="008B3A15" w:rsidRPr="00EE379B">
        <w:rPr>
          <w:rFonts w:ascii="Arial" w:hAnsi="Arial"/>
          <w:color w:val="000000" w:themeColor="text1"/>
          <w:sz w:val="24"/>
          <w:rPrChange w:id="156" w:author="Bruno dos Santos Rodrigues" w:date="2016-11-17T20:32:00Z">
            <w:rPr>
              <w:rFonts w:ascii="Arial" w:eastAsia="Arial" w:hAnsi="Arial" w:cs="Arial"/>
              <w:color w:val="000000" w:themeColor="text1"/>
              <w:sz w:val="24"/>
              <w:szCs w:val="24"/>
            </w:rPr>
          </w:rPrChange>
        </w:rPr>
        <w:t xml:space="preserve">saberem </w:t>
      </w:r>
      <w:r w:rsidRPr="00EE379B">
        <w:rPr>
          <w:rFonts w:ascii="Arial" w:hAnsi="Arial"/>
          <w:color w:val="000000" w:themeColor="text1"/>
          <w:sz w:val="24"/>
          <w:rPrChange w:id="157" w:author="Bruno dos Santos Rodrigues" w:date="2016-11-17T20:32:00Z">
            <w:rPr>
              <w:rFonts w:ascii="Arial" w:eastAsia="Arial" w:hAnsi="Arial" w:cs="Arial"/>
              <w:color w:val="000000" w:themeColor="text1"/>
              <w:sz w:val="24"/>
              <w:szCs w:val="24"/>
            </w:rPr>
          </w:rPrChange>
        </w:rPr>
        <w:t xml:space="preserve">manusear o sistema informativo corretamente, </w:t>
      </w:r>
      <w:r w:rsidR="008B3A15" w:rsidRPr="00EE379B">
        <w:rPr>
          <w:rFonts w:ascii="Arial" w:hAnsi="Arial"/>
          <w:color w:val="000000" w:themeColor="text1"/>
          <w:sz w:val="24"/>
          <w:rPrChange w:id="158" w:author="Bruno dos Santos Rodrigues" w:date="2016-11-17T20:32:00Z">
            <w:rPr>
              <w:rFonts w:ascii="Arial" w:eastAsia="Arial" w:hAnsi="Arial" w:cs="Arial"/>
              <w:color w:val="000000" w:themeColor="text1"/>
              <w:sz w:val="24"/>
              <w:szCs w:val="24"/>
            </w:rPr>
          </w:rPrChange>
        </w:rPr>
        <w:t xml:space="preserve">demorarem </w:t>
      </w:r>
      <w:r w:rsidRPr="00EE379B">
        <w:rPr>
          <w:rFonts w:ascii="Arial" w:hAnsi="Arial"/>
          <w:color w:val="000000" w:themeColor="text1"/>
          <w:sz w:val="24"/>
          <w:rPrChange w:id="159" w:author="Bruno dos Santos Rodrigues" w:date="2016-11-17T20:32:00Z">
            <w:rPr>
              <w:rFonts w:ascii="Arial" w:eastAsia="Arial" w:hAnsi="Arial" w:cs="Arial"/>
              <w:color w:val="000000" w:themeColor="text1"/>
              <w:sz w:val="24"/>
              <w:szCs w:val="24"/>
            </w:rPr>
          </w:rPrChange>
        </w:rPr>
        <w:t>a entender o funcionamento</w:t>
      </w:r>
      <w:r w:rsidR="008B3A15" w:rsidRPr="00EE379B">
        <w:rPr>
          <w:rFonts w:ascii="Arial" w:hAnsi="Arial"/>
          <w:color w:val="000000" w:themeColor="text1"/>
          <w:sz w:val="24"/>
          <w:rPrChange w:id="160" w:author="Bruno dos Santos Rodrigues" w:date="2016-11-17T20:32:00Z">
            <w:rPr>
              <w:rFonts w:ascii="Arial" w:eastAsia="Arial" w:hAnsi="Arial" w:cs="Arial"/>
              <w:color w:val="000000" w:themeColor="text1"/>
              <w:sz w:val="24"/>
              <w:szCs w:val="24"/>
            </w:rPr>
          </w:rPrChange>
        </w:rPr>
        <w:t>, entre outros</w:t>
      </w:r>
      <w:r w:rsidRPr="00EE379B">
        <w:rPr>
          <w:rFonts w:ascii="Arial" w:hAnsi="Arial"/>
          <w:color w:val="000000" w:themeColor="text1"/>
          <w:sz w:val="24"/>
          <w:rPrChange w:id="161" w:author="Bruno dos Santos Rodrigues" w:date="2016-11-17T20:32:00Z">
            <w:rPr>
              <w:rFonts w:ascii="Arial" w:eastAsia="Arial" w:hAnsi="Arial" w:cs="Arial"/>
              <w:color w:val="000000" w:themeColor="text1"/>
              <w:sz w:val="24"/>
              <w:szCs w:val="24"/>
            </w:rPr>
          </w:rPrChange>
        </w:rPr>
        <w:t xml:space="preserve">. </w:t>
      </w:r>
    </w:p>
    <w:p w14:paraId="60B52526" w14:textId="77777777" w:rsidR="007B0066" w:rsidRPr="00EE379B" w:rsidRDefault="000F1B3F" w:rsidP="007B0066">
      <w:pPr>
        <w:spacing w:before="120" w:after="0" w:line="360" w:lineRule="auto"/>
        <w:ind w:firstLine="709"/>
        <w:jc w:val="both"/>
        <w:rPr>
          <w:ins w:id="162" w:author="Bruno dos Santos Rodrigues" w:date="2016-11-15T22:31:00Z"/>
          <w:rFonts w:ascii="Arial" w:hAnsi="Arial"/>
          <w:color w:val="000000" w:themeColor="text1"/>
          <w:sz w:val="24"/>
          <w:rPrChange w:id="163" w:author="Bruno dos Santos Rodrigues" w:date="2016-11-17T20:32:00Z">
            <w:rPr>
              <w:ins w:id="164" w:author="Bruno dos Santos Rodrigues" w:date="2016-11-15T22:31:00Z"/>
              <w:rFonts w:ascii="Arial" w:eastAsia="Arial" w:hAnsi="Arial" w:cs="Arial"/>
              <w:color w:val="000000" w:themeColor="text1"/>
              <w:sz w:val="24"/>
              <w:szCs w:val="24"/>
            </w:rPr>
          </w:rPrChange>
        </w:rPr>
      </w:pPr>
      <w:r w:rsidRPr="00EE379B">
        <w:rPr>
          <w:rFonts w:ascii="Arial" w:hAnsi="Arial"/>
          <w:color w:val="000000" w:themeColor="text1"/>
          <w:sz w:val="24"/>
          <w:rPrChange w:id="165" w:author="Bruno dos Santos Rodrigues" w:date="2016-11-17T20:32:00Z">
            <w:rPr>
              <w:rFonts w:ascii="Arial" w:eastAsia="Arial" w:hAnsi="Arial" w:cs="Arial"/>
              <w:color w:val="000000" w:themeColor="text1"/>
              <w:sz w:val="24"/>
              <w:szCs w:val="24"/>
            </w:rPr>
          </w:rPrChange>
        </w:rPr>
        <w:t>Com a falta de organização, o</w:t>
      </w:r>
      <w:r w:rsidR="00EE55CF" w:rsidRPr="00EE379B">
        <w:rPr>
          <w:rFonts w:ascii="Arial" w:hAnsi="Arial"/>
          <w:color w:val="000000" w:themeColor="text1"/>
          <w:sz w:val="24"/>
          <w:rPrChange w:id="166" w:author="Bruno dos Santos Rodrigues" w:date="2016-11-17T20:32:00Z">
            <w:rPr>
              <w:rFonts w:ascii="Arial" w:eastAsia="Arial" w:hAnsi="Arial" w:cs="Arial"/>
              <w:color w:val="000000" w:themeColor="text1"/>
              <w:sz w:val="24"/>
              <w:szCs w:val="24"/>
            </w:rPr>
          </w:rPrChange>
        </w:rPr>
        <w:t xml:space="preserve">s técnicos dos </w:t>
      </w:r>
      <w:r w:rsidR="00EE55CF" w:rsidRPr="00EE379B">
        <w:rPr>
          <w:rFonts w:ascii="Arial" w:hAnsi="Arial"/>
          <w:i/>
          <w:color w:val="000000" w:themeColor="text1"/>
          <w:sz w:val="24"/>
          <w:rPrChange w:id="167" w:author="Bruno dos Santos Rodrigues" w:date="2016-11-17T20:32:00Z">
            <w:rPr>
              <w:rFonts w:ascii="Arial" w:eastAsia="Arial" w:hAnsi="Arial" w:cs="Arial"/>
              <w:i/>
              <w:color w:val="000000" w:themeColor="text1"/>
              <w:sz w:val="24"/>
              <w:szCs w:val="24"/>
            </w:rPr>
          </w:rPrChange>
        </w:rPr>
        <w:t>helpdesks</w:t>
      </w:r>
      <w:r w:rsidR="00EE55CF" w:rsidRPr="00EE379B">
        <w:rPr>
          <w:rFonts w:ascii="Arial" w:hAnsi="Arial"/>
          <w:color w:val="000000" w:themeColor="text1"/>
          <w:sz w:val="24"/>
          <w:rPrChange w:id="168" w:author="Bruno dos Santos Rodrigues" w:date="2016-11-17T20:32:00Z">
            <w:rPr>
              <w:rFonts w:ascii="Arial" w:eastAsia="Arial" w:hAnsi="Arial" w:cs="Arial"/>
              <w:color w:val="000000" w:themeColor="text1"/>
              <w:sz w:val="24"/>
              <w:szCs w:val="24"/>
            </w:rPr>
          </w:rPrChange>
        </w:rPr>
        <w:t xml:space="preserve"> tem dificuldade de controlar a prioridade dos chamados</w:t>
      </w:r>
      <w:r w:rsidRPr="00EE379B">
        <w:rPr>
          <w:rFonts w:ascii="Arial" w:hAnsi="Arial"/>
          <w:color w:val="000000" w:themeColor="text1"/>
          <w:sz w:val="24"/>
          <w:rPrChange w:id="169" w:author="Bruno dos Santos Rodrigues" w:date="2016-11-17T20:32:00Z">
            <w:rPr>
              <w:rFonts w:ascii="Arial" w:eastAsia="Arial" w:hAnsi="Arial" w:cs="Arial"/>
              <w:color w:val="000000" w:themeColor="text1"/>
              <w:sz w:val="24"/>
              <w:szCs w:val="24"/>
            </w:rPr>
          </w:rPrChange>
        </w:rPr>
        <w:t>,</w:t>
      </w:r>
      <w:r w:rsidR="00EE55CF" w:rsidRPr="00EE379B">
        <w:rPr>
          <w:rFonts w:ascii="Arial" w:hAnsi="Arial"/>
          <w:color w:val="000000" w:themeColor="text1"/>
          <w:sz w:val="24"/>
          <w:rPrChange w:id="170" w:author="Bruno dos Santos Rodrigues" w:date="2016-11-17T20:32:00Z">
            <w:rPr>
              <w:rFonts w:ascii="Arial" w:eastAsia="Arial" w:hAnsi="Arial" w:cs="Arial"/>
              <w:color w:val="000000" w:themeColor="text1"/>
              <w:sz w:val="24"/>
              <w:szCs w:val="24"/>
            </w:rPr>
          </w:rPrChange>
        </w:rPr>
        <w:t xml:space="preserve"> </w:t>
      </w:r>
      <w:commentRangeStart w:id="171"/>
      <w:del w:id="172" w:author="Bruno dos Santos Rodrigues" w:date="2016-11-15T22:30:00Z">
        <w:r w:rsidR="00EE55CF" w:rsidRPr="00EE379B" w:rsidDel="007B0066">
          <w:rPr>
            <w:rFonts w:ascii="Arial" w:hAnsi="Arial"/>
            <w:color w:val="000000" w:themeColor="text1"/>
            <w:sz w:val="24"/>
            <w:rPrChange w:id="173" w:author="Bruno dos Santos Rodrigues" w:date="2016-11-17T20:32:00Z">
              <w:rPr>
                <w:rFonts w:ascii="Arial" w:eastAsia="Arial" w:hAnsi="Arial" w:cs="Arial"/>
                <w:color w:val="000000" w:themeColor="text1"/>
                <w:sz w:val="24"/>
                <w:szCs w:val="24"/>
              </w:rPr>
            </w:rPrChange>
          </w:rPr>
          <w:delText>atribu</w:delText>
        </w:r>
        <w:r w:rsidRPr="00EE379B" w:rsidDel="007B0066">
          <w:rPr>
            <w:rFonts w:ascii="Arial" w:hAnsi="Arial"/>
            <w:color w:val="000000" w:themeColor="text1"/>
            <w:sz w:val="24"/>
            <w:rPrChange w:id="174" w:author="Bruno dos Santos Rodrigues" w:date="2016-11-17T20:32:00Z">
              <w:rPr>
                <w:rFonts w:ascii="Arial" w:eastAsia="Arial" w:hAnsi="Arial" w:cs="Arial"/>
                <w:color w:val="000000" w:themeColor="text1"/>
                <w:sz w:val="24"/>
                <w:szCs w:val="24"/>
              </w:rPr>
            </w:rPrChange>
          </w:rPr>
          <w:delText>in</w:delText>
        </w:r>
        <w:r w:rsidR="00EE55CF" w:rsidRPr="00EE379B" w:rsidDel="007B0066">
          <w:rPr>
            <w:rFonts w:ascii="Arial" w:hAnsi="Arial"/>
            <w:color w:val="000000" w:themeColor="text1"/>
            <w:sz w:val="24"/>
            <w:rPrChange w:id="175" w:author="Bruno dos Santos Rodrigues" w:date="2016-11-17T20:32:00Z">
              <w:rPr>
                <w:rFonts w:ascii="Arial" w:eastAsia="Arial" w:hAnsi="Arial" w:cs="Arial"/>
                <w:color w:val="000000" w:themeColor="text1"/>
                <w:sz w:val="24"/>
                <w:szCs w:val="24"/>
              </w:rPr>
            </w:rPrChange>
          </w:rPr>
          <w:delText>do importância ao</w:delText>
        </w:r>
        <w:r w:rsidRPr="00EE379B" w:rsidDel="007B0066">
          <w:rPr>
            <w:rFonts w:ascii="Arial" w:hAnsi="Arial"/>
            <w:color w:val="000000" w:themeColor="text1"/>
            <w:sz w:val="24"/>
            <w:rPrChange w:id="176" w:author="Bruno dos Santos Rodrigues" w:date="2016-11-17T20:32:00Z">
              <w:rPr>
                <w:rFonts w:ascii="Arial" w:eastAsia="Arial" w:hAnsi="Arial" w:cs="Arial"/>
                <w:color w:val="000000" w:themeColor="text1"/>
                <w:sz w:val="24"/>
                <w:szCs w:val="24"/>
              </w:rPr>
            </w:rPrChange>
          </w:rPr>
          <w:delText>s</w:delText>
        </w:r>
        <w:r w:rsidR="00EE55CF" w:rsidRPr="00EE379B" w:rsidDel="007B0066">
          <w:rPr>
            <w:rFonts w:ascii="Arial" w:hAnsi="Arial"/>
            <w:color w:val="000000" w:themeColor="text1"/>
            <w:sz w:val="24"/>
            <w:rPrChange w:id="177" w:author="Bruno dos Santos Rodrigues" w:date="2016-11-17T20:32:00Z">
              <w:rPr>
                <w:rFonts w:ascii="Arial" w:eastAsia="Arial" w:hAnsi="Arial" w:cs="Arial"/>
                <w:color w:val="000000" w:themeColor="text1"/>
                <w:sz w:val="24"/>
                <w:szCs w:val="24"/>
              </w:rPr>
            </w:rPrChange>
          </w:rPr>
          <w:delText xml:space="preserve"> menos importante</w:delText>
        </w:r>
        <w:r w:rsidRPr="00EE379B" w:rsidDel="007B0066">
          <w:rPr>
            <w:rFonts w:ascii="Arial" w:hAnsi="Arial"/>
            <w:color w:val="000000" w:themeColor="text1"/>
            <w:sz w:val="24"/>
            <w:rPrChange w:id="178" w:author="Bruno dos Santos Rodrigues" w:date="2016-11-17T20:32:00Z">
              <w:rPr>
                <w:rFonts w:ascii="Arial" w:eastAsia="Arial" w:hAnsi="Arial" w:cs="Arial"/>
                <w:color w:val="000000" w:themeColor="text1"/>
                <w:sz w:val="24"/>
                <w:szCs w:val="24"/>
              </w:rPr>
            </w:rPrChange>
          </w:rPr>
          <w:delText>s</w:delText>
        </w:r>
        <w:r w:rsidR="00EE55CF" w:rsidRPr="00EE379B" w:rsidDel="007B0066">
          <w:rPr>
            <w:rFonts w:ascii="Arial" w:hAnsi="Arial"/>
            <w:color w:val="000000" w:themeColor="text1"/>
            <w:sz w:val="24"/>
            <w:rPrChange w:id="179" w:author="Bruno dos Santos Rodrigues" w:date="2016-11-17T20:32:00Z">
              <w:rPr>
                <w:rFonts w:ascii="Arial" w:eastAsia="Arial" w:hAnsi="Arial" w:cs="Arial"/>
                <w:color w:val="000000" w:themeColor="text1"/>
                <w:sz w:val="24"/>
                <w:szCs w:val="24"/>
              </w:rPr>
            </w:rPrChange>
          </w:rPr>
          <w:delText>, deixando por último os chamados importante</w:delText>
        </w:r>
        <w:r w:rsidRPr="00EE379B" w:rsidDel="007B0066">
          <w:rPr>
            <w:rFonts w:ascii="Arial" w:hAnsi="Arial"/>
            <w:color w:val="000000" w:themeColor="text1"/>
            <w:sz w:val="24"/>
            <w:rPrChange w:id="180" w:author="Bruno dos Santos Rodrigues" w:date="2016-11-17T20:32:00Z">
              <w:rPr>
                <w:rFonts w:ascii="Arial" w:eastAsia="Arial" w:hAnsi="Arial" w:cs="Arial"/>
                <w:color w:val="000000" w:themeColor="text1"/>
                <w:sz w:val="24"/>
                <w:szCs w:val="24"/>
              </w:rPr>
            </w:rPrChange>
          </w:rPr>
          <w:delText>s</w:delText>
        </w:r>
        <w:r w:rsidR="00EE55CF" w:rsidRPr="00EE379B" w:rsidDel="007B0066">
          <w:rPr>
            <w:rFonts w:ascii="Arial" w:hAnsi="Arial"/>
            <w:color w:val="000000" w:themeColor="text1"/>
            <w:sz w:val="24"/>
            <w:rPrChange w:id="181" w:author="Bruno dos Santos Rodrigues" w:date="2016-11-17T20:32:00Z">
              <w:rPr>
                <w:rFonts w:ascii="Arial" w:eastAsia="Arial" w:hAnsi="Arial" w:cs="Arial"/>
                <w:color w:val="000000" w:themeColor="text1"/>
                <w:sz w:val="24"/>
                <w:szCs w:val="24"/>
              </w:rPr>
            </w:rPrChange>
          </w:rPr>
          <w:delText xml:space="preserve"> e </w:delText>
        </w:r>
        <w:r w:rsidRPr="00EE379B" w:rsidDel="007B0066">
          <w:rPr>
            <w:rFonts w:ascii="Arial" w:hAnsi="Arial"/>
            <w:color w:val="000000" w:themeColor="text1"/>
            <w:sz w:val="24"/>
            <w:rPrChange w:id="182" w:author="Bruno dos Santos Rodrigues" w:date="2016-11-17T20:32:00Z">
              <w:rPr>
                <w:rFonts w:ascii="Arial" w:eastAsia="Arial" w:hAnsi="Arial" w:cs="Arial"/>
                <w:color w:val="000000" w:themeColor="text1"/>
                <w:sz w:val="24"/>
                <w:szCs w:val="24"/>
              </w:rPr>
            </w:rPrChange>
          </w:rPr>
          <w:delText xml:space="preserve">direcionando os </w:delText>
        </w:r>
        <w:r w:rsidRPr="00EE379B" w:rsidDel="007B0066">
          <w:rPr>
            <w:rFonts w:ascii="Arial" w:hAnsi="Arial"/>
            <w:color w:val="000000" w:themeColor="text1"/>
            <w:sz w:val="24"/>
            <w:rPrChange w:id="183" w:author="Bruno dos Santos Rodrigues" w:date="2016-11-17T20:32:00Z">
              <w:rPr>
                <w:rFonts w:ascii="Arial" w:eastAsia="Arial" w:hAnsi="Arial" w:cs="Arial"/>
                <w:color w:val="000000" w:themeColor="text1"/>
                <w:sz w:val="24"/>
                <w:szCs w:val="24"/>
              </w:rPr>
            </w:rPrChange>
          </w:rPr>
          <w:lastRenderedPageBreak/>
          <w:delText xml:space="preserve">mesmo </w:delText>
        </w:r>
        <w:r w:rsidR="00EE55CF" w:rsidRPr="00EE379B" w:rsidDel="007B0066">
          <w:rPr>
            <w:rFonts w:ascii="Arial" w:hAnsi="Arial"/>
            <w:color w:val="000000" w:themeColor="text1"/>
            <w:sz w:val="24"/>
            <w:rPrChange w:id="184" w:author="Bruno dos Santos Rodrigues" w:date="2016-11-17T20:32:00Z">
              <w:rPr>
                <w:rFonts w:ascii="Arial" w:eastAsia="Arial" w:hAnsi="Arial" w:cs="Arial"/>
                <w:color w:val="000000" w:themeColor="text1"/>
                <w:sz w:val="24"/>
                <w:szCs w:val="24"/>
              </w:rPr>
            </w:rPrChange>
          </w:rPr>
          <w:delText>para o departamento “errado”</w:delText>
        </w:r>
        <w:commentRangeEnd w:id="171"/>
        <w:r w:rsidRPr="00EE379B" w:rsidDel="007B0066">
          <w:rPr>
            <w:rStyle w:val="Refdecomentrio"/>
            <w:rFonts w:ascii="Arial" w:hAnsi="Arial"/>
            <w:color w:val="000000" w:themeColor="text1"/>
            <w:rPrChange w:id="185" w:author="Bruno dos Santos Rodrigues" w:date="2016-11-17T20:32:00Z">
              <w:rPr>
                <w:rStyle w:val="Refdecomentrio"/>
                <w:color w:val="000000" w:themeColor="text1"/>
              </w:rPr>
            </w:rPrChange>
          </w:rPr>
          <w:commentReference w:id="171"/>
        </w:r>
      </w:del>
      <w:ins w:id="186" w:author="Bruno dos Santos Rodrigues" w:date="2016-11-15T22:30:00Z">
        <w:r w:rsidR="007B0066" w:rsidRPr="00EE379B">
          <w:rPr>
            <w:rFonts w:ascii="Arial" w:hAnsi="Arial"/>
            <w:color w:val="000000" w:themeColor="text1"/>
            <w:sz w:val="24"/>
            <w:rPrChange w:id="187" w:author="Bruno dos Santos Rodrigues" w:date="2016-11-17T20:32:00Z">
              <w:rPr>
                <w:rFonts w:ascii="Arial" w:eastAsia="Arial" w:hAnsi="Arial" w:cs="Arial"/>
                <w:color w:val="000000" w:themeColor="text1"/>
                <w:sz w:val="24"/>
                <w:szCs w:val="24"/>
              </w:rPr>
            </w:rPrChange>
          </w:rPr>
          <w:t xml:space="preserve">tendo dificuldade em saber o que é realmente prioritário, bagunçando a ordem do que deve ser feito e correndo o risco de enviar um problema para um departamento que não </w:t>
        </w:r>
      </w:ins>
      <w:ins w:id="188" w:author="Bruno dos Santos Rodrigues" w:date="2016-11-15T22:31:00Z">
        <w:r w:rsidR="007B0066" w:rsidRPr="00EE379B">
          <w:rPr>
            <w:rFonts w:ascii="Arial" w:hAnsi="Arial"/>
            <w:color w:val="000000" w:themeColor="text1"/>
            <w:sz w:val="24"/>
            <w:rPrChange w:id="189" w:author="Bruno dos Santos Rodrigues" w:date="2016-11-17T20:32:00Z">
              <w:rPr>
                <w:rFonts w:ascii="Arial" w:eastAsia="Arial" w:hAnsi="Arial" w:cs="Arial"/>
                <w:color w:val="000000" w:themeColor="text1"/>
                <w:sz w:val="24"/>
                <w:szCs w:val="24"/>
              </w:rPr>
            </w:rPrChange>
          </w:rPr>
          <w:t>é responsável por esse problema, atrasando a sua solução</w:t>
        </w:r>
      </w:ins>
      <w:r w:rsidR="00EE55CF" w:rsidRPr="00EE379B">
        <w:rPr>
          <w:rFonts w:ascii="Arial" w:hAnsi="Arial"/>
          <w:color w:val="000000" w:themeColor="text1"/>
          <w:sz w:val="24"/>
          <w:rPrChange w:id="190" w:author="Bruno dos Santos Rodrigues" w:date="2016-11-17T20:32:00Z">
            <w:rPr>
              <w:rFonts w:ascii="Arial" w:eastAsia="Arial" w:hAnsi="Arial" w:cs="Arial"/>
              <w:color w:val="000000" w:themeColor="text1"/>
              <w:sz w:val="24"/>
              <w:szCs w:val="24"/>
            </w:rPr>
          </w:rPrChange>
        </w:rPr>
        <w:t xml:space="preserve">. </w:t>
      </w:r>
    </w:p>
    <w:p w14:paraId="205F1B24" w14:textId="77777777" w:rsidR="007B0066" w:rsidRPr="00EE379B" w:rsidRDefault="007B0066" w:rsidP="007B0066">
      <w:pPr>
        <w:spacing w:before="120" w:after="0" w:line="360" w:lineRule="auto"/>
        <w:ind w:firstLine="709"/>
        <w:jc w:val="both"/>
        <w:rPr>
          <w:ins w:id="191" w:author="Bruno dos Santos Rodrigues" w:date="2016-11-15T22:32:00Z"/>
          <w:rFonts w:ascii="Arial" w:hAnsi="Arial"/>
          <w:color w:val="000000" w:themeColor="text1"/>
          <w:sz w:val="24"/>
          <w:rPrChange w:id="192" w:author="Bruno dos Santos Rodrigues" w:date="2016-11-17T20:32:00Z">
            <w:rPr>
              <w:ins w:id="193" w:author="Bruno dos Santos Rodrigues" w:date="2016-11-15T22:32:00Z"/>
              <w:rFonts w:ascii="Arial" w:eastAsia="Arial" w:hAnsi="Arial" w:cs="Arial"/>
              <w:color w:val="000000" w:themeColor="text1"/>
              <w:sz w:val="24"/>
              <w:szCs w:val="24"/>
            </w:rPr>
          </w:rPrChange>
        </w:rPr>
      </w:pPr>
      <w:ins w:id="194" w:author="Bruno dos Santos Rodrigues" w:date="2016-11-15T22:31:00Z">
        <w:r w:rsidRPr="00EE379B">
          <w:rPr>
            <w:rFonts w:ascii="Arial" w:hAnsi="Arial"/>
            <w:color w:val="000000" w:themeColor="text1"/>
            <w:sz w:val="24"/>
            <w:rPrChange w:id="195" w:author="Bruno dos Santos Rodrigues" w:date="2016-11-17T20:32:00Z">
              <w:rPr>
                <w:rFonts w:ascii="Arial" w:eastAsia="Arial" w:hAnsi="Arial" w:cs="Arial"/>
                <w:color w:val="000000" w:themeColor="text1"/>
                <w:sz w:val="24"/>
                <w:szCs w:val="24"/>
              </w:rPr>
            </w:rPrChange>
          </w:rPr>
          <w:t>Um bom exemplo disso é quando temos vários times cuidando de cada parte do desenvolvimento de um sistema, chega um relato de um cliente sobre um problema no módulo A desse sistema e o helpdesk manda para o time que cuida apenas do m</w:t>
        </w:r>
      </w:ins>
      <w:ins w:id="196" w:author="Bruno dos Santos Rodrigues" w:date="2016-11-15T22:32:00Z">
        <w:r w:rsidRPr="00EE379B">
          <w:rPr>
            <w:rFonts w:ascii="Arial" w:hAnsi="Arial"/>
            <w:color w:val="000000" w:themeColor="text1"/>
            <w:sz w:val="24"/>
            <w:rPrChange w:id="197" w:author="Bruno dos Santos Rodrigues" w:date="2016-11-17T20:32:00Z">
              <w:rPr>
                <w:rFonts w:ascii="Arial" w:eastAsia="Arial" w:hAnsi="Arial" w:cs="Arial"/>
                <w:color w:val="000000" w:themeColor="text1"/>
                <w:sz w:val="24"/>
                <w:szCs w:val="24"/>
              </w:rPr>
            </w:rPrChange>
          </w:rPr>
          <w:t>ódulo B.</w:t>
        </w:r>
      </w:ins>
    </w:p>
    <w:p w14:paraId="7BA102F9" w14:textId="77777777" w:rsidR="00046625" w:rsidRPr="00EE379B" w:rsidRDefault="00EE55CF" w:rsidP="007B0066">
      <w:pPr>
        <w:spacing w:before="120" w:after="0" w:line="360" w:lineRule="auto"/>
        <w:ind w:firstLine="709"/>
        <w:jc w:val="both"/>
        <w:rPr>
          <w:rFonts w:ascii="Arial" w:hAnsi="Arial"/>
          <w:color w:val="000000" w:themeColor="text1"/>
          <w:sz w:val="24"/>
          <w:rPrChange w:id="198" w:author="Bruno dos Santos Rodrigues" w:date="2016-11-17T20:32:00Z">
            <w:rPr>
              <w:rFonts w:ascii="Arial" w:hAnsi="Arial" w:cs="Arial"/>
              <w:color w:val="000000" w:themeColor="text1"/>
              <w:sz w:val="24"/>
              <w:szCs w:val="24"/>
            </w:rPr>
          </w:rPrChange>
        </w:rPr>
      </w:pPr>
      <w:del w:id="199" w:author="Bruno dos Santos Rodrigues" w:date="2016-11-15T22:32:00Z">
        <w:r w:rsidRPr="00EE379B" w:rsidDel="007B0066">
          <w:rPr>
            <w:rFonts w:ascii="Arial" w:hAnsi="Arial"/>
            <w:color w:val="000000" w:themeColor="text1"/>
            <w:sz w:val="24"/>
            <w:rPrChange w:id="200" w:author="Bruno dos Santos Rodrigues" w:date="2016-11-17T20:32:00Z">
              <w:rPr>
                <w:rFonts w:ascii="Arial" w:eastAsia="Arial" w:hAnsi="Arial" w:cs="Arial"/>
                <w:color w:val="000000" w:themeColor="text1"/>
                <w:sz w:val="24"/>
                <w:szCs w:val="24"/>
              </w:rPr>
            </w:rPrChange>
          </w:rPr>
          <w:delText xml:space="preserve">E </w:delText>
        </w:r>
        <w:r w:rsidR="009E56AB" w:rsidRPr="00EE379B" w:rsidDel="007B0066">
          <w:rPr>
            <w:rFonts w:ascii="Arial" w:hAnsi="Arial"/>
            <w:color w:val="000000" w:themeColor="text1"/>
            <w:sz w:val="24"/>
            <w:rPrChange w:id="201" w:author="Bruno dos Santos Rodrigues" w:date="2016-11-17T20:32:00Z">
              <w:rPr>
                <w:rFonts w:ascii="Arial" w:eastAsia="Arial" w:hAnsi="Arial" w:cs="Arial"/>
                <w:color w:val="000000" w:themeColor="text1"/>
                <w:sz w:val="24"/>
                <w:szCs w:val="24"/>
              </w:rPr>
            </w:rPrChange>
          </w:rPr>
          <w:delText xml:space="preserve">pela </w:delText>
        </w:r>
        <w:r w:rsidRPr="00EE379B" w:rsidDel="007B0066">
          <w:rPr>
            <w:rFonts w:ascii="Arial" w:hAnsi="Arial"/>
            <w:color w:val="000000" w:themeColor="text1"/>
            <w:sz w:val="24"/>
            <w:rPrChange w:id="202" w:author="Bruno dos Santos Rodrigues" w:date="2016-11-17T20:32:00Z">
              <w:rPr>
                <w:rFonts w:ascii="Arial" w:eastAsia="Arial" w:hAnsi="Arial" w:cs="Arial"/>
                <w:color w:val="000000" w:themeColor="text1"/>
                <w:sz w:val="24"/>
                <w:szCs w:val="24"/>
              </w:rPr>
            </w:rPrChange>
          </w:rPr>
          <w:delText xml:space="preserve">falta </w:delText>
        </w:r>
        <w:r w:rsidR="009E56AB" w:rsidRPr="00EE379B" w:rsidDel="007B0066">
          <w:rPr>
            <w:rFonts w:ascii="Arial" w:hAnsi="Arial"/>
            <w:color w:val="000000" w:themeColor="text1"/>
            <w:sz w:val="24"/>
            <w:rPrChange w:id="203" w:author="Bruno dos Santos Rodrigues" w:date="2016-11-17T20:32:00Z">
              <w:rPr>
                <w:rFonts w:ascii="Arial" w:eastAsia="Arial" w:hAnsi="Arial" w:cs="Arial"/>
                <w:color w:val="000000" w:themeColor="text1"/>
                <w:sz w:val="24"/>
                <w:szCs w:val="24"/>
              </w:rPr>
            </w:rPrChange>
          </w:rPr>
          <w:delText>de organização</w:delText>
        </w:r>
        <w:r w:rsidRPr="00EE379B" w:rsidDel="007B0066">
          <w:rPr>
            <w:rFonts w:ascii="Arial" w:hAnsi="Arial"/>
            <w:color w:val="000000" w:themeColor="text1"/>
            <w:sz w:val="24"/>
            <w:rPrChange w:id="204" w:author="Bruno dos Santos Rodrigues" w:date="2016-11-17T20:32:00Z">
              <w:rPr>
                <w:rFonts w:ascii="Arial" w:eastAsia="Arial" w:hAnsi="Arial" w:cs="Arial"/>
                <w:color w:val="000000" w:themeColor="text1"/>
                <w:sz w:val="24"/>
                <w:szCs w:val="24"/>
              </w:rPr>
            </w:rPrChange>
          </w:rPr>
          <w:delText xml:space="preserve"> </w:delText>
        </w:r>
        <w:r w:rsidR="009E56AB" w:rsidRPr="00EE379B" w:rsidDel="007B0066">
          <w:rPr>
            <w:rFonts w:ascii="Arial" w:hAnsi="Arial"/>
            <w:color w:val="000000" w:themeColor="text1"/>
            <w:sz w:val="24"/>
            <w:rPrChange w:id="205" w:author="Bruno dos Santos Rodrigues" w:date="2016-11-17T20:32:00Z">
              <w:rPr>
                <w:rFonts w:ascii="Arial" w:eastAsia="Arial" w:hAnsi="Arial" w:cs="Arial"/>
                <w:color w:val="000000" w:themeColor="text1"/>
                <w:sz w:val="24"/>
                <w:szCs w:val="24"/>
              </w:rPr>
            </w:rPrChange>
          </w:rPr>
          <w:delText xml:space="preserve">existe ainda o </w:delText>
        </w:r>
        <w:r w:rsidRPr="00EE379B" w:rsidDel="007B0066">
          <w:rPr>
            <w:rFonts w:ascii="Arial" w:hAnsi="Arial"/>
            <w:color w:val="000000" w:themeColor="text1"/>
            <w:sz w:val="24"/>
            <w:rPrChange w:id="206" w:author="Bruno dos Santos Rodrigues" w:date="2016-11-17T20:32:00Z">
              <w:rPr>
                <w:rFonts w:ascii="Arial" w:eastAsia="Arial" w:hAnsi="Arial" w:cs="Arial"/>
                <w:color w:val="000000" w:themeColor="text1"/>
                <w:sz w:val="24"/>
                <w:szCs w:val="24"/>
              </w:rPr>
            </w:rPrChange>
          </w:rPr>
          <w:delText xml:space="preserve">problema de duplicidade de chamado, </w:delText>
        </w:r>
        <w:r w:rsidR="009E56AB" w:rsidRPr="00EE379B" w:rsidDel="007B0066">
          <w:rPr>
            <w:rFonts w:ascii="Arial" w:hAnsi="Arial"/>
            <w:color w:val="000000" w:themeColor="text1"/>
            <w:sz w:val="24"/>
            <w:rPrChange w:id="207" w:author="Bruno dos Santos Rodrigues" w:date="2016-11-17T20:32:00Z">
              <w:rPr>
                <w:rFonts w:ascii="Arial" w:eastAsia="Arial" w:hAnsi="Arial" w:cs="Arial"/>
                <w:color w:val="000000" w:themeColor="text1"/>
                <w:sz w:val="24"/>
                <w:szCs w:val="24"/>
              </w:rPr>
            </w:rPrChange>
          </w:rPr>
          <w:delText>onde vários chamados de um mesmo problema são</w:delText>
        </w:r>
        <w:r w:rsidRPr="00EE379B" w:rsidDel="007B0066">
          <w:rPr>
            <w:rFonts w:ascii="Arial" w:hAnsi="Arial"/>
            <w:color w:val="000000" w:themeColor="text1"/>
            <w:sz w:val="24"/>
            <w:rPrChange w:id="208" w:author="Bruno dos Santos Rodrigues" w:date="2016-11-17T20:32:00Z">
              <w:rPr>
                <w:rFonts w:ascii="Arial" w:eastAsia="Arial" w:hAnsi="Arial" w:cs="Arial"/>
                <w:color w:val="000000" w:themeColor="text1"/>
                <w:sz w:val="24"/>
                <w:szCs w:val="24"/>
              </w:rPr>
            </w:rPrChange>
          </w:rPr>
          <w:delText xml:space="preserve"> aberto</w:delText>
        </w:r>
        <w:r w:rsidR="009E56AB" w:rsidRPr="00EE379B" w:rsidDel="007B0066">
          <w:rPr>
            <w:rFonts w:ascii="Arial" w:hAnsi="Arial"/>
            <w:color w:val="000000" w:themeColor="text1"/>
            <w:sz w:val="24"/>
            <w:rPrChange w:id="209" w:author="Bruno dos Santos Rodrigues" w:date="2016-11-17T20:32:00Z">
              <w:rPr>
                <w:rFonts w:ascii="Arial" w:eastAsia="Arial" w:hAnsi="Arial" w:cs="Arial"/>
                <w:color w:val="000000" w:themeColor="text1"/>
                <w:sz w:val="24"/>
                <w:szCs w:val="24"/>
              </w:rPr>
            </w:rPrChange>
          </w:rPr>
          <w:delText>s</w:delText>
        </w:r>
        <w:r w:rsidRPr="00EE379B" w:rsidDel="007B0066">
          <w:rPr>
            <w:rFonts w:ascii="Arial" w:hAnsi="Arial"/>
            <w:color w:val="000000" w:themeColor="text1"/>
            <w:sz w:val="24"/>
            <w:rPrChange w:id="210" w:author="Bruno dos Santos Rodrigues" w:date="2016-11-17T20:32:00Z">
              <w:rPr>
                <w:rFonts w:ascii="Arial" w:eastAsia="Arial" w:hAnsi="Arial" w:cs="Arial"/>
                <w:color w:val="000000" w:themeColor="text1"/>
                <w:sz w:val="24"/>
                <w:szCs w:val="24"/>
              </w:rPr>
            </w:rPrChange>
          </w:rPr>
          <w:delText xml:space="preserve"> por várias pessoas causando lentidão no sistema. </w:delText>
        </w:r>
      </w:del>
      <w:ins w:id="211" w:author="Bruno dos Santos Rodrigues" w:date="2016-11-15T22:32:00Z">
        <w:r w:rsidR="007B0066" w:rsidRPr="00EE379B">
          <w:rPr>
            <w:rFonts w:ascii="Arial" w:hAnsi="Arial"/>
            <w:color w:val="000000" w:themeColor="text1"/>
            <w:sz w:val="24"/>
            <w:rPrChange w:id="212" w:author="Bruno dos Santos Rodrigues" w:date="2016-11-17T20:32:00Z">
              <w:rPr>
                <w:rFonts w:ascii="Arial" w:eastAsia="Arial" w:hAnsi="Arial" w:cs="Arial"/>
                <w:color w:val="000000" w:themeColor="text1"/>
                <w:sz w:val="24"/>
                <w:szCs w:val="24"/>
              </w:rPr>
            </w:rPrChange>
          </w:rPr>
          <w:t xml:space="preserve">Além de todos esses problemas sempre há o problema de duplicidade de chamados, vários chamados tratando um problema crítico e no fim o </w:t>
        </w:r>
        <w:r w:rsidR="007B0066" w:rsidRPr="00EE379B">
          <w:rPr>
            <w:rFonts w:ascii="Arial" w:hAnsi="Arial"/>
            <w:i/>
            <w:color w:val="000000" w:themeColor="text1"/>
            <w:sz w:val="24"/>
            <w:rPrChange w:id="213" w:author="Bruno dos Santos Rodrigues" w:date="2016-11-17T20:32:00Z">
              <w:rPr>
                <w:rFonts w:ascii="Arial" w:eastAsia="Arial" w:hAnsi="Arial" w:cs="Arial"/>
                <w:i/>
                <w:color w:val="000000" w:themeColor="text1"/>
                <w:sz w:val="24"/>
                <w:szCs w:val="24"/>
              </w:rPr>
            </w:rPrChange>
          </w:rPr>
          <w:t>helpdesk</w:t>
        </w:r>
      </w:ins>
      <w:ins w:id="214" w:author="Bruno dos Santos Rodrigues" w:date="2016-11-15T22:33:00Z">
        <w:r w:rsidR="007B0066" w:rsidRPr="00EE379B">
          <w:rPr>
            <w:rFonts w:ascii="Arial" w:hAnsi="Arial"/>
            <w:i/>
            <w:color w:val="000000" w:themeColor="text1"/>
            <w:sz w:val="24"/>
            <w:rPrChange w:id="215" w:author="Bruno dos Santos Rodrigues" w:date="2016-11-17T20:32:00Z">
              <w:rPr>
                <w:rFonts w:ascii="Arial" w:eastAsia="Arial" w:hAnsi="Arial" w:cs="Arial"/>
                <w:i/>
                <w:color w:val="000000" w:themeColor="text1"/>
                <w:sz w:val="24"/>
                <w:szCs w:val="24"/>
              </w:rPr>
            </w:rPrChange>
          </w:rPr>
          <w:t xml:space="preserve"> </w:t>
        </w:r>
        <w:r w:rsidR="007B0066" w:rsidRPr="00EE379B">
          <w:rPr>
            <w:rFonts w:ascii="Arial" w:hAnsi="Arial"/>
            <w:color w:val="000000" w:themeColor="text1"/>
            <w:sz w:val="24"/>
            <w:rPrChange w:id="216" w:author="Bruno dos Santos Rodrigues" w:date="2016-11-17T20:32:00Z">
              <w:rPr>
                <w:rFonts w:ascii="Arial" w:eastAsia="Arial" w:hAnsi="Arial" w:cs="Arial"/>
                <w:color w:val="000000" w:themeColor="text1"/>
                <w:sz w:val="24"/>
                <w:szCs w:val="24"/>
              </w:rPr>
            </w:rPrChange>
          </w:rPr>
          <w:t>acaba perdendo o controle do que foi de fato resolvido.</w:t>
        </w:r>
      </w:ins>
    </w:p>
    <w:p w14:paraId="6AFC14EC" w14:textId="77777777" w:rsidR="00046625" w:rsidRPr="00FA0D47" w:rsidRDefault="00EE55CF" w:rsidP="007B0066">
      <w:pPr>
        <w:spacing w:before="120" w:after="0" w:line="360" w:lineRule="auto"/>
        <w:ind w:firstLine="709"/>
        <w:jc w:val="both"/>
        <w:rPr>
          <w:rFonts w:ascii="Arial" w:hAnsi="Arial"/>
          <w:color w:val="000000" w:themeColor="text1"/>
          <w:sz w:val="24"/>
        </w:rPr>
      </w:pPr>
      <w:r w:rsidRPr="00EE379B">
        <w:rPr>
          <w:rFonts w:ascii="Arial" w:hAnsi="Arial"/>
          <w:color w:val="000000" w:themeColor="text1"/>
          <w:sz w:val="24"/>
          <w:rPrChange w:id="217" w:author="Bruno dos Santos Rodrigues" w:date="2016-11-17T20:32:00Z">
            <w:rPr>
              <w:rFonts w:ascii="Arial" w:eastAsia="Arial" w:hAnsi="Arial" w:cs="Arial"/>
              <w:color w:val="000000" w:themeColor="text1"/>
              <w:sz w:val="24"/>
              <w:szCs w:val="24"/>
            </w:rPr>
          </w:rPrChange>
        </w:rPr>
        <w:t>Na parte técnica</w:t>
      </w:r>
      <w:r w:rsidR="00735025" w:rsidRPr="00EE379B">
        <w:rPr>
          <w:rFonts w:ascii="Arial" w:hAnsi="Arial"/>
          <w:color w:val="000000" w:themeColor="text1"/>
          <w:sz w:val="24"/>
          <w:rPrChange w:id="218" w:author="Bruno dos Santos Rodrigues" w:date="2016-11-17T20:32:00Z">
            <w:rPr>
              <w:rFonts w:ascii="Arial" w:eastAsia="Arial" w:hAnsi="Arial" w:cs="Arial"/>
              <w:color w:val="000000" w:themeColor="text1"/>
              <w:sz w:val="24"/>
              <w:szCs w:val="24"/>
            </w:rPr>
          </w:rPrChange>
        </w:rPr>
        <w:t>,</w:t>
      </w:r>
      <w:r w:rsidRPr="00EE379B">
        <w:rPr>
          <w:rFonts w:ascii="Arial" w:hAnsi="Arial"/>
          <w:color w:val="000000" w:themeColor="text1"/>
          <w:sz w:val="24"/>
          <w:rPrChange w:id="219" w:author="Bruno dos Santos Rodrigues" w:date="2016-11-17T20:32:00Z">
            <w:rPr>
              <w:rFonts w:ascii="Arial" w:eastAsia="Arial" w:hAnsi="Arial" w:cs="Arial"/>
              <w:color w:val="000000" w:themeColor="text1"/>
              <w:sz w:val="24"/>
              <w:szCs w:val="24"/>
            </w:rPr>
          </w:rPrChange>
        </w:rPr>
        <w:t xml:space="preserve"> a falta de informação pode ocasionar problemas em relação onde se encontrar os gargalos (baixo desempenho) na infraestrutura. A importância de informar todos os dados relacionado</w:t>
      </w:r>
      <w:r w:rsidR="00E2490E" w:rsidRPr="00EE379B">
        <w:rPr>
          <w:rFonts w:ascii="Arial" w:hAnsi="Arial"/>
          <w:color w:val="000000" w:themeColor="text1"/>
          <w:sz w:val="24"/>
          <w:rPrChange w:id="220" w:author="Bruno dos Santos Rodrigues" w:date="2016-11-17T20:32:00Z">
            <w:rPr>
              <w:rFonts w:ascii="Arial" w:eastAsia="Arial" w:hAnsi="Arial" w:cs="Arial"/>
              <w:color w:val="000000" w:themeColor="text1"/>
              <w:sz w:val="24"/>
              <w:szCs w:val="24"/>
            </w:rPr>
          </w:rPrChange>
        </w:rPr>
        <w:t>s</w:t>
      </w:r>
      <w:r w:rsidRPr="00EE379B">
        <w:rPr>
          <w:rFonts w:ascii="Arial" w:hAnsi="Arial"/>
          <w:color w:val="000000" w:themeColor="text1"/>
          <w:sz w:val="24"/>
          <w:rPrChange w:id="221" w:author="Bruno dos Santos Rodrigues" w:date="2016-11-17T20:32:00Z">
            <w:rPr>
              <w:rFonts w:ascii="Arial" w:eastAsia="Arial" w:hAnsi="Arial" w:cs="Arial"/>
              <w:color w:val="000000" w:themeColor="text1"/>
              <w:sz w:val="24"/>
              <w:szCs w:val="24"/>
            </w:rPr>
          </w:rPrChange>
        </w:rPr>
        <w:t xml:space="preserve"> </w:t>
      </w:r>
      <w:r w:rsidR="00E2490E" w:rsidRPr="00EE379B">
        <w:rPr>
          <w:rFonts w:ascii="Arial" w:hAnsi="Arial"/>
          <w:color w:val="000000" w:themeColor="text1"/>
          <w:sz w:val="24"/>
          <w:rPrChange w:id="222" w:author="Bruno dos Santos Rodrigues" w:date="2016-11-17T20:32:00Z">
            <w:rPr>
              <w:rFonts w:ascii="Arial" w:eastAsia="Arial" w:hAnsi="Arial" w:cs="Arial"/>
              <w:color w:val="000000" w:themeColor="text1"/>
              <w:sz w:val="24"/>
              <w:szCs w:val="24"/>
            </w:rPr>
          </w:rPrChange>
        </w:rPr>
        <w:t xml:space="preserve">a </w:t>
      </w:r>
      <w:r w:rsidRPr="00EE379B">
        <w:rPr>
          <w:rFonts w:ascii="Arial" w:hAnsi="Arial"/>
          <w:color w:val="000000" w:themeColor="text1"/>
          <w:sz w:val="24"/>
          <w:rPrChange w:id="223" w:author="Bruno dos Santos Rodrigues" w:date="2016-11-17T20:32:00Z">
            <w:rPr>
              <w:rFonts w:ascii="Arial" w:eastAsia="Arial" w:hAnsi="Arial" w:cs="Arial"/>
              <w:color w:val="000000" w:themeColor="text1"/>
              <w:sz w:val="24"/>
              <w:szCs w:val="24"/>
            </w:rPr>
          </w:rPrChange>
        </w:rPr>
        <w:t xml:space="preserve">um problema </w:t>
      </w:r>
      <w:r w:rsidR="00E2490E" w:rsidRPr="00EE379B">
        <w:rPr>
          <w:rFonts w:ascii="Arial" w:hAnsi="Arial"/>
          <w:color w:val="000000" w:themeColor="text1"/>
          <w:sz w:val="24"/>
          <w:rPrChange w:id="224" w:author="Bruno dos Santos Rodrigues" w:date="2016-11-17T20:32:00Z">
            <w:rPr>
              <w:rFonts w:ascii="Arial" w:eastAsia="Arial" w:hAnsi="Arial" w:cs="Arial"/>
              <w:color w:val="000000" w:themeColor="text1"/>
              <w:sz w:val="24"/>
              <w:szCs w:val="24"/>
            </w:rPr>
          </w:rPrChange>
        </w:rPr>
        <w:t>é</w:t>
      </w:r>
      <w:r w:rsidRPr="00EE379B">
        <w:rPr>
          <w:rFonts w:ascii="Arial" w:hAnsi="Arial"/>
          <w:color w:val="000000" w:themeColor="text1"/>
          <w:sz w:val="24"/>
          <w:rPrChange w:id="225" w:author="Bruno dos Santos Rodrigues" w:date="2016-11-17T20:32:00Z">
            <w:rPr>
              <w:rFonts w:ascii="Arial" w:eastAsia="Arial" w:hAnsi="Arial" w:cs="Arial"/>
              <w:color w:val="000000" w:themeColor="text1"/>
              <w:sz w:val="24"/>
              <w:szCs w:val="24"/>
            </w:rPr>
          </w:rPrChange>
        </w:rPr>
        <w:t xml:space="preserve"> fundamental, pois com </w:t>
      </w:r>
      <w:r w:rsidR="00E2490E" w:rsidRPr="00EE379B">
        <w:rPr>
          <w:rFonts w:ascii="Arial" w:hAnsi="Arial"/>
          <w:color w:val="000000" w:themeColor="text1"/>
          <w:sz w:val="24"/>
          <w:rPrChange w:id="226" w:author="Bruno dos Santos Rodrigues" w:date="2016-11-17T20:32:00Z">
            <w:rPr>
              <w:rFonts w:ascii="Arial" w:eastAsia="Arial" w:hAnsi="Arial" w:cs="Arial"/>
              <w:color w:val="000000" w:themeColor="text1"/>
              <w:sz w:val="24"/>
              <w:szCs w:val="24"/>
            </w:rPr>
          </w:rPrChange>
        </w:rPr>
        <w:t xml:space="preserve">a </w:t>
      </w:r>
      <w:r w:rsidRPr="00EE379B">
        <w:rPr>
          <w:rFonts w:ascii="Arial" w:hAnsi="Arial"/>
          <w:color w:val="000000" w:themeColor="text1"/>
          <w:sz w:val="24"/>
          <w:rPrChange w:id="227" w:author="Bruno dos Santos Rodrigues" w:date="2016-11-17T20:32:00Z">
            <w:rPr>
              <w:rFonts w:ascii="Arial" w:eastAsia="Arial" w:hAnsi="Arial" w:cs="Arial"/>
              <w:color w:val="000000" w:themeColor="text1"/>
              <w:sz w:val="24"/>
              <w:szCs w:val="24"/>
            </w:rPr>
          </w:rPrChange>
        </w:rPr>
        <w:t>ausência de dados estatísticos sobre o problema relatado dificulta ações proativas</w:t>
      </w:r>
      <w:r w:rsidR="002E6AAF" w:rsidRPr="00EE379B">
        <w:rPr>
          <w:rFonts w:ascii="Arial" w:hAnsi="Arial"/>
          <w:color w:val="000000" w:themeColor="text1"/>
          <w:sz w:val="24"/>
          <w:rPrChange w:id="228" w:author="Bruno dos Santos Rodrigues" w:date="2016-11-17T20:32:00Z">
            <w:rPr>
              <w:rFonts w:ascii="Arial" w:eastAsia="Arial" w:hAnsi="Arial" w:cs="Arial"/>
              <w:color w:val="000000" w:themeColor="text1"/>
              <w:sz w:val="24"/>
              <w:szCs w:val="24"/>
            </w:rPr>
          </w:rPrChange>
        </w:rPr>
        <w:t xml:space="preserve"> sobre o mesmo</w:t>
      </w:r>
      <w:r w:rsidRPr="00EE379B">
        <w:rPr>
          <w:rFonts w:ascii="Arial" w:hAnsi="Arial"/>
          <w:color w:val="000000" w:themeColor="text1"/>
          <w:sz w:val="24"/>
          <w:rPrChange w:id="229" w:author="Bruno dos Santos Rodrigues" w:date="2016-11-17T20:32:00Z">
            <w:rPr>
              <w:rFonts w:ascii="Arial" w:eastAsia="Arial" w:hAnsi="Arial" w:cs="Arial"/>
              <w:color w:val="000000" w:themeColor="text1"/>
              <w:sz w:val="24"/>
              <w:szCs w:val="24"/>
            </w:rPr>
          </w:rPrChange>
        </w:rPr>
        <w:t xml:space="preserve">. </w:t>
      </w:r>
      <w:commentRangeStart w:id="230"/>
      <w:commentRangeStart w:id="231"/>
      <w:del w:id="232" w:author="Bruno dos Santos Rodrigues" w:date="2016-11-15T22:37:00Z">
        <w:r w:rsidRPr="00EE379B" w:rsidDel="00891873">
          <w:rPr>
            <w:rFonts w:ascii="Arial" w:hAnsi="Arial"/>
            <w:color w:val="000000" w:themeColor="text1"/>
            <w:sz w:val="24"/>
            <w:rPrChange w:id="233" w:author="Bruno dos Santos Rodrigues" w:date="2016-11-17T20:32:00Z">
              <w:rPr>
                <w:rFonts w:ascii="Arial" w:eastAsia="Arial" w:hAnsi="Arial" w:cs="Arial"/>
                <w:color w:val="000000" w:themeColor="text1"/>
                <w:sz w:val="24"/>
                <w:szCs w:val="24"/>
              </w:rPr>
            </w:rPrChange>
          </w:rPr>
          <w:delText xml:space="preserve">A falta de controle do tempo estimado para cada resolução do problema relatando especificamente o tempo gasto e a descrição do problema todas as informações precisas para obter a solução do problema. </w:delText>
        </w:r>
        <w:commentRangeEnd w:id="230"/>
        <w:r w:rsidR="00052DD3" w:rsidRPr="00EE379B" w:rsidDel="00891873">
          <w:rPr>
            <w:rStyle w:val="Refdecomentrio"/>
            <w:rFonts w:ascii="Arial" w:hAnsi="Arial"/>
            <w:color w:val="000000" w:themeColor="text1"/>
            <w:rPrChange w:id="234" w:author="Bruno dos Santos Rodrigues" w:date="2016-11-17T20:32:00Z">
              <w:rPr>
                <w:rStyle w:val="Refdecomentrio"/>
                <w:color w:val="000000" w:themeColor="text1"/>
              </w:rPr>
            </w:rPrChange>
          </w:rPr>
          <w:commentReference w:id="230"/>
        </w:r>
      </w:del>
      <w:commentRangeEnd w:id="231"/>
      <w:r w:rsidR="00891873" w:rsidRPr="00EE379B">
        <w:rPr>
          <w:rStyle w:val="Refdecomentrio"/>
          <w:rFonts w:ascii="Arial" w:hAnsi="Arial"/>
          <w:color w:val="000000" w:themeColor="text1"/>
          <w:rPrChange w:id="235" w:author="Bruno dos Santos Rodrigues" w:date="2016-11-17T20:32:00Z">
            <w:rPr>
              <w:rStyle w:val="Refdecomentrio"/>
              <w:color w:val="000000" w:themeColor="text1"/>
            </w:rPr>
          </w:rPrChange>
        </w:rPr>
        <w:commentReference w:id="231"/>
      </w:r>
    </w:p>
    <w:p w14:paraId="63BB9559" w14:textId="77777777" w:rsidR="00046625" w:rsidRPr="00EE379B" w:rsidRDefault="00EE55CF" w:rsidP="007B0066">
      <w:pPr>
        <w:pStyle w:val="Ttulo3"/>
        <w:numPr>
          <w:ilvl w:val="1"/>
          <w:numId w:val="19"/>
        </w:numPr>
        <w:spacing w:before="480" w:line="360" w:lineRule="auto"/>
        <w:ind w:left="426"/>
        <w:jc w:val="both"/>
        <w:rPr>
          <w:rFonts w:ascii="Arial" w:hAnsi="Arial"/>
          <w:b/>
          <w:color w:val="000000" w:themeColor="text1"/>
          <w:rPrChange w:id="236" w:author="Bruno dos Santos Rodrigues" w:date="2016-11-17T20:32:00Z">
            <w:rPr>
              <w:rFonts w:ascii="Arial" w:hAnsi="Arial" w:cs="Arial"/>
              <w:b/>
              <w:color w:val="000000" w:themeColor="text1"/>
            </w:rPr>
          </w:rPrChange>
        </w:rPr>
      </w:pPr>
      <w:bookmarkStart w:id="237" w:name="_1fob9te" w:colFirst="0" w:colLast="0"/>
      <w:bookmarkStart w:id="238" w:name="_Toc467101833"/>
      <w:bookmarkStart w:id="239" w:name="_Toc467178098"/>
      <w:bookmarkEnd w:id="237"/>
      <w:r w:rsidRPr="00EE379B">
        <w:rPr>
          <w:rFonts w:ascii="Arial" w:hAnsi="Arial"/>
          <w:b/>
          <w:color w:val="000000" w:themeColor="text1"/>
          <w:rPrChange w:id="240" w:author="Bruno dos Santos Rodrigues" w:date="2016-11-17T20:32:00Z">
            <w:rPr>
              <w:rFonts w:ascii="Arial" w:eastAsia="Arial" w:hAnsi="Arial" w:cs="Arial"/>
              <w:b/>
              <w:color w:val="000000" w:themeColor="text1"/>
            </w:rPr>
          </w:rPrChange>
        </w:rPr>
        <w:t>Formulação Do Problema</w:t>
      </w:r>
      <w:bookmarkEnd w:id="238"/>
      <w:bookmarkEnd w:id="239"/>
    </w:p>
    <w:p w14:paraId="2E5D5BAA" w14:textId="77777777" w:rsidR="00046625" w:rsidRPr="00EE379B" w:rsidRDefault="00EE55CF" w:rsidP="007B0066">
      <w:pPr>
        <w:spacing w:before="120" w:after="0" w:line="360" w:lineRule="auto"/>
        <w:ind w:firstLine="709"/>
        <w:jc w:val="both"/>
        <w:rPr>
          <w:rFonts w:ascii="Arial" w:hAnsi="Arial"/>
          <w:color w:val="000000" w:themeColor="text1"/>
          <w:sz w:val="24"/>
          <w:rPrChange w:id="241"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242" w:author="Bruno dos Santos Rodrigues" w:date="2016-11-17T20:32:00Z">
            <w:rPr>
              <w:rFonts w:ascii="Arial" w:eastAsia="Arial" w:hAnsi="Arial" w:cs="Arial"/>
              <w:color w:val="000000" w:themeColor="text1"/>
              <w:sz w:val="24"/>
              <w:szCs w:val="24"/>
            </w:rPr>
          </w:rPrChange>
        </w:rPr>
        <w:t xml:space="preserve">Observando o dia-a-dia de um </w:t>
      </w:r>
      <w:r w:rsidRPr="00EE379B">
        <w:rPr>
          <w:rFonts w:ascii="Arial" w:hAnsi="Arial"/>
          <w:i/>
          <w:color w:val="000000" w:themeColor="text1"/>
          <w:sz w:val="24"/>
          <w:rPrChange w:id="243" w:author="Bruno dos Santos Rodrigues" w:date="2016-11-17T20:32:00Z">
            <w:rPr>
              <w:rFonts w:ascii="Arial" w:eastAsia="Arial" w:hAnsi="Arial" w:cs="Arial"/>
              <w:i/>
              <w:color w:val="000000" w:themeColor="text1"/>
              <w:sz w:val="24"/>
              <w:szCs w:val="24"/>
            </w:rPr>
          </w:rPrChange>
        </w:rPr>
        <w:t>helpdesk</w:t>
      </w:r>
      <w:r w:rsidRPr="00EE379B">
        <w:rPr>
          <w:rFonts w:ascii="Arial" w:hAnsi="Arial"/>
          <w:color w:val="000000" w:themeColor="text1"/>
          <w:sz w:val="24"/>
          <w:rPrChange w:id="244" w:author="Bruno dos Santos Rodrigues" w:date="2016-11-17T20:32:00Z">
            <w:rPr>
              <w:rFonts w:ascii="Arial" w:eastAsia="Arial" w:hAnsi="Arial" w:cs="Arial"/>
              <w:color w:val="000000" w:themeColor="text1"/>
              <w:sz w:val="24"/>
              <w:szCs w:val="24"/>
            </w:rPr>
          </w:rPrChange>
        </w:rPr>
        <w:t xml:space="preserve"> é possível notar que </w:t>
      </w:r>
      <w:r w:rsidR="00D54E9F" w:rsidRPr="00EE379B">
        <w:rPr>
          <w:rFonts w:ascii="Arial" w:hAnsi="Arial"/>
          <w:color w:val="000000" w:themeColor="text1"/>
          <w:sz w:val="24"/>
          <w:rPrChange w:id="245" w:author="Bruno dos Santos Rodrigues" w:date="2016-11-17T20:32:00Z">
            <w:rPr>
              <w:rFonts w:ascii="Arial" w:eastAsia="Arial" w:hAnsi="Arial" w:cs="Arial"/>
              <w:color w:val="000000" w:themeColor="text1"/>
              <w:sz w:val="24"/>
              <w:szCs w:val="24"/>
            </w:rPr>
          </w:rPrChange>
        </w:rPr>
        <w:t xml:space="preserve">realmente </w:t>
      </w:r>
      <w:r w:rsidRPr="00EE379B">
        <w:rPr>
          <w:rFonts w:ascii="Arial" w:hAnsi="Arial"/>
          <w:color w:val="000000" w:themeColor="text1"/>
          <w:sz w:val="24"/>
          <w:rPrChange w:id="246" w:author="Bruno dos Santos Rodrigues" w:date="2016-11-17T20:32:00Z">
            <w:rPr>
              <w:rFonts w:ascii="Arial" w:eastAsia="Arial" w:hAnsi="Arial" w:cs="Arial"/>
              <w:color w:val="000000" w:themeColor="text1"/>
              <w:sz w:val="24"/>
              <w:szCs w:val="24"/>
            </w:rPr>
          </w:rPrChange>
        </w:rPr>
        <w:t>há um grande problema de falta de controle na fila de prioridades no</w:t>
      </w:r>
      <w:r w:rsidR="00D54E9F" w:rsidRPr="00EE379B">
        <w:rPr>
          <w:rFonts w:ascii="Arial" w:hAnsi="Arial"/>
          <w:color w:val="000000" w:themeColor="text1"/>
          <w:sz w:val="24"/>
          <w:rPrChange w:id="247" w:author="Bruno dos Santos Rodrigues" w:date="2016-11-17T20:32:00Z">
            <w:rPr>
              <w:rFonts w:ascii="Arial" w:eastAsia="Arial" w:hAnsi="Arial" w:cs="Arial"/>
              <w:color w:val="000000" w:themeColor="text1"/>
              <w:sz w:val="24"/>
              <w:szCs w:val="24"/>
            </w:rPr>
          </w:rPrChange>
        </w:rPr>
        <w:t>s</w:t>
      </w:r>
      <w:r w:rsidRPr="00EE379B">
        <w:rPr>
          <w:rFonts w:ascii="Arial" w:hAnsi="Arial"/>
          <w:color w:val="000000" w:themeColor="text1"/>
          <w:sz w:val="24"/>
          <w:rPrChange w:id="248" w:author="Bruno dos Santos Rodrigues" w:date="2016-11-17T20:32:00Z">
            <w:rPr>
              <w:rFonts w:ascii="Arial" w:eastAsia="Arial" w:hAnsi="Arial" w:cs="Arial"/>
              <w:color w:val="000000" w:themeColor="text1"/>
              <w:sz w:val="24"/>
              <w:szCs w:val="24"/>
            </w:rPr>
          </w:rPrChange>
        </w:rPr>
        <w:t xml:space="preserve"> atendimento</w:t>
      </w:r>
      <w:r w:rsidR="00D54E9F" w:rsidRPr="00EE379B">
        <w:rPr>
          <w:rFonts w:ascii="Arial" w:hAnsi="Arial"/>
          <w:color w:val="000000" w:themeColor="text1"/>
          <w:sz w:val="24"/>
          <w:rPrChange w:id="249" w:author="Bruno dos Santos Rodrigues" w:date="2016-11-17T20:32:00Z">
            <w:rPr>
              <w:rFonts w:ascii="Arial" w:eastAsia="Arial" w:hAnsi="Arial" w:cs="Arial"/>
              <w:color w:val="000000" w:themeColor="text1"/>
              <w:sz w:val="24"/>
              <w:szCs w:val="24"/>
            </w:rPr>
          </w:rPrChange>
        </w:rPr>
        <w:t>s</w:t>
      </w:r>
      <w:r w:rsidRPr="00EE379B">
        <w:rPr>
          <w:rFonts w:ascii="Arial" w:hAnsi="Arial"/>
          <w:color w:val="000000" w:themeColor="text1"/>
          <w:sz w:val="24"/>
          <w:rPrChange w:id="250" w:author="Bruno dos Santos Rodrigues" w:date="2016-11-17T20:32:00Z">
            <w:rPr>
              <w:rFonts w:ascii="Arial" w:eastAsia="Arial" w:hAnsi="Arial" w:cs="Arial"/>
              <w:color w:val="000000" w:themeColor="text1"/>
              <w:sz w:val="24"/>
              <w:szCs w:val="24"/>
            </w:rPr>
          </w:rPrChange>
        </w:rPr>
        <w:t xml:space="preserve"> </w:t>
      </w:r>
      <w:r w:rsidR="00D54E9F" w:rsidRPr="00EE379B">
        <w:rPr>
          <w:rFonts w:ascii="Arial" w:hAnsi="Arial"/>
          <w:color w:val="000000" w:themeColor="text1"/>
          <w:sz w:val="24"/>
          <w:rPrChange w:id="251" w:author="Bruno dos Santos Rodrigues" w:date="2016-11-17T20:32:00Z">
            <w:rPr>
              <w:rFonts w:ascii="Arial" w:eastAsia="Arial" w:hAnsi="Arial" w:cs="Arial"/>
              <w:color w:val="000000" w:themeColor="text1"/>
              <w:sz w:val="24"/>
              <w:szCs w:val="24"/>
            </w:rPr>
          </w:rPrChange>
        </w:rPr>
        <w:t xml:space="preserve">dos </w:t>
      </w:r>
      <w:r w:rsidRPr="00EE379B">
        <w:rPr>
          <w:rFonts w:ascii="Arial" w:hAnsi="Arial"/>
          <w:color w:val="000000" w:themeColor="text1"/>
          <w:sz w:val="24"/>
          <w:rPrChange w:id="252" w:author="Bruno dos Santos Rodrigues" w:date="2016-11-17T20:32:00Z">
            <w:rPr>
              <w:rFonts w:ascii="Arial" w:eastAsia="Arial" w:hAnsi="Arial" w:cs="Arial"/>
              <w:color w:val="000000" w:themeColor="text1"/>
              <w:sz w:val="24"/>
              <w:szCs w:val="24"/>
            </w:rPr>
          </w:rPrChange>
        </w:rPr>
        <w:t>chamado</w:t>
      </w:r>
      <w:r w:rsidR="00D54E9F" w:rsidRPr="00EE379B">
        <w:rPr>
          <w:rFonts w:ascii="Arial" w:hAnsi="Arial"/>
          <w:color w:val="000000" w:themeColor="text1"/>
          <w:sz w:val="24"/>
          <w:rPrChange w:id="253" w:author="Bruno dos Santos Rodrigues" w:date="2016-11-17T20:32:00Z">
            <w:rPr>
              <w:rFonts w:ascii="Arial" w:eastAsia="Arial" w:hAnsi="Arial" w:cs="Arial"/>
              <w:color w:val="000000" w:themeColor="text1"/>
              <w:sz w:val="24"/>
              <w:szCs w:val="24"/>
            </w:rPr>
          </w:rPrChange>
        </w:rPr>
        <w:t>s</w:t>
      </w:r>
      <w:del w:id="254" w:author="Bruno dos Santos Rodrigues" w:date="2016-11-15T22:39:00Z">
        <w:r w:rsidR="00D54E9F" w:rsidRPr="00EE379B" w:rsidDel="00891873">
          <w:rPr>
            <w:rFonts w:ascii="Arial" w:hAnsi="Arial"/>
            <w:color w:val="000000" w:themeColor="text1"/>
            <w:sz w:val="24"/>
            <w:rPrChange w:id="255" w:author="Bruno dos Santos Rodrigues" w:date="2016-11-17T20:32:00Z">
              <w:rPr>
                <w:rFonts w:ascii="Arial" w:eastAsia="Arial" w:hAnsi="Arial" w:cs="Arial"/>
                <w:color w:val="000000" w:themeColor="text1"/>
                <w:sz w:val="24"/>
                <w:szCs w:val="24"/>
              </w:rPr>
            </w:rPrChange>
          </w:rPr>
          <w:delText>.</w:delText>
        </w:r>
      </w:del>
      <w:ins w:id="256" w:author="Bruno dos Santos Rodrigues" w:date="2016-11-15T22:39:00Z">
        <w:r w:rsidR="00891873" w:rsidRPr="00EE379B">
          <w:rPr>
            <w:rFonts w:ascii="Arial" w:hAnsi="Arial"/>
            <w:color w:val="000000" w:themeColor="text1"/>
            <w:sz w:val="24"/>
            <w:rPrChange w:id="257" w:author="Bruno dos Santos Rodrigues" w:date="2016-11-17T20:32:00Z">
              <w:rPr>
                <w:rFonts w:ascii="Arial" w:eastAsia="Arial" w:hAnsi="Arial" w:cs="Arial"/>
                <w:color w:val="000000" w:themeColor="text1"/>
                <w:sz w:val="24"/>
                <w:szCs w:val="24"/>
              </w:rPr>
            </w:rPrChange>
          </w:rPr>
          <w:t>,</w:t>
        </w:r>
      </w:ins>
      <w:r w:rsidRPr="00EE379B">
        <w:rPr>
          <w:rFonts w:ascii="Arial" w:hAnsi="Arial"/>
          <w:color w:val="000000" w:themeColor="text1"/>
          <w:sz w:val="24"/>
          <w:rPrChange w:id="258" w:author="Bruno dos Santos Rodrigues" w:date="2016-11-17T20:32:00Z">
            <w:rPr>
              <w:rFonts w:ascii="Arial" w:eastAsia="Arial" w:hAnsi="Arial" w:cs="Arial"/>
              <w:color w:val="000000" w:themeColor="text1"/>
              <w:sz w:val="24"/>
              <w:szCs w:val="24"/>
            </w:rPr>
          </w:rPrChange>
        </w:rPr>
        <w:t xml:space="preserve"> muitas vezes as pessoas do atendimento funcionam ou em </w:t>
      </w:r>
      <w:r w:rsidRPr="00EE379B">
        <w:rPr>
          <w:rFonts w:ascii="Arial" w:hAnsi="Arial"/>
          <w:i/>
          <w:color w:val="000000" w:themeColor="text1"/>
          <w:sz w:val="24"/>
          <w:rPrChange w:id="259" w:author="Bruno dos Santos Rodrigues" w:date="2016-11-17T20:32:00Z">
            <w:rPr>
              <w:rFonts w:ascii="Arial" w:eastAsia="Arial" w:hAnsi="Arial" w:cs="Arial"/>
              <w:i/>
              <w:color w:val="000000" w:themeColor="text1"/>
              <w:sz w:val="24"/>
              <w:szCs w:val="24"/>
            </w:rPr>
          </w:rPrChange>
        </w:rPr>
        <w:t>FILO</w:t>
      </w:r>
      <w:r w:rsidR="00C35FCB" w:rsidRPr="00EE379B">
        <w:rPr>
          <w:rStyle w:val="Refdenotaderodap"/>
          <w:rFonts w:ascii="Arial" w:hAnsi="Arial"/>
          <w:color w:val="000000" w:themeColor="text1"/>
          <w:sz w:val="24"/>
          <w:rPrChange w:id="260" w:author="Bruno dos Santos Rodrigues" w:date="2016-11-17T20:32:00Z">
            <w:rPr>
              <w:rStyle w:val="Refdenotaderodap"/>
              <w:rFonts w:ascii="Arial" w:eastAsia="Arial" w:hAnsi="Arial" w:cs="Arial"/>
              <w:color w:val="000000" w:themeColor="text1"/>
              <w:sz w:val="24"/>
              <w:szCs w:val="24"/>
            </w:rPr>
          </w:rPrChange>
        </w:rPr>
        <w:footnoteReference w:id="3"/>
      </w:r>
      <w:r w:rsidRPr="00EE379B">
        <w:rPr>
          <w:rFonts w:ascii="Arial" w:hAnsi="Arial"/>
          <w:color w:val="000000" w:themeColor="text1"/>
          <w:sz w:val="24"/>
          <w:rPrChange w:id="261" w:author="Bruno dos Santos Rodrigues" w:date="2016-11-17T20:32:00Z">
            <w:rPr>
              <w:rFonts w:ascii="Arial" w:eastAsia="Arial" w:hAnsi="Arial" w:cs="Arial"/>
              <w:color w:val="000000" w:themeColor="text1"/>
              <w:sz w:val="24"/>
              <w:szCs w:val="24"/>
            </w:rPr>
          </w:rPrChange>
        </w:rPr>
        <w:t xml:space="preserve">, ou seja, um chamado chega, os outros são </w:t>
      </w:r>
      <w:r w:rsidRPr="00EE379B">
        <w:rPr>
          <w:rFonts w:ascii="Arial" w:hAnsi="Arial"/>
          <w:color w:val="000000" w:themeColor="text1"/>
          <w:sz w:val="24"/>
          <w:rPrChange w:id="262" w:author="Bruno dos Santos Rodrigues" w:date="2016-11-17T20:32:00Z">
            <w:rPr>
              <w:rFonts w:ascii="Arial" w:eastAsia="Arial" w:hAnsi="Arial" w:cs="Arial"/>
              <w:color w:val="000000" w:themeColor="text1"/>
              <w:sz w:val="24"/>
              <w:szCs w:val="24"/>
            </w:rPr>
          </w:rPrChange>
        </w:rPr>
        <w:lastRenderedPageBreak/>
        <w:t>abandonados e o chamado mais recente é resolvido</w:t>
      </w:r>
      <w:r w:rsidR="008049D0" w:rsidRPr="00EE379B">
        <w:rPr>
          <w:rFonts w:ascii="Arial" w:hAnsi="Arial"/>
          <w:color w:val="000000" w:themeColor="text1"/>
          <w:sz w:val="24"/>
          <w:rPrChange w:id="263" w:author="Bruno dos Santos Rodrigues" w:date="2016-11-17T20:32:00Z">
            <w:rPr>
              <w:rFonts w:ascii="Arial" w:eastAsia="Arial" w:hAnsi="Arial" w:cs="Arial"/>
              <w:color w:val="000000" w:themeColor="text1"/>
              <w:sz w:val="24"/>
              <w:szCs w:val="24"/>
            </w:rPr>
          </w:rPrChange>
        </w:rPr>
        <w:t>,</w:t>
      </w:r>
      <w:r w:rsidRPr="00EE379B">
        <w:rPr>
          <w:rFonts w:ascii="Arial" w:hAnsi="Arial"/>
          <w:color w:val="000000" w:themeColor="text1"/>
          <w:sz w:val="24"/>
          <w:rPrChange w:id="264" w:author="Bruno dos Santos Rodrigues" w:date="2016-11-17T20:32:00Z">
            <w:rPr>
              <w:rFonts w:ascii="Arial" w:eastAsia="Arial" w:hAnsi="Arial" w:cs="Arial"/>
              <w:color w:val="000000" w:themeColor="text1"/>
              <w:sz w:val="24"/>
              <w:szCs w:val="24"/>
            </w:rPr>
          </w:rPrChange>
        </w:rPr>
        <w:t xml:space="preserve"> ou no modo </w:t>
      </w:r>
      <w:r w:rsidRPr="00EE379B">
        <w:rPr>
          <w:rFonts w:ascii="Arial" w:hAnsi="Arial"/>
          <w:i/>
          <w:color w:val="000000" w:themeColor="text1"/>
          <w:sz w:val="24"/>
          <w:rPrChange w:id="265" w:author="Bruno dos Santos Rodrigues" w:date="2016-11-17T20:32:00Z">
            <w:rPr>
              <w:rFonts w:ascii="Arial" w:eastAsia="Arial" w:hAnsi="Arial" w:cs="Arial"/>
              <w:i/>
              <w:color w:val="000000" w:themeColor="text1"/>
              <w:sz w:val="24"/>
              <w:szCs w:val="24"/>
            </w:rPr>
          </w:rPrChange>
        </w:rPr>
        <w:t>FIFO</w:t>
      </w:r>
      <w:r w:rsidR="008049D0" w:rsidRPr="00EE379B">
        <w:rPr>
          <w:rStyle w:val="Refdenotaderodap"/>
          <w:rFonts w:ascii="Arial" w:hAnsi="Arial"/>
          <w:color w:val="000000" w:themeColor="text1"/>
          <w:sz w:val="24"/>
          <w:rPrChange w:id="266" w:author="Bruno dos Santos Rodrigues" w:date="2016-11-17T20:32:00Z">
            <w:rPr>
              <w:rStyle w:val="Refdenotaderodap"/>
              <w:rFonts w:ascii="Arial" w:eastAsia="Arial" w:hAnsi="Arial" w:cs="Arial"/>
              <w:color w:val="000000" w:themeColor="text1"/>
              <w:sz w:val="24"/>
              <w:szCs w:val="24"/>
            </w:rPr>
          </w:rPrChange>
        </w:rPr>
        <w:footnoteReference w:id="4"/>
      </w:r>
      <w:r w:rsidRPr="00EE379B">
        <w:rPr>
          <w:rFonts w:ascii="Arial" w:hAnsi="Arial"/>
          <w:color w:val="000000" w:themeColor="text1"/>
          <w:sz w:val="24"/>
          <w:rPrChange w:id="267" w:author="Bruno dos Santos Rodrigues" w:date="2016-11-17T20:32:00Z">
            <w:rPr>
              <w:rFonts w:ascii="Arial" w:eastAsia="Arial" w:hAnsi="Arial" w:cs="Arial"/>
              <w:color w:val="000000" w:themeColor="text1"/>
              <w:sz w:val="24"/>
              <w:szCs w:val="24"/>
            </w:rPr>
          </w:rPrChange>
        </w:rPr>
        <w:t xml:space="preserve">, os problemas são analisados por ordem de chegada, causando uma grande espera. </w:t>
      </w:r>
      <w:r w:rsidR="00782EA1" w:rsidRPr="00EE379B">
        <w:rPr>
          <w:rFonts w:ascii="Arial" w:hAnsi="Arial"/>
          <w:color w:val="000000" w:themeColor="text1"/>
          <w:sz w:val="24"/>
          <w:rPrChange w:id="268" w:author="Bruno dos Santos Rodrigues" w:date="2016-11-17T20:32:00Z">
            <w:rPr>
              <w:rFonts w:ascii="Arial" w:eastAsia="Arial" w:hAnsi="Arial" w:cs="Arial"/>
              <w:color w:val="000000" w:themeColor="text1"/>
              <w:sz w:val="24"/>
              <w:szCs w:val="24"/>
            </w:rPr>
          </w:rPrChange>
        </w:rPr>
        <w:t>Para isso e</w:t>
      </w:r>
      <w:r w:rsidRPr="00EE379B">
        <w:rPr>
          <w:rFonts w:ascii="Arial" w:hAnsi="Arial"/>
          <w:color w:val="000000" w:themeColor="text1"/>
          <w:sz w:val="24"/>
          <w:rPrChange w:id="269" w:author="Bruno dos Santos Rodrigues" w:date="2016-11-17T20:32:00Z">
            <w:rPr>
              <w:rFonts w:ascii="Arial" w:eastAsia="Arial" w:hAnsi="Arial" w:cs="Arial"/>
              <w:color w:val="000000" w:themeColor="text1"/>
              <w:sz w:val="24"/>
              <w:szCs w:val="24"/>
            </w:rPr>
          </w:rPrChange>
        </w:rPr>
        <w:t>xistem duas opções possíveis:</w:t>
      </w:r>
    </w:p>
    <w:p w14:paraId="4E92448D" w14:textId="77777777" w:rsidR="00046625" w:rsidRPr="00EE379B" w:rsidRDefault="00EE55CF" w:rsidP="007B0066">
      <w:pPr>
        <w:numPr>
          <w:ilvl w:val="0"/>
          <w:numId w:val="14"/>
        </w:numPr>
        <w:spacing w:before="120" w:after="0" w:line="360" w:lineRule="auto"/>
        <w:ind w:firstLine="709"/>
        <w:contextualSpacing/>
        <w:jc w:val="both"/>
        <w:rPr>
          <w:rFonts w:ascii="Arial" w:hAnsi="Arial"/>
          <w:color w:val="000000" w:themeColor="text1"/>
          <w:sz w:val="24"/>
          <w:rPrChange w:id="270"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271" w:author="Bruno dos Santos Rodrigues" w:date="2016-11-17T20:32:00Z">
            <w:rPr>
              <w:rFonts w:ascii="Arial" w:eastAsia="Arial" w:hAnsi="Arial" w:cs="Arial"/>
              <w:color w:val="000000" w:themeColor="text1"/>
              <w:sz w:val="24"/>
              <w:szCs w:val="24"/>
            </w:rPr>
          </w:rPrChange>
        </w:rPr>
        <w:t>Prioridade por categoria: Cada categoria tem uma prioridade pré-definida em seu cadastro, facilitando o manuseio do sistema, porém acaba diminuindo o controle que o usuário tem sobre a fila de prioridades, a gravidade do problema é determinada pela criticidade do componente ou ativo que teve problema.</w:t>
      </w:r>
    </w:p>
    <w:p w14:paraId="5C5CAD1D" w14:textId="77777777" w:rsidR="00046625" w:rsidRPr="00EE379B" w:rsidRDefault="00EE55CF" w:rsidP="007B0066">
      <w:pPr>
        <w:numPr>
          <w:ilvl w:val="0"/>
          <w:numId w:val="14"/>
        </w:numPr>
        <w:spacing w:before="120" w:after="0" w:line="360" w:lineRule="auto"/>
        <w:ind w:firstLine="709"/>
        <w:contextualSpacing/>
        <w:jc w:val="both"/>
        <w:rPr>
          <w:rFonts w:ascii="Arial" w:hAnsi="Arial"/>
          <w:color w:val="000000" w:themeColor="text1"/>
          <w:sz w:val="24"/>
          <w:rPrChange w:id="272"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273" w:author="Bruno dos Santos Rodrigues" w:date="2016-11-17T20:32:00Z">
            <w:rPr>
              <w:rFonts w:ascii="Arial" w:eastAsia="Arial" w:hAnsi="Arial" w:cs="Arial"/>
              <w:color w:val="000000" w:themeColor="text1"/>
              <w:sz w:val="24"/>
              <w:szCs w:val="24"/>
            </w:rPr>
          </w:rPrChange>
        </w:rPr>
        <w:t>Prioridade por chamado: O usuário que abre o chamado é responsável por avaliar o quão urgente é o chamado, nesse caso deve haver o maior nível de instrução do usuário com relação ao que realmente é crítico ou não na organização.</w:t>
      </w:r>
    </w:p>
    <w:p w14:paraId="6A6A0DD8" w14:textId="77777777" w:rsidR="00046625" w:rsidRPr="00EE379B" w:rsidRDefault="00EE55CF" w:rsidP="007B0066">
      <w:pPr>
        <w:spacing w:before="120" w:after="0" w:line="360" w:lineRule="auto"/>
        <w:ind w:firstLine="709"/>
        <w:jc w:val="both"/>
        <w:rPr>
          <w:rFonts w:ascii="Arial" w:hAnsi="Arial"/>
          <w:color w:val="000000" w:themeColor="text1"/>
          <w:sz w:val="24"/>
          <w:rPrChange w:id="274" w:author="Bruno dos Santos Rodrigues" w:date="2016-11-17T20:32:00Z">
            <w:rPr>
              <w:rFonts w:ascii="Arial" w:hAnsi="Arial" w:cs="Arial"/>
              <w:color w:val="000000" w:themeColor="text1"/>
              <w:sz w:val="24"/>
              <w:szCs w:val="24"/>
            </w:rPr>
          </w:rPrChange>
        </w:rPr>
      </w:pPr>
      <w:commentRangeStart w:id="275"/>
      <w:r w:rsidRPr="00EE379B">
        <w:rPr>
          <w:rFonts w:ascii="Arial" w:hAnsi="Arial"/>
          <w:color w:val="000000" w:themeColor="text1"/>
          <w:sz w:val="24"/>
          <w:rPrChange w:id="276" w:author="Bruno dos Santos Rodrigues" w:date="2016-11-17T20:32:00Z">
            <w:rPr>
              <w:rFonts w:ascii="Arial" w:eastAsia="Arial" w:hAnsi="Arial" w:cs="Arial"/>
              <w:color w:val="000000" w:themeColor="text1"/>
              <w:sz w:val="24"/>
              <w:szCs w:val="24"/>
            </w:rPr>
          </w:rPrChange>
        </w:rPr>
        <w:t xml:space="preserve">Nos dois casos </w:t>
      </w:r>
      <w:r w:rsidR="00A752EB" w:rsidRPr="00EE379B">
        <w:rPr>
          <w:rFonts w:ascii="Arial" w:hAnsi="Arial"/>
          <w:color w:val="000000" w:themeColor="text1"/>
          <w:sz w:val="24"/>
          <w:rPrChange w:id="277" w:author="Bruno dos Santos Rodrigues" w:date="2016-11-17T20:32:00Z">
            <w:rPr>
              <w:rFonts w:ascii="Arial" w:eastAsia="Arial" w:hAnsi="Arial" w:cs="Arial"/>
              <w:color w:val="000000" w:themeColor="text1"/>
              <w:sz w:val="24"/>
              <w:szCs w:val="24"/>
            </w:rPr>
          </w:rPrChange>
        </w:rPr>
        <w:t xml:space="preserve">tem-se </w:t>
      </w:r>
      <w:r w:rsidRPr="00EE379B">
        <w:rPr>
          <w:rFonts w:ascii="Arial" w:hAnsi="Arial"/>
          <w:color w:val="000000" w:themeColor="text1"/>
          <w:sz w:val="24"/>
          <w:rPrChange w:id="278" w:author="Bruno dos Santos Rodrigues" w:date="2016-11-17T20:32:00Z">
            <w:rPr>
              <w:rFonts w:ascii="Arial" w:eastAsia="Arial" w:hAnsi="Arial" w:cs="Arial"/>
              <w:color w:val="000000" w:themeColor="text1"/>
              <w:sz w:val="24"/>
              <w:szCs w:val="24"/>
            </w:rPr>
          </w:rPrChange>
        </w:rPr>
        <w:t>resultados completamente diferentes, no caso foi escolhido determinar a criticidade por categoria, sendo assim o gestor da área ficará responsável por determinar qual categoria é mais crítica ou não, em algum momento podemos abrir a opção de alterar a prioridade por chamado aumentando o leque de aplicações do sistema.</w:t>
      </w:r>
    </w:p>
    <w:p w14:paraId="01A20F49" w14:textId="77777777" w:rsidR="00046625" w:rsidRPr="00EE379B" w:rsidRDefault="00EE55CF" w:rsidP="007B0066">
      <w:pPr>
        <w:spacing w:before="120" w:after="0" w:line="360" w:lineRule="auto"/>
        <w:ind w:firstLine="709"/>
        <w:jc w:val="both"/>
        <w:rPr>
          <w:rFonts w:ascii="Arial" w:hAnsi="Arial"/>
          <w:color w:val="000000" w:themeColor="text1"/>
          <w:sz w:val="24"/>
          <w:rPrChange w:id="279"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280" w:author="Bruno dos Santos Rodrigues" w:date="2016-11-17T20:32:00Z">
            <w:rPr>
              <w:rFonts w:ascii="Arial" w:eastAsia="Arial" w:hAnsi="Arial" w:cs="Arial"/>
              <w:color w:val="000000" w:themeColor="text1"/>
              <w:sz w:val="24"/>
              <w:szCs w:val="24"/>
            </w:rPr>
          </w:rPrChange>
        </w:rPr>
        <w:tab/>
        <w:t xml:space="preserve">Outro ponto fraco de uma grande parte das empresas está em identificar gargalos na infraestrutura e nos sistemas, com os relatórios gerados pelo sistema </w:t>
      </w:r>
      <w:r w:rsidR="00E26787" w:rsidRPr="00EE379B">
        <w:rPr>
          <w:rFonts w:ascii="Arial" w:hAnsi="Arial"/>
          <w:color w:val="000000" w:themeColor="text1"/>
          <w:sz w:val="24"/>
          <w:rPrChange w:id="281" w:author="Bruno dos Santos Rodrigues" w:date="2016-11-17T20:32:00Z">
            <w:rPr>
              <w:rFonts w:ascii="Arial" w:eastAsia="Arial" w:hAnsi="Arial" w:cs="Arial"/>
              <w:color w:val="000000" w:themeColor="text1"/>
              <w:sz w:val="24"/>
              <w:szCs w:val="24"/>
            </w:rPr>
          </w:rPrChange>
        </w:rPr>
        <w:t xml:space="preserve">desenvolvido neste trabalho </w:t>
      </w:r>
      <w:r w:rsidRPr="00EE379B">
        <w:rPr>
          <w:rFonts w:ascii="Arial" w:hAnsi="Arial"/>
          <w:color w:val="000000" w:themeColor="text1"/>
          <w:sz w:val="24"/>
          <w:rPrChange w:id="282" w:author="Bruno dos Santos Rodrigues" w:date="2016-11-17T20:32:00Z">
            <w:rPr>
              <w:rFonts w:ascii="Arial" w:eastAsia="Arial" w:hAnsi="Arial" w:cs="Arial"/>
              <w:color w:val="000000" w:themeColor="text1"/>
              <w:sz w:val="24"/>
              <w:szCs w:val="24"/>
            </w:rPr>
          </w:rPrChange>
        </w:rPr>
        <w:t>pode-se localizar uma área ou ativo que está gerando um número maior de chamados, sendo necessária uma análise mais profunda do porque essa área está tendo tantos problemas, essa análise pode começar exatamente pelos chamados aberto</w:t>
      </w:r>
      <w:r w:rsidR="00E26787" w:rsidRPr="00EE379B">
        <w:rPr>
          <w:rFonts w:ascii="Arial" w:hAnsi="Arial"/>
          <w:color w:val="000000" w:themeColor="text1"/>
          <w:sz w:val="24"/>
          <w:rPrChange w:id="283" w:author="Bruno dos Santos Rodrigues" w:date="2016-11-17T20:32:00Z">
            <w:rPr>
              <w:rFonts w:ascii="Arial" w:eastAsia="Arial" w:hAnsi="Arial" w:cs="Arial"/>
              <w:color w:val="000000" w:themeColor="text1"/>
              <w:sz w:val="24"/>
              <w:szCs w:val="24"/>
            </w:rPr>
          </w:rPrChange>
        </w:rPr>
        <w:t>s</w:t>
      </w:r>
      <w:r w:rsidRPr="00EE379B">
        <w:rPr>
          <w:rFonts w:ascii="Arial" w:hAnsi="Arial"/>
          <w:color w:val="000000" w:themeColor="text1"/>
          <w:sz w:val="24"/>
          <w:rPrChange w:id="284" w:author="Bruno dos Santos Rodrigues" w:date="2016-11-17T20:32:00Z">
            <w:rPr>
              <w:rFonts w:ascii="Arial" w:eastAsia="Arial" w:hAnsi="Arial" w:cs="Arial"/>
              <w:color w:val="000000" w:themeColor="text1"/>
              <w:sz w:val="24"/>
              <w:szCs w:val="24"/>
            </w:rPr>
          </w:rPrChange>
        </w:rPr>
        <w:t xml:space="preserve"> por essa área.</w:t>
      </w:r>
    </w:p>
    <w:p w14:paraId="413101A4" w14:textId="77777777" w:rsidR="00046625" w:rsidRPr="00EE379B" w:rsidRDefault="00EE55CF" w:rsidP="007B0066">
      <w:pPr>
        <w:spacing w:before="120" w:after="0" w:line="360" w:lineRule="auto"/>
        <w:ind w:firstLine="709"/>
        <w:jc w:val="both"/>
        <w:rPr>
          <w:rFonts w:ascii="Arial" w:hAnsi="Arial"/>
          <w:color w:val="000000" w:themeColor="text1"/>
          <w:sz w:val="24"/>
          <w:rPrChange w:id="285"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286" w:author="Bruno dos Santos Rodrigues" w:date="2016-11-17T20:32:00Z">
            <w:rPr>
              <w:rFonts w:ascii="Arial" w:eastAsia="Arial" w:hAnsi="Arial" w:cs="Arial"/>
              <w:color w:val="000000" w:themeColor="text1"/>
              <w:sz w:val="24"/>
              <w:szCs w:val="24"/>
            </w:rPr>
          </w:rPrChange>
        </w:rPr>
        <w:tab/>
        <w:t xml:space="preserve">Se em determinada área temos sempre chamados relacionados </w:t>
      </w:r>
      <w:r w:rsidR="001A1430" w:rsidRPr="00EE379B">
        <w:rPr>
          <w:rFonts w:ascii="Arial" w:hAnsi="Arial"/>
          <w:color w:val="000000" w:themeColor="text1"/>
          <w:sz w:val="24"/>
          <w:rPrChange w:id="287" w:author="Bruno dos Santos Rodrigues" w:date="2016-11-17T20:32:00Z">
            <w:rPr>
              <w:rFonts w:ascii="Arial" w:eastAsia="Arial" w:hAnsi="Arial" w:cs="Arial"/>
              <w:color w:val="000000" w:themeColor="text1"/>
              <w:sz w:val="24"/>
              <w:szCs w:val="24"/>
            </w:rPr>
          </w:rPrChange>
        </w:rPr>
        <w:t>à</w:t>
      </w:r>
      <w:r w:rsidRPr="00EE379B">
        <w:rPr>
          <w:rFonts w:ascii="Arial" w:hAnsi="Arial"/>
          <w:color w:val="000000" w:themeColor="text1"/>
          <w:sz w:val="24"/>
          <w:rPrChange w:id="288" w:author="Bruno dos Santos Rodrigues" w:date="2016-11-17T20:32:00Z">
            <w:rPr>
              <w:rFonts w:ascii="Arial" w:eastAsia="Arial" w:hAnsi="Arial" w:cs="Arial"/>
              <w:color w:val="000000" w:themeColor="text1"/>
              <w:sz w:val="24"/>
              <w:szCs w:val="24"/>
            </w:rPr>
          </w:rPrChange>
        </w:rPr>
        <w:t xml:space="preserve"> impressora, podemos entender que a impressora é um gargalo e deve ser substituída visto que está gerando uma carga excessiva de chamados, já se há </w:t>
      </w:r>
      <w:r w:rsidRPr="00EE379B">
        <w:rPr>
          <w:rFonts w:ascii="Arial" w:hAnsi="Arial"/>
          <w:color w:val="000000" w:themeColor="text1"/>
          <w:sz w:val="24"/>
          <w:rPrChange w:id="289" w:author="Bruno dos Santos Rodrigues" w:date="2016-11-17T20:32:00Z">
            <w:rPr>
              <w:rFonts w:ascii="Arial" w:eastAsia="Arial" w:hAnsi="Arial" w:cs="Arial"/>
              <w:color w:val="000000" w:themeColor="text1"/>
              <w:sz w:val="24"/>
              <w:szCs w:val="24"/>
            </w:rPr>
          </w:rPrChange>
        </w:rPr>
        <w:lastRenderedPageBreak/>
        <w:t>uma área está tendo problemas de conexão</w:t>
      </w:r>
      <w:r w:rsidR="001A1430" w:rsidRPr="00EE379B">
        <w:rPr>
          <w:rFonts w:ascii="Arial" w:hAnsi="Arial"/>
          <w:color w:val="000000" w:themeColor="text1"/>
          <w:sz w:val="24"/>
          <w:rPrChange w:id="290" w:author="Bruno dos Santos Rodrigues" w:date="2016-11-17T20:32:00Z">
            <w:rPr>
              <w:rFonts w:ascii="Arial" w:eastAsia="Arial" w:hAnsi="Arial" w:cs="Arial"/>
              <w:color w:val="000000" w:themeColor="text1"/>
              <w:sz w:val="24"/>
              <w:szCs w:val="24"/>
            </w:rPr>
          </w:rPrChange>
        </w:rPr>
        <w:t xml:space="preserve"> com a </w:t>
      </w:r>
      <w:r w:rsidR="001A1430" w:rsidRPr="00EE379B">
        <w:rPr>
          <w:rFonts w:ascii="Arial" w:hAnsi="Arial"/>
          <w:i/>
          <w:color w:val="000000" w:themeColor="text1"/>
          <w:sz w:val="24"/>
          <w:rPrChange w:id="291" w:author="Bruno dos Santos Rodrigues" w:date="2016-11-17T20:32:00Z">
            <w:rPr>
              <w:rFonts w:ascii="Arial" w:eastAsia="Arial" w:hAnsi="Arial" w:cs="Arial"/>
              <w:i/>
              <w:color w:val="000000" w:themeColor="text1"/>
              <w:sz w:val="24"/>
              <w:szCs w:val="24"/>
            </w:rPr>
          </w:rPrChange>
        </w:rPr>
        <w:t>Internet</w:t>
      </w:r>
      <w:r w:rsidRPr="00EE379B">
        <w:rPr>
          <w:rFonts w:ascii="Arial" w:hAnsi="Arial"/>
          <w:color w:val="000000" w:themeColor="text1"/>
          <w:sz w:val="24"/>
          <w:rPrChange w:id="292" w:author="Bruno dos Santos Rodrigues" w:date="2016-11-17T20:32:00Z">
            <w:rPr>
              <w:rFonts w:ascii="Arial" w:eastAsia="Arial" w:hAnsi="Arial" w:cs="Arial"/>
              <w:color w:val="000000" w:themeColor="text1"/>
              <w:sz w:val="24"/>
              <w:szCs w:val="24"/>
            </w:rPr>
          </w:rPrChange>
        </w:rPr>
        <w:t>, a infraestrutura de rede deve ser analisada para levantar onde está a causa de tantos problemas.</w:t>
      </w:r>
    </w:p>
    <w:p w14:paraId="1018CB2C" w14:textId="77777777" w:rsidR="00046625" w:rsidRPr="00EE379B" w:rsidRDefault="00EE55CF" w:rsidP="007B0066">
      <w:pPr>
        <w:spacing w:before="120" w:after="0" w:line="360" w:lineRule="auto"/>
        <w:ind w:firstLine="709"/>
        <w:jc w:val="both"/>
        <w:rPr>
          <w:rFonts w:ascii="Arial" w:hAnsi="Arial"/>
          <w:color w:val="000000" w:themeColor="text1"/>
          <w:sz w:val="24"/>
          <w:rPrChange w:id="293"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294" w:author="Bruno dos Santos Rodrigues" w:date="2016-11-17T20:32:00Z">
            <w:rPr>
              <w:rFonts w:ascii="Arial" w:eastAsia="Arial" w:hAnsi="Arial" w:cs="Arial"/>
              <w:color w:val="000000" w:themeColor="text1"/>
              <w:sz w:val="24"/>
              <w:szCs w:val="24"/>
            </w:rPr>
          </w:rPrChange>
        </w:rPr>
        <w:tab/>
        <w:t xml:space="preserve">No caso de levantamentos estatísticos, </w:t>
      </w:r>
      <w:r w:rsidR="00D74892" w:rsidRPr="00EE379B">
        <w:rPr>
          <w:rFonts w:ascii="Arial" w:hAnsi="Arial"/>
          <w:color w:val="000000" w:themeColor="text1"/>
          <w:sz w:val="24"/>
          <w:rPrChange w:id="295" w:author="Bruno dos Santos Rodrigues" w:date="2016-11-17T20:32:00Z">
            <w:rPr>
              <w:rFonts w:ascii="Arial" w:eastAsia="Arial" w:hAnsi="Arial" w:cs="Arial"/>
              <w:color w:val="000000" w:themeColor="text1"/>
              <w:sz w:val="24"/>
              <w:szCs w:val="24"/>
            </w:rPr>
          </w:rPrChange>
        </w:rPr>
        <w:t xml:space="preserve">o </w:t>
      </w:r>
      <w:r w:rsidRPr="00EE379B">
        <w:rPr>
          <w:rFonts w:ascii="Arial" w:hAnsi="Arial"/>
          <w:color w:val="000000" w:themeColor="text1"/>
          <w:sz w:val="24"/>
          <w:rPrChange w:id="296" w:author="Bruno dos Santos Rodrigues" w:date="2016-11-17T20:32:00Z">
            <w:rPr>
              <w:rFonts w:ascii="Arial" w:eastAsia="Arial" w:hAnsi="Arial" w:cs="Arial"/>
              <w:color w:val="000000" w:themeColor="text1"/>
              <w:sz w:val="24"/>
              <w:szCs w:val="24"/>
            </w:rPr>
          </w:rPrChange>
        </w:rPr>
        <w:t xml:space="preserve">sistema </w:t>
      </w:r>
      <w:r w:rsidR="00D74892" w:rsidRPr="00EE379B">
        <w:rPr>
          <w:rFonts w:ascii="Arial" w:hAnsi="Arial"/>
          <w:color w:val="000000" w:themeColor="text1"/>
          <w:sz w:val="24"/>
          <w:rPrChange w:id="297" w:author="Bruno dos Santos Rodrigues" w:date="2016-11-17T20:32:00Z">
            <w:rPr>
              <w:rFonts w:ascii="Arial" w:eastAsia="Arial" w:hAnsi="Arial" w:cs="Arial"/>
              <w:color w:val="000000" w:themeColor="text1"/>
              <w:sz w:val="24"/>
              <w:szCs w:val="24"/>
            </w:rPr>
          </w:rPrChange>
        </w:rPr>
        <w:t xml:space="preserve">conta </w:t>
      </w:r>
      <w:r w:rsidRPr="00EE379B">
        <w:rPr>
          <w:rFonts w:ascii="Arial" w:hAnsi="Arial"/>
          <w:color w:val="000000" w:themeColor="text1"/>
          <w:sz w:val="24"/>
          <w:rPrChange w:id="298" w:author="Bruno dos Santos Rodrigues" w:date="2016-11-17T20:32:00Z">
            <w:rPr>
              <w:rFonts w:ascii="Arial" w:eastAsia="Arial" w:hAnsi="Arial" w:cs="Arial"/>
              <w:color w:val="000000" w:themeColor="text1"/>
              <w:sz w:val="24"/>
              <w:szCs w:val="24"/>
            </w:rPr>
          </w:rPrChange>
        </w:rPr>
        <w:t xml:space="preserve">com uma área toda dedicada </w:t>
      </w:r>
      <w:r w:rsidR="00D74892" w:rsidRPr="00EE379B">
        <w:rPr>
          <w:rFonts w:ascii="Arial" w:hAnsi="Arial"/>
          <w:color w:val="000000" w:themeColor="text1"/>
          <w:sz w:val="24"/>
          <w:rPrChange w:id="299" w:author="Bruno dos Santos Rodrigues" w:date="2016-11-17T20:32:00Z">
            <w:rPr>
              <w:rFonts w:ascii="Arial" w:eastAsia="Arial" w:hAnsi="Arial" w:cs="Arial"/>
              <w:color w:val="000000" w:themeColor="text1"/>
              <w:sz w:val="24"/>
              <w:szCs w:val="24"/>
            </w:rPr>
          </w:rPrChange>
        </w:rPr>
        <w:t>a</w:t>
      </w:r>
      <w:r w:rsidRPr="00EE379B">
        <w:rPr>
          <w:rFonts w:ascii="Arial" w:hAnsi="Arial"/>
          <w:color w:val="000000" w:themeColor="text1"/>
          <w:sz w:val="24"/>
          <w:rPrChange w:id="300" w:author="Bruno dos Santos Rodrigues" w:date="2016-11-17T20:32:00Z">
            <w:rPr>
              <w:rFonts w:ascii="Arial" w:eastAsia="Arial" w:hAnsi="Arial" w:cs="Arial"/>
              <w:color w:val="000000" w:themeColor="text1"/>
              <w:sz w:val="24"/>
              <w:szCs w:val="24"/>
            </w:rPr>
          </w:rPrChange>
        </w:rPr>
        <w:t xml:space="preserve"> relatório</w:t>
      </w:r>
      <w:r w:rsidR="00D74892" w:rsidRPr="00EE379B">
        <w:rPr>
          <w:rFonts w:ascii="Arial" w:hAnsi="Arial"/>
          <w:color w:val="000000" w:themeColor="text1"/>
          <w:sz w:val="24"/>
          <w:rPrChange w:id="301" w:author="Bruno dos Santos Rodrigues" w:date="2016-11-17T20:32:00Z">
            <w:rPr>
              <w:rFonts w:ascii="Arial" w:eastAsia="Arial" w:hAnsi="Arial" w:cs="Arial"/>
              <w:color w:val="000000" w:themeColor="text1"/>
              <w:sz w:val="24"/>
              <w:szCs w:val="24"/>
            </w:rPr>
          </w:rPrChange>
        </w:rPr>
        <w:t>s</w:t>
      </w:r>
      <w:r w:rsidRPr="00EE379B">
        <w:rPr>
          <w:rFonts w:ascii="Arial" w:hAnsi="Arial"/>
          <w:color w:val="000000" w:themeColor="text1"/>
          <w:sz w:val="24"/>
          <w:rPrChange w:id="302" w:author="Bruno dos Santos Rodrigues" w:date="2016-11-17T20:32:00Z">
            <w:rPr>
              <w:rFonts w:ascii="Arial" w:eastAsia="Arial" w:hAnsi="Arial" w:cs="Arial"/>
              <w:color w:val="000000" w:themeColor="text1"/>
              <w:sz w:val="24"/>
              <w:szCs w:val="24"/>
            </w:rPr>
          </w:rPrChange>
        </w:rPr>
        <w:t xml:space="preserve"> </w:t>
      </w:r>
      <w:r w:rsidR="00D74892" w:rsidRPr="00EE379B">
        <w:rPr>
          <w:rFonts w:ascii="Arial" w:hAnsi="Arial"/>
          <w:color w:val="000000" w:themeColor="text1"/>
          <w:sz w:val="24"/>
          <w:rPrChange w:id="303" w:author="Bruno dos Santos Rodrigues" w:date="2016-11-17T20:32:00Z">
            <w:rPr>
              <w:rFonts w:ascii="Arial" w:eastAsia="Arial" w:hAnsi="Arial" w:cs="Arial"/>
              <w:color w:val="000000" w:themeColor="text1"/>
              <w:sz w:val="24"/>
              <w:szCs w:val="24"/>
            </w:rPr>
          </w:rPrChange>
        </w:rPr>
        <w:t xml:space="preserve">onde é possível </w:t>
      </w:r>
      <w:r w:rsidRPr="00EE379B">
        <w:rPr>
          <w:rFonts w:ascii="Arial" w:hAnsi="Arial"/>
          <w:color w:val="000000" w:themeColor="text1"/>
          <w:sz w:val="24"/>
          <w:rPrChange w:id="304" w:author="Bruno dos Santos Rodrigues" w:date="2016-11-17T20:32:00Z">
            <w:rPr>
              <w:rFonts w:ascii="Arial" w:eastAsia="Arial" w:hAnsi="Arial" w:cs="Arial"/>
              <w:color w:val="000000" w:themeColor="text1"/>
              <w:sz w:val="24"/>
              <w:szCs w:val="24"/>
            </w:rPr>
          </w:rPrChange>
        </w:rPr>
        <w:t xml:space="preserve">cruzar dados para facilitar </w:t>
      </w:r>
      <w:r w:rsidR="00D74892" w:rsidRPr="00EE379B">
        <w:rPr>
          <w:rFonts w:ascii="Arial" w:hAnsi="Arial"/>
          <w:color w:val="000000" w:themeColor="text1"/>
          <w:sz w:val="24"/>
          <w:rPrChange w:id="305" w:author="Bruno dos Santos Rodrigues" w:date="2016-11-17T20:32:00Z">
            <w:rPr>
              <w:rFonts w:ascii="Arial" w:eastAsia="Arial" w:hAnsi="Arial" w:cs="Arial"/>
              <w:color w:val="000000" w:themeColor="text1"/>
              <w:sz w:val="24"/>
              <w:szCs w:val="24"/>
            </w:rPr>
          </w:rPrChange>
        </w:rPr>
        <w:t>o trabalho</w:t>
      </w:r>
      <w:r w:rsidRPr="00EE379B">
        <w:rPr>
          <w:rFonts w:ascii="Arial" w:hAnsi="Arial"/>
          <w:color w:val="000000" w:themeColor="text1"/>
          <w:sz w:val="24"/>
          <w:rPrChange w:id="306" w:author="Bruno dos Santos Rodrigues" w:date="2016-11-17T20:32:00Z">
            <w:rPr>
              <w:rFonts w:ascii="Arial" w:eastAsia="Arial" w:hAnsi="Arial" w:cs="Arial"/>
              <w:color w:val="000000" w:themeColor="text1"/>
              <w:sz w:val="24"/>
              <w:szCs w:val="24"/>
            </w:rPr>
          </w:rPrChange>
        </w:rPr>
        <w:t xml:space="preserve"> do gestor</w:t>
      </w:r>
      <w:r w:rsidR="00D74892" w:rsidRPr="00EE379B">
        <w:rPr>
          <w:rFonts w:ascii="Arial" w:hAnsi="Arial"/>
          <w:color w:val="000000" w:themeColor="text1"/>
          <w:sz w:val="24"/>
          <w:rPrChange w:id="307" w:author="Bruno dos Santos Rodrigues" w:date="2016-11-17T20:32:00Z">
            <w:rPr>
              <w:rFonts w:ascii="Arial" w:eastAsia="Arial" w:hAnsi="Arial" w:cs="Arial"/>
              <w:color w:val="000000" w:themeColor="text1"/>
              <w:sz w:val="24"/>
              <w:szCs w:val="24"/>
            </w:rPr>
          </w:rPrChange>
        </w:rPr>
        <w:t>, permitindo que</w:t>
      </w:r>
      <w:r w:rsidRPr="00EE379B">
        <w:rPr>
          <w:rFonts w:ascii="Arial" w:hAnsi="Arial"/>
          <w:color w:val="000000" w:themeColor="text1"/>
          <w:sz w:val="24"/>
          <w:rPrChange w:id="308" w:author="Bruno dos Santos Rodrigues" w:date="2016-11-17T20:32:00Z">
            <w:rPr>
              <w:rFonts w:ascii="Arial" w:eastAsia="Arial" w:hAnsi="Arial" w:cs="Arial"/>
              <w:color w:val="000000" w:themeColor="text1"/>
              <w:sz w:val="24"/>
              <w:szCs w:val="24"/>
            </w:rPr>
          </w:rPrChange>
        </w:rPr>
        <w:t xml:space="preserve"> </w:t>
      </w:r>
      <w:r w:rsidR="00D74892" w:rsidRPr="00EE379B">
        <w:rPr>
          <w:rFonts w:ascii="Arial" w:hAnsi="Arial"/>
          <w:color w:val="000000" w:themeColor="text1"/>
          <w:sz w:val="24"/>
          <w:rPrChange w:id="309" w:author="Bruno dos Santos Rodrigues" w:date="2016-11-17T20:32:00Z">
            <w:rPr>
              <w:rFonts w:ascii="Arial" w:eastAsia="Arial" w:hAnsi="Arial" w:cs="Arial"/>
              <w:color w:val="000000" w:themeColor="text1"/>
              <w:sz w:val="24"/>
              <w:szCs w:val="24"/>
            </w:rPr>
          </w:rPrChange>
        </w:rPr>
        <w:t>tenha sempre</w:t>
      </w:r>
      <w:r w:rsidRPr="00EE379B">
        <w:rPr>
          <w:rFonts w:ascii="Arial" w:hAnsi="Arial"/>
          <w:color w:val="000000" w:themeColor="text1"/>
          <w:sz w:val="24"/>
          <w:rPrChange w:id="310" w:author="Bruno dos Santos Rodrigues" w:date="2016-11-17T20:32:00Z">
            <w:rPr>
              <w:rFonts w:ascii="Arial" w:eastAsia="Arial" w:hAnsi="Arial" w:cs="Arial"/>
              <w:color w:val="000000" w:themeColor="text1"/>
              <w:sz w:val="24"/>
              <w:szCs w:val="24"/>
            </w:rPr>
          </w:rPrChange>
        </w:rPr>
        <w:t xml:space="preserve"> boa parte dos dados às mãos</w:t>
      </w:r>
      <w:r w:rsidR="00D74892" w:rsidRPr="00EE379B">
        <w:rPr>
          <w:rFonts w:ascii="Arial" w:hAnsi="Arial"/>
          <w:color w:val="000000" w:themeColor="text1"/>
          <w:sz w:val="24"/>
          <w:rPrChange w:id="311" w:author="Bruno dos Santos Rodrigues" w:date="2016-11-17T20:32:00Z">
            <w:rPr>
              <w:rFonts w:ascii="Arial" w:eastAsia="Arial" w:hAnsi="Arial" w:cs="Arial"/>
              <w:color w:val="000000" w:themeColor="text1"/>
              <w:sz w:val="24"/>
              <w:szCs w:val="24"/>
            </w:rPr>
          </w:rPrChange>
        </w:rPr>
        <w:t>, além</w:t>
      </w:r>
      <w:r w:rsidRPr="00EE379B">
        <w:rPr>
          <w:rFonts w:ascii="Arial" w:hAnsi="Arial"/>
          <w:color w:val="000000" w:themeColor="text1"/>
          <w:sz w:val="24"/>
          <w:rPrChange w:id="312" w:author="Bruno dos Santos Rodrigues" w:date="2016-11-17T20:32:00Z">
            <w:rPr>
              <w:rFonts w:ascii="Arial" w:eastAsia="Arial" w:hAnsi="Arial" w:cs="Arial"/>
              <w:color w:val="000000" w:themeColor="text1"/>
              <w:sz w:val="24"/>
              <w:szCs w:val="24"/>
            </w:rPr>
          </w:rPrChange>
        </w:rPr>
        <w:t xml:space="preserve"> da forma como </w:t>
      </w:r>
      <w:r w:rsidR="00D74892" w:rsidRPr="00EE379B">
        <w:rPr>
          <w:rFonts w:ascii="Arial" w:hAnsi="Arial"/>
          <w:color w:val="000000" w:themeColor="text1"/>
          <w:sz w:val="24"/>
          <w:rPrChange w:id="313" w:author="Bruno dos Santos Rodrigues" w:date="2016-11-17T20:32:00Z">
            <w:rPr>
              <w:rFonts w:ascii="Arial" w:eastAsia="Arial" w:hAnsi="Arial" w:cs="Arial"/>
              <w:color w:val="000000" w:themeColor="text1"/>
              <w:sz w:val="24"/>
              <w:szCs w:val="24"/>
            </w:rPr>
          </w:rPrChange>
        </w:rPr>
        <w:t xml:space="preserve">os </w:t>
      </w:r>
      <w:r w:rsidRPr="00EE379B">
        <w:rPr>
          <w:rFonts w:ascii="Arial" w:hAnsi="Arial"/>
          <w:color w:val="000000" w:themeColor="text1"/>
          <w:sz w:val="24"/>
          <w:rPrChange w:id="314" w:author="Bruno dos Santos Rodrigues" w:date="2016-11-17T20:32:00Z">
            <w:rPr>
              <w:rFonts w:ascii="Arial" w:eastAsia="Arial" w:hAnsi="Arial" w:cs="Arial"/>
              <w:color w:val="000000" w:themeColor="text1"/>
              <w:sz w:val="24"/>
              <w:szCs w:val="24"/>
            </w:rPr>
          </w:rPrChange>
        </w:rPr>
        <w:t>relatórios são gerados fica bem fácil a criação de relatórios novos sob demanda dos clientes.</w:t>
      </w:r>
    </w:p>
    <w:p w14:paraId="223706B7" w14:textId="77777777" w:rsidR="00046625" w:rsidRPr="00EE379B" w:rsidRDefault="00EE55CF" w:rsidP="007B0066">
      <w:pPr>
        <w:spacing w:before="120" w:after="0" w:line="360" w:lineRule="auto"/>
        <w:ind w:firstLine="709"/>
        <w:jc w:val="both"/>
        <w:rPr>
          <w:rFonts w:ascii="Arial" w:hAnsi="Arial"/>
          <w:color w:val="000000" w:themeColor="text1"/>
          <w:sz w:val="24"/>
          <w:rPrChange w:id="315"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316" w:author="Bruno dos Santos Rodrigues" w:date="2016-11-17T20:32:00Z">
            <w:rPr>
              <w:rFonts w:ascii="Arial" w:eastAsia="Arial" w:hAnsi="Arial" w:cs="Arial"/>
              <w:color w:val="000000" w:themeColor="text1"/>
              <w:sz w:val="24"/>
              <w:szCs w:val="24"/>
            </w:rPr>
          </w:rPrChange>
        </w:rPr>
        <w:tab/>
        <w:t xml:space="preserve">Dentre esses relatórios os principais são os que mostram a relação entre chamados, colaboradores e o tempo de resolução dos chamados, com isso </w:t>
      </w:r>
      <w:r w:rsidR="00D74892" w:rsidRPr="00EE379B">
        <w:rPr>
          <w:rFonts w:ascii="Arial" w:hAnsi="Arial"/>
          <w:color w:val="000000" w:themeColor="text1"/>
          <w:sz w:val="24"/>
          <w:rPrChange w:id="317" w:author="Bruno dos Santos Rodrigues" w:date="2016-11-17T20:32:00Z">
            <w:rPr>
              <w:rFonts w:ascii="Arial" w:eastAsia="Arial" w:hAnsi="Arial" w:cs="Arial"/>
              <w:color w:val="000000" w:themeColor="text1"/>
              <w:sz w:val="24"/>
              <w:szCs w:val="24"/>
            </w:rPr>
          </w:rPrChange>
        </w:rPr>
        <w:t xml:space="preserve">pode-se </w:t>
      </w:r>
      <w:r w:rsidRPr="00EE379B">
        <w:rPr>
          <w:rFonts w:ascii="Arial" w:hAnsi="Arial"/>
          <w:color w:val="000000" w:themeColor="text1"/>
          <w:sz w:val="24"/>
          <w:rPrChange w:id="318" w:author="Bruno dos Santos Rodrigues" w:date="2016-11-17T20:32:00Z">
            <w:rPr>
              <w:rFonts w:ascii="Arial" w:eastAsia="Arial" w:hAnsi="Arial" w:cs="Arial"/>
              <w:color w:val="000000" w:themeColor="text1"/>
              <w:sz w:val="24"/>
              <w:szCs w:val="24"/>
            </w:rPr>
          </w:rPrChange>
        </w:rPr>
        <w:t xml:space="preserve">analisar a eficiência geral dos colaboradores do </w:t>
      </w:r>
      <w:r w:rsidRPr="00EE379B">
        <w:rPr>
          <w:rFonts w:ascii="Arial" w:hAnsi="Arial"/>
          <w:i/>
          <w:color w:val="000000" w:themeColor="text1"/>
          <w:sz w:val="24"/>
          <w:rPrChange w:id="319" w:author="Bruno dos Santos Rodrigues" w:date="2016-11-17T20:32:00Z">
            <w:rPr>
              <w:rFonts w:ascii="Arial" w:eastAsia="Arial" w:hAnsi="Arial" w:cs="Arial"/>
              <w:i/>
              <w:color w:val="000000" w:themeColor="text1"/>
              <w:sz w:val="24"/>
              <w:szCs w:val="24"/>
            </w:rPr>
          </w:rPrChange>
        </w:rPr>
        <w:t>helpdesk</w:t>
      </w:r>
      <w:r w:rsidRPr="00EE379B">
        <w:rPr>
          <w:rFonts w:ascii="Arial" w:hAnsi="Arial"/>
          <w:color w:val="000000" w:themeColor="text1"/>
          <w:sz w:val="24"/>
          <w:rPrChange w:id="320" w:author="Bruno dos Santos Rodrigues" w:date="2016-11-17T20:32:00Z">
            <w:rPr>
              <w:rFonts w:ascii="Arial" w:eastAsia="Arial" w:hAnsi="Arial" w:cs="Arial"/>
              <w:color w:val="000000" w:themeColor="text1"/>
              <w:sz w:val="24"/>
              <w:szCs w:val="24"/>
            </w:rPr>
          </w:rPrChange>
        </w:rPr>
        <w:t>.</w:t>
      </w:r>
    </w:p>
    <w:p w14:paraId="34096902" w14:textId="77777777" w:rsidR="00046625" w:rsidRPr="00EE379B" w:rsidRDefault="00EE55CF" w:rsidP="007B0066">
      <w:pPr>
        <w:spacing w:before="120" w:after="0" w:line="360" w:lineRule="auto"/>
        <w:ind w:firstLine="709"/>
        <w:jc w:val="both"/>
        <w:rPr>
          <w:rFonts w:ascii="Arial" w:hAnsi="Arial"/>
          <w:color w:val="000000" w:themeColor="text1"/>
          <w:sz w:val="24"/>
          <w:rPrChange w:id="321"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322" w:author="Bruno dos Santos Rodrigues" w:date="2016-11-17T20:32:00Z">
            <w:rPr>
              <w:rFonts w:ascii="Arial" w:eastAsia="Arial" w:hAnsi="Arial" w:cs="Arial"/>
              <w:color w:val="000000" w:themeColor="text1"/>
              <w:sz w:val="24"/>
              <w:szCs w:val="24"/>
            </w:rPr>
          </w:rPrChange>
        </w:rPr>
        <w:t>Por fim</w:t>
      </w:r>
      <w:r w:rsidR="00213EE6" w:rsidRPr="00EE379B">
        <w:rPr>
          <w:rFonts w:ascii="Arial" w:hAnsi="Arial"/>
          <w:color w:val="000000" w:themeColor="text1"/>
          <w:sz w:val="24"/>
          <w:rPrChange w:id="323" w:author="Bruno dos Santos Rodrigues" w:date="2016-11-17T20:32:00Z">
            <w:rPr>
              <w:rFonts w:ascii="Arial" w:eastAsia="Arial" w:hAnsi="Arial" w:cs="Arial"/>
              <w:color w:val="000000" w:themeColor="text1"/>
              <w:sz w:val="24"/>
              <w:szCs w:val="24"/>
            </w:rPr>
          </w:rPrChange>
        </w:rPr>
        <w:t>,</w:t>
      </w:r>
      <w:r w:rsidRPr="00EE379B">
        <w:rPr>
          <w:rFonts w:ascii="Arial" w:hAnsi="Arial"/>
          <w:color w:val="000000" w:themeColor="text1"/>
          <w:sz w:val="24"/>
          <w:rPrChange w:id="324" w:author="Bruno dos Santos Rodrigues" w:date="2016-11-17T20:32:00Z">
            <w:rPr>
              <w:rFonts w:ascii="Arial" w:eastAsia="Arial" w:hAnsi="Arial" w:cs="Arial"/>
              <w:color w:val="000000" w:themeColor="text1"/>
              <w:sz w:val="24"/>
              <w:szCs w:val="24"/>
            </w:rPr>
          </w:rPrChange>
        </w:rPr>
        <w:t xml:space="preserve"> com um </w:t>
      </w:r>
      <w:r w:rsidRPr="00EE379B">
        <w:rPr>
          <w:rFonts w:ascii="Arial" w:hAnsi="Arial"/>
          <w:i/>
          <w:color w:val="000000" w:themeColor="text1"/>
          <w:sz w:val="24"/>
          <w:rPrChange w:id="325" w:author="Bruno dos Santos Rodrigues" w:date="2016-11-17T20:32:00Z">
            <w:rPr>
              <w:rFonts w:ascii="Arial" w:eastAsia="Arial" w:hAnsi="Arial" w:cs="Arial"/>
              <w:i/>
              <w:color w:val="000000" w:themeColor="text1"/>
              <w:sz w:val="24"/>
              <w:szCs w:val="24"/>
            </w:rPr>
          </w:rPrChange>
        </w:rPr>
        <w:t>helpdesk</w:t>
      </w:r>
      <w:r w:rsidRPr="00EE379B">
        <w:rPr>
          <w:rFonts w:ascii="Arial" w:hAnsi="Arial"/>
          <w:color w:val="000000" w:themeColor="text1"/>
          <w:sz w:val="24"/>
          <w:rPrChange w:id="326" w:author="Bruno dos Santos Rodrigues" w:date="2016-11-17T20:32:00Z">
            <w:rPr>
              <w:rFonts w:ascii="Arial" w:eastAsia="Arial" w:hAnsi="Arial" w:cs="Arial"/>
              <w:color w:val="000000" w:themeColor="text1"/>
              <w:sz w:val="24"/>
              <w:szCs w:val="24"/>
            </w:rPr>
          </w:rPrChange>
        </w:rPr>
        <w:t xml:space="preserve"> centralizado </w:t>
      </w:r>
      <w:r w:rsidR="00213EE6" w:rsidRPr="00EE379B">
        <w:rPr>
          <w:rFonts w:ascii="Arial" w:hAnsi="Arial"/>
          <w:color w:val="000000" w:themeColor="text1"/>
          <w:sz w:val="24"/>
          <w:rPrChange w:id="327" w:author="Bruno dos Santos Rodrigues" w:date="2016-11-17T20:32:00Z">
            <w:rPr>
              <w:rFonts w:ascii="Arial" w:eastAsia="Arial" w:hAnsi="Arial" w:cs="Arial"/>
              <w:color w:val="000000" w:themeColor="text1"/>
              <w:sz w:val="24"/>
              <w:szCs w:val="24"/>
            </w:rPr>
          </w:rPrChange>
        </w:rPr>
        <w:t xml:space="preserve">é possível ter </w:t>
      </w:r>
      <w:r w:rsidRPr="00EE379B">
        <w:rPr>
          <w:rFonts w:ascii="Arial" w:hAnsi="Arial"/>
          <w:color w:val="000000" w:themeColor="text1"/>
          <w:sz w:val="24"/>
          <w:rPrChange w:id="328" w:author="Bruno dos Santos Rodrigues" w:date="2016-11-17T20:32:00Z">
            <w:rPr>
              <w:rFonts w:ascii="Arial" w:eastAsia="Arial" w:hAnsi="Arial" w:cs="Arial"/>
              <w:color w:val="000000" w:themeColor="text1"/>
              <w:sz w:val="24"/>
              <w:szCs w:val="24"/>
            </w:rPr>
          </w:rPrChange>
        </w:rPr>
        <w:t>os dados de todos os chamados abertos, concluídos e pendentes</w:t>
      </w:r>
      <w:r w:rsidR="00213EE6" w:rsidRPr="00EE379B">
        <w:rPr>
          <w:rFonts w:ascii="Arial" w:hAnsi="Arial"/>
          <w:color w:val="000000" w:themeColor="text1"/>
          <w:sz w:val="24"/>
          <w:rPrChange w:id="329" w:author="Bruno dos Santos Rodrigues" w:date="2016-11-17T20:32:00Z">
            <w:rPr>
              <w:rFonts w:ascii="Arial" w:eastAsia="Arial" w:hAnsi="Arial" w:cs="Arial"/>
              <w:color w:val="000000" w:themeColor="text1"/>
              <w:sz w:val="24"/>
              <w:szCs w:val="24"/>
            </w:rPr>
          </w:rPrChange>
        </w:rPr>
        <w:t>,</w:t>
      </w:r>
      <w:r w:rsidRPr="00EE379B">
        <w:rPr>
          <w:rFonts w:ascii="Arial" w:hAnsi="Arial"/>
          <w:color w:val="000000" w:themeColor="text1"/>
          <w:sz w:val="24"/>
          <w:rPrChange w:id="330" w:author="Bruno dos Santos Rodrigues" w:date="2016-11-17T20:32:00Z">
            <w:rPr>
              <w:rFonts w:ascii="Arial" w:eastAsia="Arial" w:hAnsi="Arial" w:cs="Arial"/>
              <w:color w:val="000000" w:themeColor="text1"/>
              <w:sz w:val="24"/>
              <w:szCs w:val="24"/>
            </w:rPr>
          </w:rPrChange>
        </w:rPr>
        <w:t xml:space="preserve"> facilitando a pesquisa e transmissão de conhecimento para evitar retrabalhos e chamados recorrentes</w:t>
      </w:r>
      <w:r w:rsidR="00213EE6" w:rsidRPr="00EE379B">
        <w:rPr>
          <w:rFonts w:ascii="Arial" w:hAnsi="Arial"/>
          <w:color w:val="000000" w:themeColor="text1"/>
          <w:sz w:val="24"/>
          <w:rPrChange w:id="331" w:author="Bruno dos Santos Rodrigues" w:date="2016-11-17T20:32:00Z">
            <w:rPr>
              <w:rFonts w:ascii="Arial" w:eastAsia="Arial" w:hAnsi="Arial" w:cs="Arial"/>
              <w:color w:val="000000" w:themeColor="text1"/>
              <w:sz w:val="24"/>
              <w:szCs w:val="24"/>
            </w:rPr>
          </w:rPrChange>
        </w:rPr>
        <w:t>.</w:t>
      </w:r>
      <w:commentRangeEnd w:id="275"/>
      <w:r w:rsidR="00EC7CCD" w:rsidRPr="00EE379B">
        <w:rPr>
          <w:rStyle w:val="Refdecomentrio"/>
          <w:rFonts w:ascii="Arial" w:hAnsi="Arial"/>
          <w:color w:val="000000" w:themeColor="text1"/>
          <w:rPrChange w:id="332" w:author="Bruno dos Santos Rodrigues" w:date="2016-11-17T20:32:00Z">
            <w:rPr>
              <w:rStyle w:val="Refdecomentrio"/>
              <w:color w:val="000000" w:themeColor="text1"/>
            </w:rPr>
          </w:rPrChange>
        </w:rPr>
        <w:commentReference w:id="275"/>
      </w:r>
    </w:p>
    <w:p w14:paraId="680E32FD" w14:textId="77777777" w:rsidR="00046625" w:rsidRPr="00EE379B" w:rsidRDefault="00EE55CF" w:rsidP="007B0066">
      <w:pPr>
        <w:pStyle w:val="Ttulo3"/>
        <w:numPr>
          <w:ilvl w:val="1"/>
          <w:numId w:val="19"/>
        </w:numPr>
        <w:spacing w:before="480" w:line="360" w:lineRule="auto"/>
        <w:ind w:left="426"/>
        <w:jc w:val="both"/>
        <w:rPr>
          <w:rFonts w:ascii="Arial" w:hAnsi="Arial"/>
          <w:b/>
          <w:color w:val="000000" w:themeColor="text1"/>
          <w:rPrChange w:id="333" w:author="Bruno dos Santos Rodrigues" w:date="2016-11-17T20:32:00Z">
            <w:rPr>
              <w:rFonts w:ascii="Arial" w:hAnsi="Arial" w:cs="Arial"/>
              <w:b/>
              <w:color w:val="000000" w:themeColor="text1"/>
            </w:rPr>
          </w:rPrChange>
        </w:rPr>
      </w:pPr>
      <w:bookmarkStart w:id="334" w:name="_3znysh7" w:colFirst="0" w:colLast="0"/>
      <w:bookmarkStart w:id="335" w:name="_Toc467101834"/>
      <w:bookmarkStart w:id="336" w:name="_Toc467178099"/>
      <w:bookmarkEnd w:id="334"/>
      <w:r w:rsidRPr="00EE379B">
        <w:rPr>
          <w:rFonts w:ascii="Arial" w:hAnsi="Arial"/>
          <w:b/>
          <w:color w:val="000000" w:themeColor="text1"/>
          <w:rPrChange w:id="337" w:author="Bruno dos Santos Rodrigues" w:date="2016-11-17T20:32:00Z">
            <w:rPr>
              <w:rFonts w:ascii="Arial" w:eastAsia="Arial" w:hAnsi="Arial" w:cs="Arial"/>
              <w:b/>
              <w:color w:val="000000" w:themeColor="text1"/>
            </w:rPr>
          </w:rPrChange>
        </w:rPr>
        <w:t>Solução Proposta</w:t>
      </w:r>
      <w:bookmarkEnd w:id="335"/>
      <w:bookmarkEnd w:id="336"/>
    </w:p>
    <w:p w14:paraId="03C6F5C5" w14:textId="77777777" w:rsidR="00046625" w:rsidRPr="00EE379B" w:rsidRDefault="00EE55CF" w:rsidP="007B0066">
      <w:pPr>
        <w:spacing w:before="120" w:after="0" w:line="360" w:lineRule="auto"/>
        <w:ind w:firstLine="709"/>
        <w:jc w:val="both"/>
        <w:rPr>
          <w:rFonts w:ascii="Arial" w:hAnsi="Arial"/>
          <w:color w:val="000000" w:themeColor="text1"/>
          <w:sz w:val="24"/>
          <w:rPrChange w:id="338"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339" w:author="Bruno dos Santos Rodrigues" w:date="2016-11-17T20:32:00Z">
            <w:rPr>
              <w:rFonts w:ascii="Arial" w:eastAsia="Arial" w:hAnsi="Arial" w:cs="Arial"/>
              <w:color w:val="000000" w:themeColor="text1"/>
              <w:sz w:val="24"/>
              <w:szCs w:val="24"/>
            </w:rPr>
          </w:rPrChange>
        </w:rPr>
        <w:t xml:space="preserve">A solução proposta para cada problema citado acima é passar para os usuários o guia de treinamento do software e oferecer aula de treinamento prática para maior entendimento e aprendizado do software. </w:t>
      </w:r>
    </w:p>
    <w:p w14:paraId="02CF4297" w14:textId="77777777" w:rsidR="00046625" w:rsidRPr="00EE379B" w:rsidRDefault="00EE55CF" w:rsidP="007B0066">
      <w:pPr>
        <w:spacing w:before="120" w:after="0" w:line="360" w:lineRule="auto"/>
        <w:ind w:firstLine="709"/>
        <w:jc w:val="both"/>
        <w:rPr>
          <w:rFonts w:ascii="Arial" w:hAnsi="Arial"/>
          <w:color w:val="000000" w:themeColor="text1"/>
          <w:sz w:val="24"/>
          <w:rPrChange w:id="340"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341" w:author="Bruno dos Santos Rodrigues" w:date="2016-11-17T20:32:00Z">
            <w:rPr>
              <w:rFonts w:ascii="Arial" w:eastAsia="Arial" w:hAnsi="Arial" w:cs="Arial"/>
              <w:color w:val="000000" w:themeColor="text1"/>
              <w:sz w:val="24"/>
              <w:szCs w:val="24"/>
            </w:rPr>
          </w:rPrChange>
        </w:rPr>
        <w:t>Na questão técnica, para facilitar a organização d</w:t>
      </w:r>
      <w:r w:rsidR="0034781D" w:rsidRPr="00EE379B">
        <w:rPr>
          <w:rFonts w:ascii="Arial" w:hAnsi="Arial"/>
          <w:color w:val="000000" w:themeColor="text1"/>
          <w:sz w:val="24"/>
          <w:rPrChange w:id="342" w:author="Bruno dos Santos Rodrigues" w:date="2016-11-17T20:32:00Z">
            <w:rPr>
              <w:rFonts w:ascii="Arial" w:eastAsia="Arial" w:hAnsi="Arial" w:cs="Arial"/>
              <w:color w:val="000000" w:themeColor="text1"/>
              <w:sz w:val="24"/>
              <w:szCs w:val="24"/>
            </w:rPr>
          </w:rPrChange>
        </w:rPr>
        <w:t>as</w:t>
      </w:r>
      <w:r w:rsidRPr="00EE379B">
        <w:rPr>
          <w:rFonts w:ascii="Arial" w:hAnsi="Arial"/>
          <w:color w:val="000000" w:themeColor="text1"/>
          <w:sz w:val="24"/>
          <w:rPrChange w:id="343" w:author="Bruno dos Santos Rodrigues" w:date="2016-11-17T20:32:00Z">
            <w:rPr>
              <w:rFonts w:ascii="Arial" w:eastAsia="Arial" w:hAnsi="Arial" w:cs="Arial"/>
              <w:color w:val="000000" w:themeColor="text1"/>
              <w:sz w:val="24"/>
              <w:szCs w:val="24"/>
            </w:rPr>
          </w:rPrChange>
        </w:rPr>
        <w:t xml:space="preserve"> prioridades d</w:t>
      </w:r>
      <w:r w:rsidR="0034781D" w:rsidRPr="00EE379B">
        <w:rPr>
          <w:rFonts w:ascii="Arial" w:hAnsi="Arial"/>
          <w:color w:val="000000" w:themeColor="text1"/>
          <w:sz w:val="24"/>
          <w:rPrChange w:id="344" w:author="Bruno dos Santos Rodrigues" w:date="2016-11-17T20:32:00Z">
            <w:rPr>
              <w:rFonts w:ascii="Arial" w:eastAsia="Arial" w:hAnsi="Arial" w:cs="Arial"/>
              <w:color w:val="000000" w:themeColor="text1"/>
              <w:sz w:val="24"/>
              <w:szCs w:val="24"/>
            </w:rPr>
          </w:rPrChange>
        </w:rPr>
        <w:t>os</w:t>
      </w:r>
      <w:r w:rsidRPr="00EE379B">
        <w:rPr>
          <w:rFonts w:ascii="Arial" w:hAnsi="Arial"/>
          <w:color w:val="000000" w:themeColor="text1"/>
          <w:sz w:val="24"/>
          <w:rPrChange w:id="345" w:author="Bruno dos Santos Rodrigues" w:date="2016-11-17T20:32:00Z">
            <w:rPr>
              <w:rFonts w:ascii="Arial" w:eastAsia="Arial" w:hAnsi="Arial" w:cs="Arial"/>
              <w:color w:val="000000" w:themeColor="text1"/>
              <w:sz w:val="24"/>
              <w:szCs w:val="24"/>
            </w:rPr>
          </w:rPrChange>
        </w:rPr>
        <w:t xml:space="preserve"> chamado</w:t>
      </w:r>
      <w:r w:rsidR="0034781D" w:rsidRPr="00EE379B">
        <w:rPr>
          <w:rFonts w:ascii="Arial" w:hAnsi="Arial"/>
          <w:color w:val="000000" w:themeColor="text1"/>
          <w:sz w:val="24"/>
          <w:rPrChange w:id="346" w:author="Bruno dos Santos Rodrigues" w:date="2016-11-17T20:32:00Z">
            <w:rPr>
              <w:rFonts w:ascii="Arial" w:eastAsia="Arial" w:hAnsi="Arial" w:cs="Arial"/>
              <w:color w:val="000000" w:themeColor="text1"/>
              <w:sz w:val="24"/>
              <w:szCs w:val="24"/>
            </w:rPr>
          </w:rPrChange>
        </w:rPr>
        <w:t>s</w:t>
      </w:r>
      <w:r w:rsidRPr="00EE379B">
        <w:rPr>
          <w:rFonts w:ascii="Arial" w:hAnsi="Arial"/>
          <w:color w:val="000000" w:themeColor="text1"/>
          <w:sz w:val="24"/>
          <w:rPrChange w:id="347" w:author="Bruno dos Santos Rodrigues" w:date="2016-11-17T20:32:00Z">
            <w:rPr>
              <w:rFonts w:ascii="Arial" w:eastAsia="Arial" w:hAnsi="Arial" w:cs="Arial"/>
              <w:color w:val="000000" w:themeColor="text1"/>
              <w:sz w:val="24"/>
              <w:szCs w:val="24"/>
            </w:rPr>
          </w:rPrChange>
        </w:rPr>
        <w:t xml:space="preserve">, é necessária uma opção </w:t>
      </w:r>
      <w:r w:rsidR="00AF44A8" w:rsidRPr="00EE379B">
        <w:rPr>
          <w:rFonts w:ascii="Arial" w:hAnsi="Arial"/>
          <w:color w:val="000000" w:themeColor="text1"/>
          <w:sz w:val="24"/>
          <w:rPrChange w:id="348" w:author="Bruno dos Santos Rodrigues" w:date="2016-11-17T20:32:00Z">
            <w:rPr>
              <w:rFonts w:ascii="Arial" w:eastAsia="Arial" w:hAnsi="Arial" w:cs="Arial"/>
              <w:color w:val="000000" w:themeColor="text1"/>
              <w:sz w:val="24"/>
              <w:szCs w:val="24"/>
            </w:rPr>
          </w:rPrChange>
        </w:rPr>
        <w:t xml:space="preserve">para que o usuário possa </w:t>
      </w:r>
      <w:r w:rsidRPr="00EE379B">
        <w:rPr>
          <w:rFonts w:ascii="Arial" w:hAnsi="Arial"/>
          <w:color w:val="000000" w:themeColor="text1"/>
          <w:sz w:val="24"/>
          <w:rPrChange w:id="349" w:author="Bruno dos Santos Rodrigues" w:date="2016-11-17T20:32:00Z">
            <w:rPr>
              <w:rFonts w:ascii="Arial" w:eastAsia="Arial" w:hAnsi="Arial" w:cs="Arial"/>
              <w:color w:val="000000" w:themeColor="text1"/>
              <w:sz w:val="24"/>
              <w:szCs w:val="24"/>
            </w:rPr>
          </w:rPrChange>
        </w:rPr>
        <w:t>selecionar a prioridade do chamado</w:t>
      </w:r>
      <w:r w:rsidR="00453081" w:rsidRPr="00EE379B">
        <w:rPr>
          <w:rFonts w:ascii="Arial" w:hAnsi="Arial"/>
          <w:color w:val="000000" w:themeColor="text1"/>
          <w:sz w:val="24"/>
          <w:rPrChange w:id="350" w:author="Bruno dos Santos Rodrigues" w:date="2016-11-17T20:32:00Z">
            <w:rPr>
              <w:rFonts w:ascii="Arial" w:eastAsia="Arial" w:hAnsi="Arial" w:cs="Arial"/>
              <w:color w:val="000000" w:themeColor="text1"/>
              <w:sz w:val="24"/>
              <w:szCs w:val="24"/>
            </w:rPr>
          </w:rPrChange>
        </w:rPr>
        <w:t>, por exemplo,</w:t>
      </w:r>
      <w:r w:rsidRPr="00EE379B">
        <w:rPr>
          <w:rFonts w:ascii="Arial" w:hAnsi="Arial"/>
          <w:color w:val="000000" w:themeColor="text1"/>
          <w:sz w:val="24"/>
          <w:rPrChange w:id="351" w:author="Bruno dos Santos Rodrigues" w:date="2016-11-17T20:32:00Z">
            <w:rPr>
              <w:rFonts w:ascii="Arial" w:eastAsia="Arial" w:hAnsi="Arial" w:cs="Arial"/>
              <w:color w:val="000000" w:themeColor="text1"/>
              <w:sz w:val="24"/>
              <w:szCs w:val="24"/>
            </w:rPr>
          </w:rPrChange>
        </w:rPr>
        <w:t xml:space="preserve"> </w:t>
      </w:r>
      <w:r w:rsidR="00453081" w:rsidRPr="00EE379B">
        <w:rPr>
          <w:rFonts w:ascii="Arial" w:hAnsi="Arial"/>
          <w:color w:val="000000" w:themeColor="text1"/>
          <w:sz w:val="24"/>
          <w:rPrChange w:id="352" w:author="Bruno dos Santos Rodrigues" w:date="2016-11-17T20:32:00Z">
            <w:rPr>
              <w:rFonts w:ascii="Arial" w:eastAsia="Arial" w:hAnsi="Arial" w:cs="Arial"/>
              <w:color w:val="000000" w:themeColor="text1"/>
              <w:sz w:val="24"/>
              <w:szCs w:val="24"/>
            </w:rPr>
          </w:rPrChange>
        </w:rPr>
        <w:t>“</w:t>
      </w:r>
      <w:r w:rsidRPr="00EE379B">
        <w:rPr>
          <w:rFonts w:ascii="Arial" w:hAnsi="Arial"/>
          <w:color w:val="000000" w:themeColor="text1"/>
          <w:sz w:val="24"/>
          <w:rPrChange w:id="353" w:author="Bruno dos Santos Rodrigues" w:date="2016-11-17T20:32:00Z">
            <w:rPr>
              <w:rFonts w:ascii="Arial" w:eastAsia="Arial" w:hAnsi="Arial" w:cs="Arial"/>
              <w:color w:val="000000" w:themeColor="text1"/>
              <w:sz w:val="24"/>
              <w:szCs w:val="24"/>
            </w:rPr>
          </w:rPrChange>
        </w:rPr>
        <w:t>Muito Urgente</w:t>
      </w:r>
      <w:r w:rsidR="00453081" w:rsidRPr="00EE379B">
        <w:rPr>
          <w:rFonts w:ascii="Arial" w:hAnsi="Arial"/>
          <w:color w:val="000000" w:themeColor="text1"/>
          <w:sz w:val="24"/>
          <w:rPrChange w:id="354" w:author="Bruno dos Santos Rodrigues" w:date="2016-11-17T20:32:00Z">
            <w:rPr>
              <w:rFonts w:ascii="Arial" w:eastAsia="Arial" w:hAnsi="Arial" w:cs="Arial"/>
              <w:color w:val="000000" w:themeColor="text1"/>
              <w:sz w:val="24"/>
              <w:szCs w:val="24"/>
            </w:rPr>
          </w:rPrChange>
        </w:rPr>
        <w:t>”</w:t>
      </w:r>
      <w:r w:rsidRPr="00EE379B">
        <w:rPr>
          <w:rFonts w:ascii="Arial" w:hAnsi="Arial"/>
          <w:color w:val="000000" w:themeColor="text1"/>
          <w:sz w:val="24"/>
          <w:rPrChange w:id="355" w:author="Bruno dos Santos Rodrigues" w:date="2016-11-17T20:32:00Z">
            <w:rPr>
              <w:rFonts w:ascii="Arial" w:eastAsia="Arial" w:hAnsi="Arial" w:cs="Arial"/>
              <w:color w:val="000000" w:themeColor="text1"/>
              <w:sz w:val="24"/>
              <w:szCs w:val="24"/>
            </w:rPr>
          </w:rPrChange>
        </w:rPr>
        <w:t xml:space="preserve">, </w:t>
      </w:r>
      <w:r w:rsidR="00453081" w:rsidRPr="00EE379B">
        <w:rPr>
          <w:rFonts w:ascii="Arial" w:hAnsi="Arial"/>
          <w:color w:val="000000" w:themeColor="text1"/>
          <w:sz w:val="24"/>
          <w:rPrChange w:id="356" w:author="Bruno dos Santos Rodrigues" w:date="2016-11-17T20:32:00Z">
            <w:rPr>
              <w:rFonts w:ascii="Arial" w:eastAsia="Arial" w:hAnsi="Arial" w:cs="Arial"/>
              <w:color w:val="000000" w:themeColor="text1"/>
              <w:sz w:val="24"/>
              <w:szCs w:val="24"/>
            </w:rPr>
          </w:rPrChange>
        </w:rPr>
        <w:t>“</w:t>
      </w:r>
      <w:r w:rsidRPr="00EE379B">
        <w:rPr>
          <w:rFonts w:ascii="Arial" w:hAnsi="Arial"/>
          <w:color w:val="000000" w:themeColor="text1"/>
          <w:sz w:val="24"/>
          <w:rPrChange w:id="357" w:author="Bruno dos Santos Rodrigues" w:date="2016-11-17T20:32:00Z">
            <w:rPr>
              <w:rFonts w:ascii="Arial" w:eastAsia="Arial" w:hAnsi="Arial" w:cs="Arial"/>
              <w:color w:val="000000" w:themeColor="text1"/>
              <w:sz w:val="24"/>
              <w:szCs w:val="24"/>
            </w:rPr>
          </w:rPrChange>
        </w:rPr>
        <w:t>Urgente</w:t>
      </w:r>
      <w:r w:rsidR="00453081" w:rsidRPr="00EE379B">
        <w:rPr>
          <w:rFonts w:ascii="Arial" w:hAnsi="Arial"/>
          <w:color w:val="000000" w:themeColor="text1"/>
          <w:sz w:val="24"/>
          <w:rPrChange w:id="358" w:author="Bruno dos Santos Rodrigues" w:date="2016-11-17T20:32:00Z">
            <w:rPr>
              <w:rFonts w:ascii="Arial" w:eastAsia="Arial" w:hAnsi="Arial" w:cs="Arial"/>
              <w:color w:val="000000" w:themeColor="text1"/>
              <w:sz w:val="24"/>
              <w:szCs w:val="24"/>
            </w:rPr>
          </w:rPrChange>
        </w:rPr>
        <w:t>” e</w:t>
      </w:r>
      <w:r w:rsidRPr="00EE379B">
        <w:rPr>
          <w:rFonts w:ascii="Arial" w:hAnsi="Arial"/>
          <w:color w:val="000000" w:themeColor="text1"/>
          <w:sz w:val="24"/>
          <w:rPrChange w:id="359" w:author="Bruno dos Santos Rodrigues" w:date="2016-11-17T20:32:00Z">
            <w:rPr>
              <w:rFonts w:ascii="Arial" w:eastAsia="Arial" w:hAnsi="Arial" w:cs="Arial"/>
              <w:color w:val="000000" w:themeColor="text1"/>
              <w:sz w:val="24"/>
              <w:szCs w:val="24"/>
            </w:rPr>
          </w:rPrChange>
        </w:rPr>
        <w:t xml:space="preserve"> </w:t>
      </w:r>
      <w:r w:rsidR="00453081" w:rsidRPr="00EE379B">
        <w:rPr>
          <w:rFonts w:ascii="Arial" w:hAnsi="Arial"/>
          <w:color w:val="000000" w:themeColor="text1"/>
          <w:sz w:val="24"/>
          <w:rPrChange w:id="360" w:author="Bruno dos Santos Rodrigues" w:date="2016-11-17T20:32:00Z">
            <w:rPr>
              <w:rFonts w:ascii="Arial" w:eastAsia="Arial" w:hAnsi="Arial" w:cs="Arial"/>
              <w:color w:val="000000" w:themeColor="text1"/>
              <w:sz w:val="24"/>
              <w:szCs w:val="24"/>
            </w:rPr>
          </w:rPrChange>
        </w:rPr>
        <w:t>“</w:t>
      </w:r>
      <w:r w:rsidRPr="00EE379B">
        <w:rPr>
          <w:rFonts w:ascii="Arial" w:hAnsi="Arial"/>
          <w:color w:val="000000" w:themeColor="text1"/>
          <w:sz w:val="24"/>
          <w:rPrChange w:id="361" w:author="Bruno dos Santos Rodrigues" w:date="2016-11-17T20:32:00Z">
            <w:rPr>
              <w:rFonts w:ascii="Arial" w:eastAsia="Arial" w:hAnsi="Arial" w:cs="Arial"/>
              <w:color w:val="000000" w:themeColor="text1"/>
              <w:sz w:val="24"/>
              <w:szCs w:val="24"/>
            </w:rPr>
          </w:rPrChange>
        </w:rPr>
        <w:t>Moderado</w:t>
      </w:r>
      <w:r w:rsidR="00453081" w:rsidRPr="00EE379B">
        <w:rPr>
          <w:rFonts w:ascii="Arial" w:hAnsi="Arial"/>
          <w:color w:val="000000" w:themeColor="text1"/>
          <w:sz w:val="24"/>
          <w:rPrChange w:id="362" w:author="Bruno dos Santos Rodrigues" w:date="2016-11-17T20:32:00Z">
            <w:rPr>
              <w:rFonts w:ascii="Arial" w:eastAsia="Arial" w:hAnsi="Arial" w:cs="Arial"/>
              <w:color w:val="000000" w:themeColor="text1"/>
              <w:sz w:val="24"/>
              <w:szCs w:val="24"/>
            </w:rPr>
          </w:rPrChange>
        </w:rPr>
        <w:t>”,</w:t>
      </w:r>
      <w:r w:rsidRPr="00EE379B">
        <w:rPr>
          <w:rFonts w:ascii="Arial" w:hAnsi="Arial"/>
          <w:color w:val="000000" w:themeColor="text1"/>
          <w:sz w:val="24"/>
          <w:rPrChange w:id="363" w:author="Bruno dos Santos Rodrigues" w:date="2016-11-17T20:32:00Z">
            <w:rPr>
              <w:rFonts w:ascii="Arial" w:eastAsia="Arial" w:hAnsi="Arial" w:cs="Arial"/>
              <w:color w:val="000000" w:themeColor="text1"/>
              <w:sz w:val="24"/>
              <w:szCs w:val="24"/>
            </w:rPr>
          </w:rPrChange>
        </w:rPr>
        <w:t xml:space="preserve"> e o departamento responsável para a resolução de cada chamado. Cada empresa pode selecionar </w:t>
      </w:r>
      <w:r w:rsidR="00453081" w:rsidRPr="00EE379B">
        <w:rPr>
          <w:rFonts w:ascii="Arial" w:hAnsi="Arial"/>
          <w:color w:val="000000" w:themeColor="text1"/>
          <w:sz w:val="24"/>
          <w:rPrChange w:id="364" w:author="Bruno dos Santos Rodrigues" w:date="2016-11-17T20:32:00Z">
            <w:rPr>
              <w:rFonts w:ascii="Arial" w:eastAsia="Arial" w:hAnsi="Arial" w:cs="Arial"/>
              <w:color w:val="000000" w:themeColor="text1"/>
              <w:sz w:val="24"/>
              <w:szCs w:val="24"/>
            </w:rPr>
          </w:rPrChange>
        </w:rPr>
        <w:t>o quão fragmentado</w:t>
      </w:r>
      <w:r w:rsidRPr="00EE379B">
        <w:rPr>
          <w:rFonts w:ascii="Arial" w:hAnsi="Arial"/>
          <w:color w:val="000000" w:themeColor="text1"/>
          <w:sz w:val="24"/>
          <w:rPrChange w:id="365" w:author="Bruno dos Santos Rodrigues" w:date="2016-11-17T20:32:00Z">
            <w:rPr>
              <w:rFonts w:ascii="Arial" w:eastAsia="Arial" w:hAnsi="Arial" w:cs="Arial"/>
              <w:color w:val="000000" w:themeColor="text1"/>
              <w:sz w:val="24"/>
              <w:szCs w:val="24"/>
            </w:rPr>
          </w:rPrChange>
        </w:rPr>
        <w:t xml:space="preserve"> serão as opções de prioridade, podendo haver prioridades intermediárias</w:t>
      </w:r>
      <w:r w:rsidR="00453081" w:rsidRPr="00EE379B">
        <w:rPr>
          <w:rFonts w:ascii="Arial" w:hAnsi="Arial"/>
          <w:color w:val="000000" w:themeColor="text1"/>
          <w:sz w:val="24"/>
          <w:rPrChange w:id="366" w:author="Bruno dos Santos Rodrigues" w:date="2016-11-17T20:32:00Z">
            <w:rPr>
              <w:rFonts w:ascii="Arial" w:eastAsia="Arial" w:hAnsi="Arial" w:cs="Arial"/>
              <w:color w:val="000000" w:themeColor="text1"/>
              <w:sz w:val="24"/>
              <w:szCs w:val="24"/>
            </w:rPr>
          </w:rPrChange>
        </w:rPr>
        <w:t xml:space="preserve"> às do exemplo anterior</w:t>
      </w:r>
      <w:r w:rsidRPr="00EE379B">
        <w:rPr>
          <w:rFonts w:ascii="Arial" w:hAnsi="Arial"/>
          <w:color w:val="000000" w:themeColor="text1"/>
          <w:sz w:val="24"/>
          <w:rPrChange w:id="367" w:author="Bruno dos Santos Rodrigues" w:date="2016-11-17T20:32:00Z">
            <w:rPr>
              <w:rFonts w:ascii="Arial" w:eastAsia="Arial" w:hAnsi="Arial" w:cs="Arial"/>
              <w:color w:val="000000" w:themeColor="text1"/>
              <w:sz w:val="24"/>
              <w:szCs w:val="24"/>
            </w:rPr>
          </w:rPrChange>
        </w:rPr>
        <w:t>.</w:t>
      </w:r>
    </w:p>
    <w:p w14:paraId="643A3AEC" w14:textId="77777777" w:rsidR="00046625" w:rsidRPr="00EE379B" w:rsidRDefault="00EE55CF" w:rsidP="007B0066">
      <w:pPr>
        <w:spacing w:before="120" w:after="0" w:line="360" w:lineRule="auto"/>
        <w:ind w:firstLine="709"/>
        <w:jc w:val="both"/>
        <w:rPr>
          <w:rFonts w:ascii="Arial" w:hAnsi="Arial"/>
          <w:color w:val="000000" w:themeColor="text1"/>
          <w:sz w:val="24"/>
          <w:rPrChange w:id="368"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369" w:author="Bruno dos Santos Rodrigues" w:date="2016-11-17T20:32:00Z">
            <w:rPr>
              <w:rFonts w:ascii="Arial" w:eastAsia="Arial" w:hAnsi="Arial" w:cs="Arial"/>
              <w:color w:val="000000" w:themeColor="text1"/>
              <w:sz w:val="24"/>
              <w:szCs w:val="24"/>
            </w:rPr>
          </w:rPrChange>
        </w:rPr>
        <w:t xml:space="preserve">Para reduzir </w:t>
      </w:r>
      <w:r w:rsidR="00453081" w:rsidRPr="00EE379B">
        <w:rPr>
          <w:rFonts w:ascii="Arial" w:hAnsi="Arial"/>
          <w:color w:val="000000" w:themeColor="text1"/>
          <w:sz w:val="24"/>
          <w:rPrChange w:id="370" w:author="Bruno dos Santos Rodrigues" w:date="2016-11-17T20:32:00Z">
            <w:rPr>
              <w:rFonts w:ascii="Arial" w:eastAsia="Arial" w:hAnsi="Arial" w:cs="Arial"/>
              <w:color w:val="000000" w:themeColor="text1"/>
              <w:sz w:val="24"/>
              <w:szCs w:val="24"/>
            </w:rPr>
          </w:rPrChange>
        </w:rPr>
        <w:t>o índice</w:t>
      </w:r>
      <w:r w:rsidRPr="00EE379B">
        <w:rPr>
          <w:rFonts w:ascii="Arial" w:hAnsi="Arial"/>
          <w:color w:val="000000" w:themeColor="text1"/>
          <w:sz w:val="24"/>
          <w:rPrChange w:id="371" w:author="Bruno dos Santos Rodrigues" w:date="2016-11-17T20:32:00Z">
            <w:rPr>
              <w:rFonts w:ascii="Arial" w:eastAsia="Arial" w:hAnsi="Arial" w:cs="Arial"/>
              <w:color w:val="000000" w:themeColor="text1"/>
              <w:sz w:val="24"/>
              <w:szCs w:val="24"/>
            </w:rPr>
          </w:rPrChange>
        </w:rPr>
        <w:t xml:space="preserve"> de duplicidade de chamados, o técnico do </w:t>
      </w:r>
      <w:r w:rsidRPr="00EE379B">
        <w:rPr>
          <w:rFonts w:ascii="Arial" w:hAnsi="Arial"/>
          <w:i/>
          <w:color w:val="000000" w:themeColor="text1"/>
          <w:sz w:val="24"/>
          <w:rPrChange w:id="372" w:author="Bruno dos Santos Rodrigues" w:date="2016-11-17T20:32:00Z">
            <w:rPr>
              <w:rFonts w:ascii="Arial" w:eastAsia="Arial" w:hAnsi="Arial" w:cs="Arial"/>
              <w:i/>
              <w:color w:val="000000" w:themeColor="text1"/>
              <w:sz w:val="24"/>
              <w:szCs w:val="24"/>
            </w:rPr>
          </w:rPrChange>
        </w:rPr>
        <w:t>helpdesk</w:t>
      </w:r>
      <w:r w:rsidRPr="00EE379B">
        <w:rPr>
          <w:rFonts w:ascii="Arial" w:hAnsi="Arial"/>
          <w:color w:val="000000" w:themeColor="text1"/>
          <w:sz w:val="24"/>
          <w:rPrChange w:id="373" w:author="Bruno dos Santos Rodrigues" w:date="2016-11-17T20:32:00Z">
            <w:rPr>
              <w:rFonts w:ascii="Arial" w:eastAsia="Arial" w:hAnsi="Arial" w:cs="Arial"/>
              <w:color w:val="000000" w:themeColor="text1"/>
              <w:sz w:val="24"/>
              <w:szCs w:val="24"/>
            </w:rPr>
          </w:rPrChange>
        </w:rPr>
        <w:t xml:space="preserve"> deve ter acesso rápido e prático aos chamados abertos, podendo visualizar a prioridade, descrição do chamado e o responsável pela solução do chamado, evitando </w:t>
      </w:r>
      <w:r w:rsidR="00453081" w:rsidRPr="00EE379B">
        <w:rPr>
          <w:rFonts w:ascii="Arial" w:hAnsi="Arial"/>
          <w:color w:val="000000" w:themeColor="text1"/>
          <w:sz w:val="24"/>
          <w:rPrChange w:id="374" w:author="Bruno dos Santos Rodrigues" w:date="2016-11-17T20:32:00Z">
            <w:rPr>
              <w:rFonts w:ascii="Arial" w:eastAsia="Arial" w:hAnsi="Arial" w:cs="Arial"/>
              <w:color w:val="000000" w:themeColor="text1"/>
              <w:sz w:val="24"/>
              <w:szCs w:val="24"/>
            </w:rPr>
          </w:rPrChange>
        </w:rPr>
        <w:t xml:space="preserve">assim </w:t>
      </w:r>
      <w:r w:rsidRPr="00EE379B">
        <w:rPr>
          <w:rFonts w:ascii="Arial" w:hAnsi="Arial"/>
          <w:color w:val="000000" w:themeColor="text1"/>
          <w:sz w:val="24"/>
          <w:rPrChange w:id="375" w:author="Bruno dos Santos Rodrigues" w:date="2016-11-17T20:32:00Z">
            <w:rPr>
              <w:rFonts w:ascii="Arial" w:eastAsia="Arial" w:hAnsi="Arial" w:cs="Arial"/>
              <w:color w:val="000000" w:themeColor="text1"/>
              <w:sz w:val="24"/>
              <w:szCs w:val="24"/>
            </w:rPr>
          </w:rPrChange>
        </w:rPr>
        <w:t>que vários chamados parecidos</w:t>
      </w:r>
      <w:r w:rsidR="00453081" w:rsidRPr="00EE379B">
        <w:rPr>
          <w:rFonts w:ascii="Arial" w:hAnsi="Arial"/>
          <w:color w:val="000000" w:themeColor="text1"/>
          <w:sz w:val="24"/>
          <w:rPrChange w:id="376" w:author="Bruno dos Santos Rodrigues" w:date="2016-11-17T20:32:00Z">
            <w:rPr>
              <w:rFonts w:ascii="Arial" w:eastAsia="Arial" w:hAnsi="Arial" w:cs="Arial"/>
              <w:color w:val="000000" w:themeColor="text1"/>
              <w:sz w:val="24"/>
              <w:szCs w:val="24"/>
            </w:rPr>
          </w:rPrChange>
        </w:rPr>
        <w:t xml:space="preserve"> sejam abertos</w:t>
      </w:r>
      <w:r w:rsidRPr="00EE379B">
        <w:rPr>
          <w:rFonts w:ascii="Arial" w:hAnsi="Arial"/>
          <w:color w:val="000000" w:themeColor="text1"/>
          <w:sz w:val="24"/>
          <w:rPrChange w:id="377" w:author="Bruno dos Santos Rodrigues" w:date="2016-11-17T20:32:00Z">
            <w:rPr>
              <w:rFonts w:ascii="Arial" w:eastAsia="Arial" w:hAnsi="Arial" w:cs="Arial"/>
              <w:color w:val="000000" w:themeColor="text1"/>
              <w:sz w:val="24"/>
              <w:szCs w:val="24"/>
            </w:rPr>
          </w:rPrChange>
        </w:rPr>
        <w:t>.</w:t>
      </w:r>
    </w:p>
    <w:p w14:paraId="28F3660D" w14:textId="77777777" w:rsidR="00046625" w:rsidRPr="00EE379B" w:rsidRDefault="00EE55CF" w:rsidP="007B0066">
      <w:pPr>
        <w:spacing w:before="120" w:after="0" w:line="360" w:lineRule="auto"/>
        <w:ind w:firstLine="709"/>
        <w:jc w:val="both"/>
        <w:rPr>
          <w:rFonts w:ascii="Arial" w:hAnsi="Arial"/>
          <w:color w:val="000000" w:themeColor="text1"/>
          <w:sz w:val="24"/>
          <w:rPrChange w:id="378"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379" w:author="Bruno dos Santos Rodrigues" w:date="2016-11-17T20:32:00Z">
            <w:rPr>
              <w:rFonts w:ascii="Arial" w:eastAsia="Arial" w:hAnsi="Arial" w:cs="Arial"/>
              <w:color w:val="000000" w:themeColor="text1"/>
              <w:sz w:val="24"/>
              <w:szCs w:val="24"/>
            </w:rPr>
          </w:rPrChange>
        </w:rPr>
        <w:t xml:space="preserve">Para solucionar os problemas de falta de controle e conhecimento sobre a infraestrutura devem existir relatórios que relacionem cada ativo </w:t>
      </w:r>
      <w:r w:rsidR="0038771A" w:rsidRPr="00EE379B">
        <w:rPr>
          <w:rFonts w:ascii="Arial" w:hAnsi="Arial"/>
          <w:color w:val="000000" w:themeColor="text1"/>
          <w:sz w:val="24"/>
          <w:rPrChange w:id="380" w:author="Bruno dos Santos Rodrigues" w:date="2016-11-17T20:32:00Z">
            <w:rPr>
              <w:rFonts w:ascii="Arial" w:eastAsia="Arial" w:hAnsi="Arial" w:cs="Arial"/>
              <w:color w:val="000000" w:themeColor="text1"/>
              <w:sz w:val="24"/>
              <w:szCs w:val="24"/>
            </w:rPr>
          </w:rPrChange>
        </w:rPr>
        <w:t xml:space="preserve">à </w:t>
      </w:r>
      <w:r w:rsidRPr="00EE379B">
        <w:rPr>
          <w:rFonts w:ascii="Arial" w:hAnsi="Arial"/>
          <w:color w:val="000000" w:themeColor="text1"/>
          <w:sz w:val="24"/>
          <w:rPrChange w:id="381" w:author="Bruno dos Santos Rodrigues" w:date="2016-11-17T20:32:00Z">
            <w:rPr>
              <w:rFonts w:ascii="Arial" w:eastAsia="Arial" w:hAnsi="Arial" w:cs="Arial"/>
              <w:color w:val="000000" w:themeColor="text1"/>
              <w:sz w:val="24"/>
              <w:szCs w:val="24"/>
            </w:rPr>
          </w:rPrChange>
        </w:rPr>
        <w:t>quantidade de chamados abertos e quanto dos chamados abertos são desse mesmo tipo de ativo, além do tempo de solução dos problemas com cada tipo de ativo.</w:t>
      </w:r>
    </w:p>
    <w:p w14:paraId="1C9EC3F0" w14:textId="77777777" w:rsidR="00046625" w:rsidRPr="00EE379B" w:rsidRDefault="00EE55CF" w:rsidP="007B0066">
      <w:pPr>
        <w:spacing w:before="120" w:after="0" w:line="360" w:lineRule="auto"/>
        <w:ind w:firstLine="709"/>
        <w:jc w:val="both"/>
        <w:rPr>
          <w:rFonts w:ascii="Arial" w:hAnsi="Arial"/>
          <w:b/>
          <w:color w:val="000000" w:themeColor="text1"/>
          <w:sz w:val="24"/>
          <w:rPrChange w:id="382" w:author="Bruno dos Santos Rodrigues" w:date="2016-11-17T20:32:00Z">
            <w:rPr>
              <w:rFonts w:ascii="Arial" w:hAnsi="Arial" w:cs="Arial"/>
              <w:b/>
              <w:color w:val="000000" w:themeColor="text1"/>
              <w:sz w:val="24"/>
              <w:szCs w:val="24"/>
            </w:rPr>
          </w:rPrChange>
        </w:rPr>
      </w:pPr>
      <w:r w:rsidRPr="00EE379B">
        <w:rPr>
          <w:rFonts w:ascii="Arial" w:hAnsi="Arial"/>
          <w:color w:val="000000" w:themeColor="text1"/>
          <w:sz w:val="24"/>
          <w:rPrChange w:id="383" w:author="Bruno dos Santos Rodrigues" w:date="2016-11-17T20:32:00Z">
            <w:rPr>
              <w:rFonts w:ascii="Arial" w:eastAsia="Arial" w:hAnsi="Arial" w:cs="Arial"/>
              <w:color w:val="000000" w:themeColor="text1"/>
              <w:sz w:val="24"/>
              <w:szCs w:val="24"/>
            </w:rPr>
          </w:rPrChange>
        </w:rPr>
        <w:t>Com essas informações e todas as outras sobre cada ativo, cada responsável técnico e cada problema</w:t>
      </w:r>
      <w:r w:rsidR="0038771A" w:rsidRPr="00EE379B">
        <w:rPr>
          <w:rFonts w:ascii="Arial" w:hAnsi="Arial"/>
          <w:color w:val="000000" w:themeColor="text1"/>
          <w:sz w:val="24"/>
          <w:rPrChange w:id="384" w:author="Bruno dos Santos Rodrigues" w:date="2016-11-17T20:32:00Z">
            <w:rPr>
              <w:rFonts w:ascii="Arial" w:eastAsia="Arial" w:hAnsi="Arial" w:cs="Arial"/>
              <w:color w:val="000000" w:themeColor="text1"/>
              <w:sz w:val="24"/>
              <w:szCs w:val="24"/>
            </w:rPr>
          </w:rPrChange>
        </w:rPr>
        <w:t>,</w:t>
      </w:r>
      <w:r w:rsidRPr="00EE379B">
        <w:rPr>
          <w:rFonts w:ascii="Arial" w:hAnsi="Arial"/>
          <w:color w:val="000000" w:themeColor="text1"/>
          <w:sz w:val="24"/>
          <w:rPrChange w:id="385" w:author="Bruno dos Santos Rodrigues" w:date="2016-11-17T20:32:00Z">
            <w:rPr>
              <w:rFonts w:ascii="Arial" w:eastAsia="Arial" w:hAnsi="Arial" w:cs="Arial"/>
              <w:color w:val="000000" w:themeColor="text1"/>
              <w:sz w:val="24"/>
              <w:szCs w:val="24"/>
            </w:rPr>
          </w:rPrChange>
        </w:rPr>
        <w:t xml:space="preserve"> o acesso </w:t>
      </w:r>
      <w:r w:rsidR="0038771A" w:rsidRPr="00EE379B">
        <w:rPr>
          <w:rFonts w:ascii="Arial" w:hAnsi="Arial"/>
          <w:color w:val="000000" w:themeColor="text1"/>
          <w:sz w:val="24"/>
          <w:rPrChange w:id="386" w:author="Bruno dos Santos Rodrigues" w:date="2016-11-17T20:32:00Z">
            <w:rPr>
              <w:rFonts w:ascii="Arial" w:eastAsia="Arial" w:hAnsi="Arial" w:cs="Arial"/>
              <w:color w:val="000000" w:themeColor="text1"/>
              <w:sz w:val="24"/>
              <w:szCs w:val="24"/>
            </w:rPr>
          </w:rPrChange>
        </w:rPr>
        <w:t xml:space="preserve">às </w:t>
      </w:r>
      <w:r w:rsidRPr="00EE379B">
        <w:rPr>
          <w:rFonts w:ascii="Arial" w:hAnsi="Arial"/>
          <w:color w:val="000000" w:themeColor="text1"/>
          <w:sz w:val="24"/>
          <w:rPrChange w:id="387" w:author="Bruno dos Santos Rodrigues" w:date="2016-11-17T20:32:00Z">
            <w:rPr>
              <w:rFonts w:ascii="Arial" w:eastAsia="Arial" w:hAnsi="Arial" w:cs="Arial"/>
              <w:color w:val="000000" w:themeColor="text1"/>
              <w:sz w:val="24"/>
              <w:szCs w:val="24"/>
            </w:rPr>
          </w:rPrChange>
        </w:rPr>
        <w:t>soluções anteriores se torna muito fácil</w:t>
      </w:r>
      <w:r w:rsidR="0038771A" w:rsidRPr="00EE379B">
        <w:rPr>
          <w:rFonts w:ascii="Arial" w:hAnsi="Arial"/>
          <w:color w:val="000000" w:themeColor="text1"/>
          <w:sz w:val="24"/>
          <w:rPrChange w:id="388" w:author="Bruno dos Santos Rodrigues" w:date="2016-11-17T20:32:00Z">
            <w:rPr>
              <w:rFonts w:ascii="Arial" w:eastAsia="Arial" w:hAnsi="Arial" w:cs="Arial"/>
              <w:color w:val="000000" w:themeColor="text1"/>
              <w:sz w:val="24"/>
              <w:szCs w:val="24"/>
            </w:rPr>
          </w:rPrChange>
        </w:rPr>
        <w:t>,</w:t>
      </w:r>
      <w:r w:rsidRPr="00EE379B">
        <w:rPr>
          <w:rFonts w:ascii="Arial" w:hAnsi="Arial"/>
          <w:color w:val="000000" w:themeColor="text1"/>
          <w:sz w:val="24"/>
          <w:rPrChange w:id="389" w:author="Bruno dos Santos Rodrigues" w:date="2016-11-17T20:32:00Z">
            <w:rPr>
              <w:rFonts w:ascii="Arial" w:eastAsia="Arial" w:hAnsi="Arial" w:cs="Arial"/>
              <w:color w:val="000000" w:themeColor="text1"/>
              <w:sz w:val="24"/>
              <w:szCs w:val="24"/>
            </w:rPr>
          </w:rPrChange>
        </w:rPr>
        <w:t xml:space="preserve"> assim como o acesso aos problemas a serem solucionados por cada colaborador, facilitando a cobrança e controle.</w:t>
      </w:r>
    </w:p>
    <w:p w14:paraId="11CF7F0B" w14:textId="77777777" w:rsidR="00046625" w:rsidRPr="00EE379B" w:rsidRDefault="00EE55CF" w:rsidP="007B0066">
      <w:pPr>
        <w:pStyle w:val="Ttulo2"/>
        <w:numPr>
          <w:ilvl w:val="0"/>
          <w:numId w:val="19"/>
        </w:numPr>
        <w:spacing w:before="480" w:line="360" w:lineRule="auto"/>
        <w:ind w:left="426"/>
        <w:jc w:val="both"/>
        <w:rPr>
          <w:rFonts w:ascii="Arial" w:hAnsi="Arial"/>
          <w:b/>
          <w:color w:val="000000" w:themeColor="text1"/>
          <w:sz w:val="24"/>
          <w:rPrChange w:id="390" w:author="Bruno dos Santos Rodrigues" w:date="2016-11-17T20:32:00Z">
            <w:rPr>
              <w:rFonts w:ascii="Arial" w:hAnsi="Arial" w:cs="Arial"/>
              <w:b/>
              <w:color w:val="000000" w:themeColor="text1"/>
              <w:sz w:val="24"/>
              <w:szCs w:val="24"/>
            </w:rPr>
          </w:rPrChange>
        </w:rPr>
      </w:pPr>
      <w:bookmarkStart w:id="391" w:name="_2et92p0" w:colFirst="0" w:colLast="0"/>
      <w:bookmarkStart w:id="392" w:name="_Toc467101835"/>
      <w:bookmarkStart w:id="393" w:name="_Toc467178100"/>
      <w:bookmarkEnd w:id="391"/>
      <w:r w:rsidRPr="00EE379B">
        <w:rPr>
          <w:rFonts w:ascii="Arial" w:hAnsi="Arial"/>
          <w:b/>
          <w:color w:val="000000" w:themeColor="text1"/>
          <w:sz w:val="24"/>
          <w:rPrChange w:id="394" w:author="Bruno dos Santos Rodrigues" w:date="2016-11-17T20:32:00Z">
            <w:rPr>
              <w:rFonts w:ascii="Arial" w:eastAsia="Arial" w:hAnsi="Arial" w:cs="Arial"/>
              <w:b/>
              <w:color w:val="000000" w:themeColor="text1"/>
              <w:sz w:val="24"/>
              <w:szCs w:val="24"/>
            </w:rPr>
          </w:rPrChange>
        </w:rPr>
        <w:t>Objetivos Gerais</w:t>
      </w:r>
      <w:bookmarkEnd w:id="392"/>
      <w:bookmarkEnd w:id="393"/>
    </w:p>
    <w:p w14:paraId="60498CF4" w14:textId="77777777" w:rsidR="00046625" w:rsidRPr="00EE379B" w:rsidRDefault="00EE55CF" w:rsidP="007B0066">
      <w:pPr>
        <w:spacing w:before="120" w:after="0" w:line="360" w:lineRule="auto"/>
        <w:ind w:firstLine="709"/>
        <w:jc w:val="both"/>
        <w:rPr>
          <w:rFonts w:ascii="Arial" w:hAnsi="Arial"/>
          <w:color w:val="000000" w:themeColor="text1"/>
          <w:sz w:val="24"/>
          <w:rPrChange w:id="395"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396" w:author="Bruno dos Santos Rodrigues" w:date="2016-11-17T20:32:00Z">
            <w:rPr>
              <w:rFonts w:ascii="Arial" w:eastAsia="Arial" w:hAnsi="Arial" w:cs="Arial"/>
              <w:color w:val="000000" w:themeColor="text1"/>
              <w:sz w:val="24"/>
              <w:szCs w:val="24"/>
            </w:rPr>
          </w:rPrChange>
        </w:rPr>
        <w:t>Fornecer uma ferramenta alinhada com os processos d</w:t>
      </w:r>
      <w:r w:rsidR="0038771A" w:rsidRPr="00EE379B">
        <w:rPr>
          <w:rFonts w:ascii="Arial" w:hAnsi="Arial"/>
          <w:color w:val="000000" w:themeColor="text1"/>
          <w:sz w:val="24"/>
          <w:rPrChange w:id="397" w:author="Bruno dos Santos Rodrigues" w:date="2016-11-17T20:32:00Z">
            <w:rPr>
              <w:rFonts w:ascii="Arial" w:eastAsia="Arial" w:hAnsi="Arial" w:cs="Arial"/>
              <w:color w:val="000000" w:themeColor="text1"/>
              <w:sz w:val="24"/>
              <w:szCs w:val="24"/>
            </w:rPr>
          </w:rPrChange>
        </w:rPr>
        <w:t>o</w:t>
      </w:r>
      <w:r w:rsidRPr="00EE379B">
        <w:rPr>
          <w:rFonts w:ascii="Arial" w:hAnsi="Arial"/>
          <w:color w:val="000000" w:themeColor="text1"/>
          <w:sz w:val="24"/>
          <w:rPrChange w:id="398" w:author="Bruno dos Santos Rodrigues" w:date="2016-11-17T20:32:00Z">
            <w:rPr>
              <w:rFonts w:ascii="Arial" w:eastAsia="Arial" w:hAnsi="Arial" w:cs="Arial"/>
              <w:color w:val="000000" w:themeColor="text1"/>
              <w:sz w:val="24"/>
              <w:szCs w:val="24"/>
            </w:rPr>
          </w:rPrChange>
        </w:rPr>
        <w:t xml:space="preserve"> ITIL para a gerência de problemas, ou seja, uma ferramenta que auxilie a organização a manter uma base de dados </w:t>
      </w:r>
      <w:r w:rsidR="0038771A" w:rsidRPr="00EE379B">
        <w:rPr>
          <w:rFonts w:ascii="Arial" w:hAnsi="Arial"/>
          <w:color w:val="000000" w:themeColor="text1"/>
          <w:sz w:val="24"/>
          <w:rPrChange w:id="399" w:author="Bruno dos Santos Rodrigues" w:date="2016-11-17T20:32:00Z">
            <w:rPr>
              <w:rFonts w:ascii="Arial" w:eastAsia="Arial" w:hAnsi="Arial" w:cs="Arial"/>
              <w:color w:val="000000" w:themeColor="text1"/>
              <w:sz w:val="24"/>
              <w:szCs w:val="24"/>
            </w:rPr>
          </w:rPrChange>
        </w:rPr>
        <w:t xml:space="preserve">atualizada </w:t>
      </w:r>
      <w:r w:rsidRPr="00EE379B">
        <w:rPr>
          <w:rFonts w:ascii="Arial" w:hAnsi="Arial"/>
          <w:color w:val="000000" w:themeColor="text1"/>
          <w:sz w:val="24"/>
          <w:rPrChange w:id="400" w:author="Bruno dos Santos Rodrigues" w:date="2016-11-17T20:32:00Z">
            <w:rPr>
              <w:rFonts w:ascii="Arial" w:eastAsia="Arial" w:hAnsi="Arial" w:cs="Arial"/>
              <w:color w:val="000000" w:themeColor="text1"/>
              <w:sz w:val="24"/>
              <w:szCs w:val="24"/>
            </w:rPr>
          </w:rPrChange>
        </w:rPr>
        <w:t>com relação aos problemas, suas soluções e seus responsáveis</w:t>
      </w:r>
      <w:r w:rsidR="0038771A" w:rsidRPr="00EE379B">
        <w:rPr>
          <w:rFonts w:ascii="Arial" w:hAnsi="Arial"/>
          <w:color w:val="000000" w:themeColor="text1"/>
          <w:sz w:val="24"/>
          <w:rPrChange w:id="401" w:author="Bruno dos Santos Rodrigues" w:date="2016-11-17T20:32:00Z">
            <w:rPr>
              <w:rFonts w:ascii="Arial" w:eastAsia="Arial" w:hAnsi="Arial" w:cs="Arial"/>
              <w:color w:val="000000" w:themeColor="text1"/>
              <w:sz w:val="24"/>
              <w:szCs w:val="24"/>
            </w:rPr>
          </w:rPrChange>
        </w:rPr>
        <w:t>,</w:t>
      </w:r>
      <w:r w:rsidRPr="00EE379B">
        <w:rPr>
          <w:rFonts w:ascii="Arial" w:hAnsi="Arial"/>
          <w:color w:val="000000" w:themeColor="text1"/>
          <w:sz w:val="24"/>
          <w:rPrChange w:id="402" w:author="Bruno dos Santos Rodrigues" w:date="2016-11-17T20:32:00Z">
            <w:rPr>
              <w:rFonts w:ascii="Arial" w:eastAsia="Arial" w:hAnsi="Arial" w:cs="Arial"/>
              <w:color w:val="000000" w:themeColor="text1"/>
              <w:sz w:val="24"/>
              <w:szCs w:val="24"/>
            </w:rPr>
          </w:rPrChange>
        </w:rPr>
        <w:t xml:space="preserve"> </w:t>
      </w:r>
      <w:r w:rsidR="0038771A" w:rsidRPr="00EE379B">
        <w:rPr>
          <w:rFonts w:ascii="Arial" w:hAnsi="Arial"/>
          <w:color w:val="000000" w:themeColor="text1"/>
          <w:sz w:val="24"/>
          <w:rPrChange w:id="403" w:author="Bruno dos Santos Rodrigues" w:date="2016-11-17T20:32:00Z">
            <w:rPr>
              <w:rFonts w:ascii="Arial" w:eastAsia="Arial" w:hAnsi="Arial" w:cs="Arial"/>
              <w:color w:val="000000" w:themeColor="text1"/>
              <w:sz w:val="24"/>
              <w:szCs w:val="24"/>
            </w:rPr>
          </w:rPrChange>
        </w:rPr>
        <w:t>objetivando</w:t>
      </w:r>
      <w:r w:rsidRPr="00EE379B">
        <w:rPr>
          <w:rFonts w:ascii="Arial" w:hAnsi="Arial"/>
          <w:color w:val="000000" w:themeColor="text1"/>
          <w:sz w:val="24"/>
          <w:rPrChange w:id="404" w:author="Bruno dos Santos Rodrigues" w:date="2016-11-17T20:32:00Z">
            <w:rPr>
              <w:rFonts w:ascii="Arial" w:eastAsia="Arial" w:hAnsi="Arial" w:cs="Arial"/>
              <w:color w:val="000000" w:themeColor="text1"/>
              <w:sz w:val="24"/>
              <w:szCs w:val="24"/>
            </w:rPr>
          </w:rPrChange>
        </w:rPr>
        <w:t xml:space="preserve"> agilizar a entrega de um serviço </w:t>
      </w:r>
      <w:r w:rsidR="005F0757" w:rsidRPr="00EE379B">
        <w:rPr>
          <w:rFonts w:ascii="Arial" w:hAnsi="Arial"/>
          <w:color w:val="000000" w:themeColor="text1"/>
          <w:sz w:val="24"/>
          <w:rPrChange w:id="405" w:author="Bruno dos Santos Rodrigues" w:date="2016-11-17T20:32:00Z">
            <w:rPr>
              <w:rFonts w:ascii="Arial" w:eastAsia="Arial" w:hAnsi="Arial" w:cs="Arial"/>
              <w:color w:val="000000" w:themeColor="text1"/>
              <w:sz w:val="24"/>
              <w:szCs w:val="24"/>
            </w:rPr>
          </w:rPrChange>
        </w:rPr>
        <w:t>com maior valor agregado</w:t>
      </w:r>
      <w:r w:rsidRPr="00EE379B">
        <w:rPr>
          <w:rFonts w:ascii="Arial" w:hAnsi="Arial"/>
          <w:color w:val="000000" w:themeColor="text1"/>
          <w:sz w:val="24"/>
          <w:rPrChange w:id="406" w:author="Bruno dos Santos Rodrigues" w:date="2016-11-17T20:32:00Z">
            <w:rPr>
              <w:rFonts w:ascii="Arial" w:eastAsia="Arial" w:hAnsi="Arial" w:cs="Arial"/>
              <w:color w:val="000000" w:themeColor="text1"/>
              <w:sz w:val="24"/>
              <w:szCs w:val="24"/>
            </w:rPr>
          </w:rPrChange>
        </w:rPr>
        <w:t xml:space="preserve"> e funcionando de maneira o mais livre de erro possível.</w:t>
      </w:r>
    </w:p>
    <w:p w14:paraId="00B1632E" w14:textId="77777777" w:rsidR="00046625" w:rsidRPr="00EE379B" w:rsidRDefault="00EE55CF" w:rsidP="007B0066">
      <w:pPr>
        <w:pStyle w:val="Ttulo3"/>
        <w:numPr>
          <w:ilvl w:val="1"/>
          <w:numId w:val="19"/>
        </w:numPr>
        <w:spacing w:before="480" w:line="360" w:lineRule="auto"/>
        <w:ind w:left="426"/>
        <w:jc w:val="both"/>
        <w:rPr>
          <w:rFonts w:ascii="Arial" w:hAnsi="Arial"/>
          <w:b/>
          <w:color w:val="000000" w:themeColor="text1"/>
          <w:rPrChange w:id="407" w:author="Bruno dos Santos Rodrigues" w:date="2016-11-17T20:32:00Z">
            <w:rPr>
              <w:rFonts w:ascii="Arial" w:hAnsi="Arial" w:cs="Arial"/>
              <w:b/>
              <w:color w:val="000000" w:themeColor="text1"/>
            </w:rPr>
          </w:rPrChange>
        </w:rPr>
      </w:pPr>
      <w:bookmarkStart w:id="408" w:name="_tyjcwt" w:colFirst="0" w:colLast="0"/>
      <w:bookmarkStart w:id="409" w:name="_Toc467101836"/>
      <w:bookmarkStart w:id="410" w:name="_Toc467178101"/>
      <w:bookmarkEnd w:id="408"/>
      <w:r w:rsidRPr="00EE379B">
        <w:rPr>
          <w:rFonts w:ascii="Arial" w:hAnsi="Arial"/>
          <w:b/>
          <w:color w:val="000000" w:themeColor="text1"/>
          <w:rPrChange w:id="411" w:author="Bruno dos Santos Rodrigues" w:date="2016-11-17T20:32:00Z">
            <w:rPr>
              <w:rFonts w:ascii="Arial" w:eastAsia="Arial" w:hAnsi="Arial" w:cs="Arial"/>
              <w:b/>
              <w:color w:val="000000" w:themeColor="text1"/>
            </w:rPr>
          </w:rPrChange>
        </w:rPr>
        <w:t>Objetivos Específicos</w:t>
      </w:r>
      <w:bookmarkEnd w:id="409"/>
      <w:bookmarkEnd w:id="410"/>
    </w:p>
    <w:p w14:paraId="30369CD3" w14:textId="77777777" w:rsidR="00046625" w:rsidRPr="00EE379B" w:rsidRDefault="00EE55CF" w:rsidP="007B0066">
      <w:pPr>
        <w:spacing w:before="120" w:after="0" w:line="360" w:lineRule="auto"/>
        <w:ind w:firstLine="709"/>
        <w:jc w:val="both"/>
        <w:rPr>
          <w:rFonts w:ascii="Arial" w:hAnsi="Arial"/>
          <w:color w:val="000000" w:themeColor="text1"/>
          <w:sz w:val="24"/>
          <w:rPrChange w:id="412"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413" w:author="Bruno dos Santos Rodrigues" w:date="2016-11-17T20:32:00Z">
            <w:rPr>
              <w:rFonts w:ascii="Arial" w:eastAsia="Arial" w:hAnsi="Arial" w:cs="Arial"/>
              <w:color w:val="000000" w:themeColor="text1"/>
              <w:sz w:val="24"/>
              <w:szCs w:val="24"/>
            </w:rPr>
          </w:rPrChange>
        </w:rPr>
        <w:tab/>
        <w:t>O projeto Kaizen</w:t>
      </w:r>
      <w:r w:rsidR="00955CB2" w:rsidRPr="00EE379B">
        <w:rPr>
          <w:rStyle w:val="Refdenotaderodap"/>
          <w:rFonts w:ascii="Arial" w:hAnsi="Arial"/>
          <w:color w:val="000000" w:themeColor="text1"/>
          <w:sz w:val="24"/>
          <w:rPrChange w:id="414" w:author="Bruno dos Santos Rodrigues" w:date="2016-11-17T20:32:00Z">
            <w:rPr>
              <w:rStyle w:val="Refdenotaderodap"/>
              <w:rFonts w:ascii="Arial" w:eastAsia="Arial" w:hAnsi="Arial" w:cs="Arial"/>
              <w:color w:val="000000" w:themeColor="text1"/>
              <w:sz w:val="24"/>
              <w:szCs w:val="24"/>
            </w:rPr>
          </w:rPrChange>
        </w:rPr>
        <w:footnoteReference w:id="5"/>
      </w:r>
      <w:r w:rsidRPr="00EE379B">
        <w:rPr>
          <w:rFonts w:ascii="Arial" w:hAnsi="Arial"/>
          <w:color w:val="000000" w:themeColor="text1"/>
          <w:sz w:val="24"/>
          <w:rPrChange w:id="415" w:author="Bruno dos Santos Rodrigues" w:date="2016-11-17T20:32:00Z">
            <w:rPr>
              <w:rFonts w:ascii="Arial" w:eastAsia="Arial" w:hAnsi="Arial" w:cs="Arial"/>
              <w:color w:val="000000" w:themeColor="text1"/>
              <w:sz w:val="24"/>
              <w:szCs w:val="24"/>
            </w:rPr>
          </w:rPrChange>
        </w:rPr>
        <w:t xml:space="preserve"> visa trazer </w:t>
      </w:r>
      <w:r w:rsidR="00451DDC" w:rsidRPr="00EE379B">
        <w:rPr>
          <w:rFonts w:ascii="Arial" w:hAnsi="Arial"/>
          <w:color w:val="000000" w:themeColor="text1"/>
          <w:sz w:val="24"/>
          <w:rPrChange w:id="416" w:author="Bruno dos Santos Rodrigues" w:date="2016-11-17T20:32:00Z">
            <w:rPr>
              <w:rFonts w:ascii="Arial" w:eastAsia="Arial" w:hAnsi="Arial" w:cs="Arial"/>
              <w:color w:val="000000" w:themeColor="text1"/>
              <w:sz w:val="24"/>
              <w:szCs w:val="24"/>
            </w:rPr>
          </w:rPrChange>
        </w:rPr>
        <w:t xml:space="preserve">maior </w:t>
      </w:r>
      <w:r w:rsidRPr="00EE379B">
        <w:rPr>
          <w:rFonts w:ascii="Arial" w:hAnsi="Arial"/>
          <w:color w:val="000000" w:themeColor="text1"/>
          <w:sz w:val="24"/>
          <w:rPrChange w:id="417" w:author="Bruno dos Santos Rodrigues" w:date="2016-11-17T20:32:00Z">
            <w:rPr>
              <w:rFonts w:ascii="Arial" w:eastAsia="Arial" w:hAnsi="Arial" w:cs="Arial"/>
              <w:color w:val="000000" w:themeColor="text1"/>
              <w:sz w:val="24"/>
              <w:szCs w:val="24"/>
            </w:rPr>
          </w:rPrChange>
        </w:rPr>
        <w:t xml:space="preserve">agilidade ao </w:t>
      </w:r>
      <w:r w:rsidR="00451DDC" w:rsidRPr="00EE379B">
        <w:rPr>
          <w:rFonts w:ascii="Arial" w:hAnsi="Arial"/>
          <w:i/>
          <w:color w:val="000000" w:themeColor="text1"/>
          <w:sz w:val="24"/>
          <w:rPrChange w:id="418" w:author="Bruno dos Santos Rodrigues" w:date="2016-11-17T20:32:00Z">
            <w:rPr>
              <w:rFonts w:ascii="Arial" w:eastAsia="Arial" w:hAnsi="Arial" w:cs="Arial"/>
              <w:i/>
              <w:color w:val="000000" w:themeColor="text1"/>
              <w:sz w:val="24"/>
              <w:szCs w:val="24"/>
            </w:rPr>
          </w:rPrChange>
        </w:rPr>
        <w:t>helpdesk</w:t>
      </w:r>
      <w:r w:rsidRPr="00EE379B">
        <w:rPr>
          <w:rFonts w:ascii="Arial" w:hAnsi="Arial"/>
          <w:color w:val="000000" w:themeColor="text1"/>
          <w:sz w:val="24"/>
          <w:rPrChange w:id="419" w:author="Bruno dos Santos Rodrigues" w:date="2016-11-17T20:32:00Z">
            <w:rPr>
              <w:rFonts w:ascii="Arial" w:eastAsia="Arial" w:hAnsi="Arial" w:cs="Arial"/>
              <w:color w:val="000000" w:themeColor="text1"/>
              <w:sz w:val="24"/>
              <w:szCs w:val="24"/>
            </w:rPr>
          </w:rPrChange>
        </w:rPr>
        <w:t>, mantendo a organização e a fácil visualização dos chamados abertos e dados estatísticos de cada ativo da organização.</w:t>
      </w:r>
    </w:p>
    <w:p w14:paraId="3A2B1E93" w14:textId="77777777" w:rsidR="00046625" w:rsidRPr="00EE379B" w:rsidRDefault="00EE55CF" w:rsidP="007B0066">
      <w:pPr>
        <w:spacing w:before="120" w:after="0" w:line="360" w:lineRule="auto"/>
        <w:ind w:firstLine="709"/>
        <w:jc w:val="both"/>
        <w:rPr>
          <w:rFonts w:ascii="Arial" w:hAnsi="Arial"/>
          <w:color w:val="000000" w:themeColor="text1"/>
          <w:sz w:val="24"/>
          <w:rPrChange w:id="420" w:author="Bruno dos Santos Rodrigues" w:date="2016-11-17T20:32:00Z">
            <w:rPr>
              <w:rFonts w:ascii="Arial" w:eastAsia="Arial" w:hAnsi="Arial" w:cs="Arial"/>
              <w:color w:val="000000" w:themeColor="text1"/>
              <w:sz w:val="24"/>
              <w:szCs w:val="24"/>
            </w:rPr>
          </w:rPrChange>
        </w:rPr>
      </w:pPr>
      <w:r w:rsidRPr="00EE379B">
        <w:rPr>
          <w:rFonts w:ascii="Arial" w:hAnsi="Arial"/>
          <w:color w:val="000000" w:themeColor="text1"/>
          <w:sz w:val="24"/>
          <w:rPrChange w:id="421" w:author="Bruno dos Santos Rodrigues" w:date="2016-11-17T20:32:00Z">
            <w:rPr>
              <w:rFonts w:ascii="Arial" w:eastAsia="Arial" w:hAnsi="Arial" w:cs="Arial"/>
              <w:color w:val="000000" w:themeColor="text1"/>
              <w:sz w:val="24"/>
              <w:szCs w:val="24"/>
            </w:rPr>
          </w:rPrChange>
        </w:rPr>
        <w:tab/>
        <w:t xml:space="preserve">O </w:t>
      </w:r>
      <w:r w:rsidR="000E6131" w:rsidRPr="00EE379B">
        <w:rPr>
          <w:rFonts w:ascii="Arial" w:hAnsi="Arial"/>
          <w:i/>
          <w:color w:val="000000" w:themeColor="text1"/>
          <w:sz w:val="24"/>
          <w:rPrChange w:id="422" w:author="Bruno dos Santos Rodrigues" w:date="2016-11-17T20:32:00Z">
            <w:rPr>
              <w:rFonts w:ascii="Arial" w:eastAsia="Arial" w:hAnsi="Arial" w:cs="Arial"/>
              <w:i/>
              <w:color w:val="000000" w:themeColor="text1"/>
              <w:sz w:val="24"/>
              <w:szCs w:val="24"/>
            </w:rPr>
          </w:rPrChange>
        </w:rPr>
        <w:t>helpdesk</w:t>
      </w:r>
      <w:r w:rsidRPr="00EE379B">
        <w:rPr>
          <w:rFonts w:ascii="Arial" w:hAnsi="Arial"/>
          <w:color w:val="000000" w:themeColor="text1"/>
          <w:sz w:val="24"/>
          <w:rPrChange w:id="423" w:author="Bruno dos Santos Rodrigues" w:date="2016-11-17T20:32:00Z">
            <w:rPr>
              <w:rFonts w:ascii="Arial" w:eastAsia="Arial" w:hAnsi="Arial" w:cs="Arial"/>
              <w:color w:val="000000" w:themeColor="text1"/>
              <w:sz w:val="24"/>
              <w:szCs w:val="24"/>
            </w:rPr>
          </w:rPrChange>
        </w:rPr>
        <w:t xml:space="preserve"> existe para que os problemas sejam facilmente identificados e corrigidos</w:t>
      </w:r>
      <w:r w:rsidR="000E6131" w:rsidRPr="00EE379B">
        <w:rPr>
          <w:rFonts w:ascii="Arial" w:hAnsi="Arial"/>
          <w:color w:val="000000" w:themeColor="text1"/>
          <w:sz w:val="24"/>
          <w:rPrChange w:id="424" w:author="Bruno dos Santos Rodrigues" w:date="2016-11-17T20:32:00Z">
            <w:rPr>
              <w:rFonts w:ascii="Arial" w:eastAsia="Arial" w:hAnsi="Arial" w:cs="Arial"/>
              <w:color w:val="000000" w:themeColor="text1"/>
              <w:sz w:val="24"/>
              <w:szCs w:val="24"/>
            </w:rPr>
          </w:rPrChange>
        </w:rPr>
        <w:t>, porém,</w:t>
      </w:r>
      <w:r w:rsidRPr="00EE379B">
        <w:rPr>
          <w:rFonts w:ascii="Arial" w:hAnsi="Arial"/>
          <w:color w:val="000000" w:themeColor="text1"/>
          <w:sz w:val="24"/>
          <w:rPrChange w:id="425" w:author="Bruno dos Santos Rodrigues" w:date="2016-11-17T20:32:00Z">
            <w:rPr>
              <w:rFonts w:ascii="Arial" w:eastAsia="Arial" w:hAnsi="Arial" w:cs="Arial"/>
              <w:color w:val="000000" w:themeColor="text1"/>
              <w:sz w:val="24"/>
              <w:szCs w:val="24"/>
            </w:rPr>
          </w:rPrChange>
        </w:rPr>
        <w:t xml:space="preserve"> sem um sistema que consiga organizar</w:t>
      </w:r>
      <w:r w:rsidR="000E6131" w:rsidRPr="00EE379B">
        <w:rPr>
          <w:rFonts w:ascii="Arial" w:hAnsi="Arial"/>
          <w:color w:val="000000" w:themeColor="text1"/>
          <w:sz w:val="24"/>
          <w:rPrChange w:id="426" w:author="Bruno dos Santos Rodrigues" w:date="2016-11-17T20:32:00Z">
            <w:rPr>
              <w:rFonts w:ascii="Arial" w:eastAsia="Arial" w:hAnsi="Arial" w:cs="Arial"/>
              <w:color w:val="000000" w:themeColor="text1"/>
              <w:sz w:val="24"/>
              <w:szCs w:val="24"/>
            </w:rPr>
          </w:rPrChange>
        </w:rPr>
        <w:t xml:space="preserve"> e gerenciar</w:t>
      </w:r>
      <w:r w:rsidRPr="00EE379B">
        <w:rPr>
          <w:rFonts w:ascii="Arial" w:hAnsi="Arial"/>
          <w:color w:val="000000" w:themeColor="text1"/>
          <w:sz w:val="24"/>
          <w:rPrChange w:id="427" w:author="Bruno dos Santos Rodrigues" w:date="2016-11-17T20:32:00Z">
            <w:rPr>
              <w:rFonts w:ascii="Arial" w:eastAsia="Arial" w:hAnsi="Arial" w:cs="Arial"/>
              <w:color w:val="000000" w:themeColor="text1"/>
              <w:sz w:val="24"/>
              <w:szCs w:val="24"/>
            </w:rPr>
          </w:rPrChange>
        </w:rPr>
        <w:t xml:space="preserve"> de forma eficiente os dados de cada incidente, fica impossível prever o próximo </w:t>
      </w:r>
      <w:r w:rsidR="000E6131" w:rsidRPr="00EE379B">
        <w:rPr>
          <w:rFonts w:ascii="Arial" w:hAnsi="Arial"/>
          <w:color w:val="000000" w:themeColor="text1"/>
          <w:sz w:val="24"/>
          <w:rPrChange w:id="428" w:author="Bruno dos Santos Rodrigues" w:date="2016-11-17T20:32:00Z">
            <w:rPr>
              <w:rFonts w:ascii="Arial" w:eastAsia="Arial" w:hAnsi="Arial" w:cs="Arial"/>
              <w:color w:val="000000" w:themeColor="text1"/>
              <w:sz w:val="24"/>
              <w:szCs w:val="24"/>
            </w:rPr>
          </w:rPrChange>
        </w:rPr>
        <w:t>incidente, não podendo assim tomar medidas preventivas de forma antecipada</w:t>
      </w:r>
      <w:r w:rsidRPr="00EE379B">
        <w:rPr>
          <w:rFonts w:ascii="Arial" w:hAnsi="Arial"/>
          <w:color w:val="000000" w:themeColor="text1"/>
          <w:sz w:val="24"/>
          <w:rPrChange w:id="429" w:author="Bruno dos Santos Rodrigues" w:date="2016-11-17T20:32:00Z">
            <w:rPr>
              <w:rFonts w:ascii="Arial" w:eastAsia="Arial" w:hAnsi="Arial" w:cs="Arial"/>
              <w:color w:val="000000" w:themeColor="text1"/>
              <w:sz w:val="24"/>
              <w:szCs w:val="24"/>
            </w:rPr>
          </w:rPrChange>
        </w:rPr>
        <w:t>.</w:t>
      </w:r>
    </w:p>
    <w:p w14:paraId="2340BD2A" w14:textId="77777777" w:rsidR="00046625" w:rsidRPr="00EE379B" w:rsidRDefault="00C61237" w:rsidP="007B0066">
      <w:pPr>
        <w:pStyle w:val="Ttulo2"/>
        <w:numPr>
          <w:ilvl w:val="0"/>
          <w:numId w:val="19"/>
        </w:numPr>
        <w:spacing w:before="480" w:line="360" w:lineRule="auto"/>
        <w:ind w:left="426"/>
        <w:jc w:val="both"/>
        <w:rPr>
          <w:rFonts w:ascii="Arial" w:hAnsi="Arial"/>
          <w:b/>
          <w:color w:val="000000" w:themeColor="text1"/>
          <w:sz w:val="24"/>
          <w:rPrChange w:id="430" w:author="Bruno dos Santos Rodrigues" w:date="2016-11-17T20:32:00Z">
            <w:rPr>
              <w:rFonts w:ascii="Arial" w:hAnsi="Arial" w:cs="Arial"/>
              <w:b/>
              <w:color w:val="000000" w:themeColor="text1"/>
              <w:sz w:val="24"/>
              <w:szCs w:val="24"/>
            </w:rPr>
          </w:rPrChange>
        </w:rPr>
      </w:pPr>
      <w:bookmarkStart w:id="431" w:name="_3dy6vkm" w:colFirst="0" w:colLast="0"/>
      <w:bookmarkStart w:id="432" w:name="_Toc467101837"/>
      <w:bookmarkStart w:id="433" w:name="_Toc467178102"/>
      <w:bookmarkEnd w:id="431"/>
      <w:r w:rsidRPr="00EE379B">
        <w:rPr>
          <w:rFonts w:ascii="Arial" w:hAnsi="Arial"/>
          <w:b/>
          <w:color w:val="000000" w:themeColor="text1"/>
          <w:sz w:val="24"/>
          <w:rPrChange w:id="434" w:author="Bruno dos Santos Rodrigues" w:date="2016-11-17T20:32:00Z">
            <w:rPr>
              <w:rFonts w:ascii="Arial" w:eastAsia="Arial" w:hAnsi="Arial" w:cs="Arial"/>
              <w:b/>
              <w:color w:val="000000" w:themeColor="text1"/>
              <w:sz w:val="24"/>
              <w:szCs w:val="24"/>
            </w:rPr>
          </w:rPrChange>
        </w:rPr>
        <w:t>Metodologia</w:t>
      </w:r>
      <w:bookmarkEnd w:id="432"/>
      <w:bookmarkEnd w:id="433"/>
    </w:p>
    <w:p w14:paraId="05A5C8A2" w14:textId="77777777" w:rsidR="00046625" w:rsidRPr="00EE379B" w:rsidRDefault="00EE55CF" w:rsidP="007B0066">
      <w:pPr>
        <w:spacing w:before="120" w:after="0" w:line="360" w:lineRule="auto"/>
        <w:ind w:firstLine="709"/>
        <w:jc w:val="both"/>
        <w:rPr>
          <w:rFonts w:ascii="Arial" w:hAnsi="Arial"/>
          <w:color w:val="000000" w:themeColor="text1"/>
          <w:sz w:val="24"/>
          <w:rPrChange w:id="435"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436" w:author="Bruno dos Santos Rodrigues" w:date="2016-11-17T20:32:00Z">
            <w:rPr>
              <w:rFonts w:ascii="Arial" w:eastAsia="Arial" w:hAnsi="Arial" w:cs="Arial"/>
              <w:color w:val="000000" w:themeColor="text1"/>
              <w:sz w:val="24"/>
              <w:szCs w:val="24"/>
            </w:rPr>
          </w:rPrChange>
        </w:rPr>
        <w:t xml:space="preserve">Neste trabalho </w:t>
      </w:r>
      <w:r w:rsidR="00C61495" w:rsidRPr="00EE379B">
        <w:rPr>
          <w:rFonts w:ascii="Arial" w:hAnsi="Arial"/>
          <w:color w:val="000000" w:themeColor="text1"/>
          <w:sz w:val="24"/>
          <w:rPrChange w:id="437" w:author="Bruno dos Santos Rodrigues" w:date="2016-11-17T20:32:00Z">
            <w:rPr>
              <w:rFonts w:ascii="Arial" w:eastAsia="Arial" w:hAnsi="Arial" w:cs="Arial"/>
              <w:color w:val="000000" w:themeColor="text1"/>
              <w:sz w:val="24"/>
              <w:szCs w:val="24"/>
            </w:rPr>
          </w:rPrChange>
        </w:rPr>
        <w:t xml:space="preserve">foi </w:t>
      </w:r>
      <w:r w:rsidRPr="00EE379B">
        <w:rPr>
          <w:rFonts w:ascii="Arial" w:hAnsi="Arial"/>
          <w:color w:val="000000" w:themeColor="text1"/>
          <w:sz w:val="24"/>
          <w:rPrChange w:id="438" w:author="Bruno dos Santos Rodrigues" w:date="2016-11-17T20:32:00Z">
            <w:rPr>
              <w:rFonts w:ascii="Arial" w:eastAsia="Arial" w:hAnsi="Arial" w:cs="Arial"/>
              <w:color w:val="000000" w:themeColor="text1"/>
              <w:sz w:val="24"/>
              <w:szCs w:val="24"/>
            </w:rPr>
          </w:rPrChange>
        </w:rPr>
        <w:t>utilizado o método de pesquisa bibliográfico, focando principalmente em fontes ligadas a pesquisas anteriores e às ferramentas utilizadas para o desenvolvimento do mesmo.</w:t>
      </w:r>
    </w:p>
    <w:p w14:paraId="440E9032" w14:textId="77777777" w:rsidR="00046625" w:rsidRPr="00EE379B" w:rsidRDefault="00EE55CF" w:rsidP="007B0066">
      <w:pPr>
        <w:spacing w:before="120" w:after="0" w:line="360" w:lineRule="auto"/>
        <w:ind w:firstLine="709"/>
        <w:jc w:val="both"/>
        <w:rPr>
          <w:rFonts w:ascii="Arial" w:hAnsi="Arial"/>
          <w:color w:val="000000" w:themeColor="text1"/>
          <w:sz w:val="24"/>
          <w:rPrChange w:id="439"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440" w:author="Bruno dos Santos Rodrigues" w:date="2016-11-17T20:32:00Z">
            <w:rPr>
              <w:rFonts w:ascii="Arial" w:eastAsia="Arial" w:hAnsi="Arial" w:cs="Arial"/>
              <w:color w:val="000000" w:themeColor="text1"/>
              <w:sz w:val="24"/>
              <w:szCs w:val="24"/>
            </w:rPr>
          </w:rPrChange>
        </w:rPr>
        <w:t xml:space="preserve">Como </w:t>
      </w:r>
      <w:r w:rsidR="00C61495" w:rsidRPr="00EE379B">
        <w:rPr>
          <w:rFonts w:ascii="Arial" w:hAnsi="Arial"/>
          <w:color w:val="000000" w:themeColor="text1"/>
          <w:sz w:val="24"/>
          <w:rPrChange w:id="441" w:author="Bruno dos Santos Rodrigues" w:date="2016-11-17T20:32:00Z">
            <w:rPr>
              <w:rFonts w:ascii="Arial" w:eastAsia="Arial" w:hAnsi="Arial" w:cs="Arial"/>
              <w:color w:val="000000" w:themeColor="text1"/>
              <w:sz w:val="24"/>
              <w:szCs w:val="24"/>
            </w:rPr>
          </w:rPrChange>
        </w:rPr>
        <w:t xml:space="preserve">o </w:t>
      </w:r>
      <w:r w:rsidRPr="00EE379B">
        <w:rPr>
          <w:rFonts w:ascii="Arial" w:hAnsi="Arial"/>
          <w:color w:val="000000" w:themeColor="text1"/>
          <w:sz w:val="24"/>
          <w:rPrChange w:id="442" w:author="Bruno dos Santos Rodrigues" w:date="2016-11-17T20:32:00Z">
            <w:rPr>
              <w:rFonts w:ascii="Arial" w:eastAsia="Arial" w:hAnsi="Arial" w:cs="Arial"/>
              <w:color w:val="000000" w:themeColor="text1"/>
              <w:sz w:val="24"/>
              <w:szCs w:val="24"/>
            </w:rPr>
          </w:rPrChange>
        </w:rPr>
        <w:t xml:space="preserve">trabalho </w:t>
      </w:r>
      <w:r w:rsidR="00C61495" w:rsidRPr="00EE379B">
        <w:rPr>
          <w:rFonts w:ascii="Arial" w:hAnsi="Arial"/>
          <w:color w:val="000000" w:themeColor="text1"/>
          <w:sz w:val="24"/>
          <w:rPrChange w:id="443" w:author="Bruno dos Santos Rodrigues" w:date="2016-11-17T20:32:00Z">
            <w:rPr>
              <w:rFonts w:ascii="Arial" w:eastAsia="Arial" w:hAnsi="Arial" w:cs="Arial"/>
              <w:color w:val="000000" w:themeColor="text1"/>
              <w:sz w:val="24"/>
              <w:szCs w:val="24"/>
            </w:rPr>
          </w:rPrChange>
        </w:rPr>
        <w:t xml:space="preserve">é </w:t>
      </w:r>
      <w:r w:rsidRPr="00EE379B">
        <w:rPr>
          <w:rFonts w:ascii="Arial" w:hAnsi="Arial"/>
          <w:color w:val="000000" w:themeColor="text1"/>
          <w:sz w:val="24"/>
          <w:rPrChange w:id="444" w:author="Bruno dos Santos Rodrigues" w:date="2016-11-17T20:32:00Z">
            <w:rPr>
              <w:rFonts w:ascii="Arial" w:eastAsia="Arial" w:hAnsi="Arial" w:cs="Arial"/>
              <w:color w:val="000000" w:themeColor="text1"/>
              <w:sz w:val="24"/>
              <w:szCs w:val="24"/>
            </w:rPr>
          </w:rPrChange>
        </w:rPr>
        <w:t xml:space="preserve">qualitativo, </w:t>
      </w:r>
      <w:r w:rsidR="00C61495" w:rsidRPr="00EE379B">
        <w:rPr>
          <w:rFonts w:ascii="Arial" w:hAnsi="Arial"/>
          <w:color w:val="000000" w:themeColor="text1"/>
          <w:sz w:val="24"/>
          <w:rPrChange w:id="445" w:author="Bruno dos Santos Rodrigues" w:date="2016-11-17T20:32:00Z">
            <w:rPr>
              <w:rFonts w:ascii="Arial" w:eastAsia="Arial" w:hAnsi="Arial" w:cs="Arial"/>
              <w:color w:val="000000" w:themeColor="text1"/>
              <w:sz w:val="24"/>
              <w:szCs w:val="24"/>
            </w:rPr>
          </w:rPrChange>
        </w:rPr>
        <w:t xml:space="preserve">procurou-se </w:t>
      </w:r>
      <w:r w:rsidRPr="00EE379B">
        <w:rPr>
          <w:rFonts w:ascii="Arial" w:hAnsi="Arial"/>
          <w:color w:val="000000" w:themeColor="text1"/>
          <w:sz w:val="24"/>
          <w:rPrChange w:id="446" w:author="Bruno dos Santos Rodrigues" w:date="2016-11-17T20:32:00Z">
            <w:rPr>
              <w:rFonts w:ascii="Arial" w:eastAsia="Arial" w:hAnsi="Arial" w:cs="Arial"/>
              <w:color w:val="000000" w:themeColor="text1"/>
              <w:sz w:val="24"/>
              <w:szCs w:val="24"/>
            </w:rPr>
          </w:rPrChange>
        </w:rPr>
        <w:t xml:space="preserve">explicar exatamente as dificuldades do cliente, o profissional do </w:t>
      </w:r>
      <w:r w:rsidRPr="00EE379B">
        <w:rPr>
          <w:rFonts w:ascii="Arial" w:hAnsi="Arial"/>
          <w:i/>
          <w:color w:val="000000" w:themeColor="text1"/>
          <w:sz w:val="24"/>
          <w:rPrChange w:id="447" w:author="Bruno dos Santos Rodrigues" w:date="2016-11-17T20:32:00Z">
            <w:rPr>
              <w:rFonts w:ascii="Arial" w:eastAsia="Arial" w:hAnsi="Arial" w:cs="Arial"/>
              <w:i/>
              <w:color w:val="000000" w:themeColor="text1"/>
              <w:sz w:val="24"/>
              <w:szCs w:val="24"/>
            </w:rPr>
          </w:rPrChange>
        </w:rPr>
        <w:t>helpdesk</w:t>
      </w:r>
      <w:r w:rsidRPr="00EE379B">
        <w:rPr>
          <w:rFonts w:ascii="Arial" w:hAnsi="Arial"/>
          <w:color w:val="000000" w:themeColor="text1"/>
          <w:sz w:val="24"/>
          <w:rPrChange w:id="448" w:author="Bruno dos Santos Rodrigues" w:date="2016-11-17T20:32:00Z">
            <w:rPr>
              <w:rFonts w:ascii="Arial" w:eastAsia="Arial" w:hAnsi="Arial" w:cs="Arial"/>
              <w:color w:val="000000" w:themeColor="text1"/>
              <w:sz w:val="24"/>
              <w:szCs w:val="24"/>
            </w:rPr>
          </w:rPrChange>
        </w:rPr>
        <w:t xml:space="preserve">. Apesar de na maioria das vezes o desenvolvimento ser focado no cliente na ponta, </w:t>
      </w:r>
      <w:r w:rsidR="00C61495" w:rsidRPr="00EE379B">
        <w:rPr>
          <w:rFonts w:ascii="Arial" w:hAnsi="Arial"/>
          <w:color w:val="000000" w:themeColor="text1"/>
          <w:sz w:val="24"/>
          <w:rPrChange w:id="449" w:author="Bruno dos Santos Rodrigues" w:date="2016-11-17T20:32:00Z">
            <w:rPr>
              <w:rFonts w:ascii="Arial" w:eastAsia="Arial" w:hAnsi="Arial" w:cs="Arial"/>
              <w:color w:val="000000" w:themeColor="text1"/>
              <w:sz w:val="24"/>
              <w:szCs w:val="24"/>
            </w:rPr>
          </w:rPrChange>
        </w:rPr>
        <w:t xml:space="preserve">deve-se </w:t>
      </w:r>
      <w:r w:rsidRPr="00EE379B">
        <w:rPr>
          <w:rFonts w:ascii="Arial" w:hAnsi="Arial"/>
          <w:color w:val="000000" w:themeColor="text1"/>
          <w:sz w:val="24"/>
          <w:rPrChange w:id="450" w:author="Bruno dos Santos Rodrigues" w:date="2016-11-17T20:32:00Z">
            <w:rPr>
              <w:rFonts w:ascii="Arial" w:eastAsia="Arial" w:hAnsi="Arial" w:cs="Arial"/>
              <w:color w:val="000000" w:themeColor="text1"/>
              <w:sz w:val="24"/>
              <w:szCs w:val="24"/>
            </w:rPr>
          </w:rPrChange>
        </w:rPr>
        <w:t xml:space="preserve">entender que o real objetivo é facilitar o trabalho do </w:t>
      </w:r>
      <w:r w:rsidRPr="00EE379B">
        <w:rPr>
          <w:rFonts w:ascii="Arial" w:hAnsi="Arial"/>
          <w:i/>
          <w:color w:val="000000" w:themeColor="text1"/>
          <w:sz w:val="24"/>
          <w:rPrChange w:id="451" w:author="Bruno dos Santos Rodrigues" w:date="2016-11-17T20:32:00Z">
            <w:rPr>
              <w:rFonts w:ascii="Arial" w:eastAsia="Arial" w:hAnsi="Arial" w:cs="Arial"/>
              <w:i/>
              <w:color w:val="000000" w:themeColor="text1"/>
              <w:sz w:val="24"/>
              <w:szCs w:val="24"/>
            </w:rPr>
          </w:rPrChange>
        </w:rPr>
        <w:t>helpdesk</w:t>
      </w:r>
      <w:r w:rsidR="00C61495" w:rsidRPr="00EE379B">
        <w:rPr>
          <w:rFonts w:ascii="Arial" w:hAnsi="Arial"/>
          <w:i/>
          <w:color w:val="000000" w:themeColor="text1"/>
          <w:sz w:val="24"/>
          <w:rPrChange w:id="452" w:author="Bruno dos Santos Rodrigues" w:date="2016-11-17T20:32:00Z">
            <w:rPr>
              <w:rFonts w:ascii="Arial" w:eastAsia="Arial" w:hAnsi="Arial" w:cs="Arial"/>
              <w:i/>
              <w:color w:val="000000" w:themeColor="text1"/>
              <w:sz w:val="24"/>
              <w:szCs w:val="24"/>
            </w:rPr>
          </w:rPrChange>
        </w:rPr>
        <w:t>,</w:t>
      </w:r>
      <w:r w:rsidRPr="00EE379B">
        <w:rPr>
          <w:rFonts w:ascii="Arial" w:hAnsi="Arial"/>
          <w:color w:val="000000" w:themeColor="text1"/>
          <w:sz w:val="24"/>
          <w:rPrChange w:id="453" w:author="Bruno dos Santos Rodrigues" w:date="2016-11-17T20:32:00Z">
            <w:rPr>
              <w:rFonts w:ascii="Arial" w:eastAsia="Arial" w:hAnsi="Arial" w:cs="Arial"/>
              <w:color w:val="000000" w:themeColor="text1"/>
              <w:sz w:val="24"/>
              <w:szCs w:val="24"/>
            </w:rPr>
          </w:rPrChange>
        </w:rPr>
        <w:t xml:space="preserve"> impactando assim todo o processo e trabalho dentro da organização.</w:t>
      </w:r>
    </w:p>
    <w:p w14:paraId="7DBEA17B" w14:textId="77777777" w:rsidR="00046625" w:rsidRPr="00EE379B" w:rsidRDefault="006C7F5D" w:rsidP="007B0066">
      <w:pPr>
        <w:spacing w:before="120" w:after="0" w:line="360" w:lineRule="auto"/>
        <w:ind w:firstLine="709"/>
        <w:jc w:val="both"/>
        <w:rPr>
          <w:rFonts w:ascii="Arial" w:hAnsi="Arial"/>
          <w:color w:val="000000" w:themeColor="text1"/>
          <w:sz w:val="24"/>
          <w:rPrChange w:id="454"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455" w:author="Bruno dos Santos Rodrigues" w:date="2016-11-17T20:32:00Z">
            <w:rPr>
              <w:rFonts w:ascii="Arial" w:eastAsia="Arial" w:hAnsi="Arial" w:cs="Arial"/>
              <w:color w:val="000000" w:themeColor="text1"/>
              <w:sz w:val="24"/>
              <w:szCs w:val="24"/>
            </w:rPr>
          </w:rPrChange>
        </w:rPr>
        <w:t>Foi dado</w:t>
      </w:r>
      <w:r w:rsidR="00EE55CF" w:rsidRPr="00EE379B">
        <w:rPr>
          <w:rFonts w:ascii="Arial" w:hAnsi="Arial"/>
          <w:color w:val="000000" w:themeColor="text1"/>
          <w:sz w:val="24"/>
          <w:rPrChange w:id="456" w:author="Bruno dos Santos Rodrigues" w:date="2016-11-17T20:32:00Z">
            <w:rPr>
              <w:rFonts w:ascii="Arial" w:eastAsia="Arial" w:hAnsi="Arial" w:cs="Arial"/>
              <w:color w:val="000000" w:themeColor="text1"/>
              <w:sz w:val="24"/>
              <w:szCs w:val="24"/>
            </w:rPr>
          </w:rPrChange>
        </w:rPr>
        <w:t xml:space="preserve"> um enfoque descritivo </w:t>
      </w:r>
      <w:r w:rsidRPr="00EE379B">
        <w:rPr>
          <w:rFonts w:ascii="Arial" w:hAnsi="Arial"/>
          <w:color w:val="000000" w:themeColor="text1"/>
          <w:sz w:val="24"/>
          <w:rPrChange w:id="457" w:author="Bruno dos Santos Rodrigues" w:date="2016-11-17T20:32:00Z">
            <w:rPr>
              <w:rFonts w:ascii="Arial" w:eastAsia="Arial" w:hAnsi="Arial" w:cs="Arial"/>
              <w:color w:val="000000" w:themeColor="text1"/>
              <w:sz w:val="24"/>
              <w:szCs w:val="24"/>
            </w:rPr>
          </w:rPrChange>
        </w:rPr>
        <w:t xml:space="preserve">no presente trabalho abordando </w:t>
      </w:r>
      <w:r w:rsidR="00EE55CF" w:rsidRPr="00EE379B">
        <w:rPr>
          <w:rFonts w:ascii="Arial" w:hAnsi="Arial"/>
          <w:color w:val="000000" w:themeColor="text1"/>
          <w:sz w:val="24"/>
          <w:rPrChange w:id="458" w:author="Bruno dos Santos Rodrigues" w:date="2016-11-17T20:32:00Z">
            <w:rPr>
              <w:rFonts w:ascii="Arial" w:eastAsia="Arial" w:hAnsi="Arial" w:cs="Arial"/>
              <w:color w:val="000000" w:themeColor="text1"/>
              <w:sz w:val="24"/>
              <w:szCs w:val="24"/>
            </w:rPr>
          </w:rPrChange>
        </w:rPr>
        <w:t xml:space="preserve">sobre os problemas </w:t>
      </w:r>
      <w:r w:rsidRPr="00EE379B">
        <w:rPr>
          <w:rFonts w:ascii="Arial" w:hAnsi="Arial"/>
          <w:color w:val="000000" w:themeColor="text1"/>
          <w:sz w:val="24"/>
          <w:rPrChange w:id="459" w:author="Bruno dos Santos Rodrigues" w:date="2016-11-17T20:32:00Z">
            <w:rPr>
              <w:rFonts w:ascii="Arial" w:eastAsia="Arial" w:hAnsi="Arial" w:cs="Arial"/>
              <w:color w:val="000000" w:themeColor="text1"/>
              <w:sz w:val="24"/>
              <w:szCs w:val="24"/>
            </w:rPr>
          </w:rPrChange>
        </w:rPr>
        <w:t xml:space="preserve">encontrados em </w:t>
      </w:r>
      <w:r w:rsidR="00EE55CF" w:rsidRPr="00EE379B">
        <w:rPr>
          <w:rFonts w:ascii="Arial" w:hAnsi="Arial"/>
          <w:color w:val="000000" w:themeColor="text1"/>
          <w:sz w:val="24"/>
          <w:rPrChange w:id="460" w:author="Bruno dos Santos Rodrigues" w:date="2016-11-17T20:32:00Z">
            <w:rPr>
              <w:rFonts w:ascii="Arial" w:eastAsia="Arial" w:hAnsi="Arial" w:cs="Arial"/>
              <w:color w:val="000000" w:themeColor="text1"/>
              <w:sz w:val="24"/>
              <w:szCs w:val="24"/>
            </w:rPr>
          </w:rPrChange>
        </w:rPr>
        <w:t xml:space="preserve">pesquisas </w:t>
      </w:r>
      <w:r w:rsidRPr="00EE379B">
        <w:rPr>
          <w:rFonts w:ascii="Arial" w:hAnsi="Arial"/>
          <w:color w:val="000000" w:themeColor="text1"/>
          <w:sz w:val="24"/>
          <w:rPrChange w:id="461" w:author="Bruno dos Santos Rodrigues" w:date="2016-11-17T20:32:00Z">
            <w:rPr>
              <w:rFonts w:ascii="Arial" w:eastAsia="Arial" w:hAnsi="Arial" w:cs="Arial"/>
              <w:color w:val="000000" w:themeColor="text1"/>
              <w:sz w:val="24"/>
              <w:szCs w:val="24"/>
            </w:rPr>
          </w:rPrChange>
        </w:rPr>
        <w:t>relacionadas que</w:t>
      </w:r>
      <w:r w:rsidR="00EE55CF" w:rsidRPr="00EE379B">
        <w:rPr>
          <w:rFonts w:ascii="Arial" w:hAnsi="Arial"/>
          <w:color w:val="000000" w:themeColor="text1"/>
          <w:sz w:val="24"/>
          <w:rPrChange w:id="462" w:author="Bruno dos Santos Rodrigues" w:date="2016-11-17T20:32:00Z">
            <w:rPr>
              <w:rFonts w:ascii="Arial" w:eastAsia="Arial" w:hAnsi="Arial" w:cs="Arial"/>
              <w:color w:val="000000" w:themeColor="text1"/>
              <w:sz w:val="24"/>
              <w:szCs w:val="24"/>
            </w:rPr>
          </w:rPrChange>
        </w:rPr>
        <w:t xml:space="preserve"> </w:t>
      </w:r>
      <w:r w:rsidR="004C5192" w:rsidRPr="00EE379B">
        <w:rPr>
          <w:rFonts w:ascii="Arial" w:hAnsi="Arial"/>
          <w:color w:val="000000" w:themeColor="text1"/>
          <w:sz w:val="24"/>
          <w:rPrChange w:id="463" w:author="Bruno dos Santos Rodrigues" w:date="2016-11-17T20:32:00Z">
            <w:rPr>
              <w:rFonts w:ascii="Arial" w:eastAsia="Arial" w:hAnsi="Arial" w:cs="Arial"/>
              <w:color w:val="000000" w:themeColor="text1"/>
              <w:sz w:val="24"/>
              <w:szCs w:val="24"/>
            </w:rPr>
          </w:rPrChange>
        </w:rPr>
        <w:t xml:space="preserve">buscou-se </w:t>
      </w:r>
      <w:r w:rsidR="00EE55CF" w:rsidRPr="00EE379B">
        <w:rPr>
          <w:rFonts w:ascii="Arial" w:hAnsi="Arial"/>
          <w:color w:val="000000" w:themeColor="text1"/>
          <w:sz w:val="24"/>
          <w:rPrChange w:id="464" w:author="Bruno dos Santos Rodrigues" w:date="2016-11-17T20:32:00Z">
            <w:rPr>
              <w:rFonts w:ascii="Arial" w:eastAsia="Arial" w:hAnsi="Arial" w:cs="Arial"/>
              <w:color w:val="000000" w:themeColor="text1"/>
              <w:sz w:val="24"/>
              <w:szCs w:val="24"/>
            </w:rPr>
          </w:rPrChange>
        </w:rPr>
        <w:t>resolver</w:t>
      </w:r>
      <w:r w:rsidR="004C5192" w:rsidRPr="00EE379B">
        <w:rPr>
          <w:rFonts w:ascii="Arial" w:hAnsi="Arial"/>
          <w:color w:val="000000" w:themeColor="text1"/>
          <w:sz w:val="24"/>
          <w:rPrChange w:id="465" w:author="Bruno dos Santos Rodrigues" w:date="2016-11-17T20:32:00Z">
            <w:rPr>
              <w:rFonts w:ascii="Arial" w:eastAsia="Arial" w:hAnsi="Arial" w:cs="Arial"/>
              <w:color w:val="000000" w:themeColor="text1"/>
              <w:sz w:val="24"/>
              <w:szCs w:val="24"/>
            </w:rPr>
          </w:rPrChange>
        </w:rPr>
        <w:t xml:space="preserve"> neste trabalho</w:t>
      </w:r>
      <w:r w:rsidR="00EE55CF" w:rsidRPr="00EE379B">
        <w:rPr>
          <w:rFonts w:ascii="Arial" w:hAnsi="Arial"/>
          <w:color w:val="000000" w:themeColor="text1"/>
          <w:sz w:val="24"/>
          <w:rPrChange w:id="466" w:author="Bruno dos Santos Rodrigues" w:date="2016-11-17T20:32:00Z">
            <w:rPr>
              <w:rFonts w:ascii="Arial" w:eastAsia="Arial" w:hAnsi="Arial" w:cs="Arial"/>
              <w:color w:val="000000" w:themeColor="text1"/>
              <w:sz w:val="24"/>
              <w:szCs w:val="24"/>
            </w:rPr>
          </w:rPrChange>
        </w:rPr>
        <w:t xml:space="preserve">, classificando assim </w:t>
      </w:r>
      <w:r w:rsidR="004C5192" w:rsidRPr="00EE379B">
        <w:rPr>
          <w:rFonts w:ascii="Arial" w:hAnsi="Arial"/>
          <w:color w:val="000000" w:themeColor="text1"/>
          <w:sz w:val="24"/>
          <w:rPrChange w:id="467" w:author="Bruno dos Santos Rodrigues" w:date="2016-11-17T20:32:00Z">
            <w:rPr>
              <w:rFonts w:ascii="Arial" w:eastAsia="Arial" w:hAnsi="Arial" w:cs="Arial"/>
              <w:color w:val="000000" w:themeColor="text1"/>
              <w:sz w:val="24"/>
              <w:szCs w:val="24"/>
            </w:rPr>
          </w:rPrChange>
        </w:rPr>
        <w:t xml:space="preserve">a </w:t>
      </w:r>
      <w:r w:rsidR="00EE55CF" w:rsidRPr="00EE379B">
        <w:rPr>
          <w:rFonts w:ascii="Arial" w:hAnsi="Arial"/>
          <w:color w:val="000000" w:themeColor="text1"/>
          <w:sz w:val="24"/>
          <w:rPrChange w:id="468" w:author="Bruno dos Santos Rodrigues" w:date="2016-11-17T20:32:00Z">
            <w:rPr>
              <w:rFonts w:ascii="Arial" w:eastAsia="Arial" w:hAnsi="Arial" w:cs="Arial"/>
              <w:color w:val="000000" w:themeColor="text1"/>
              <w:sz w:val="24"/>
              <w:szCs w:val="24"/>
            </w:rPr>
          </w:rPrChange>
        </w:rPr>
        <w:t xml:space="preserve">pesquisa como qualitativa, focando na relação entre os usuários e </w:t>
      </w:r>
      <w:r w:rsidR="004C5192" w:rsidRPr="00EE379B">
        <w:rPr>
          <w:rFonts w:ascii="Arial" w:hAnsi="Arial"/>
          <w:color w:val="000000" w:themeColor="text1"/>
          <w:sz w:val="24"/>
          <w:rPrChange w:id="469" w:author="Bruno dos Santos Rodrigues" w:date="2016-11-17T20:32:00Z">
            <w:rPr>
              <w:rFonts w:ascii="Arial" w:eastAsia="Arial" w:hAnsi="Arial" w:cs="Arial"/>
              <w:color w:val="000000" w:themeColor="text1"/>
              <w:sz w:val="24"/>
              <w:szCs w:val="24"/>
            </w:rPr>
          </w:rPrChange>
        </w:rPr>
        <w:t xml:space="preserve">o </w:t>
      </w:r>
      <w:r w:rsidR="00EE55CF" w:rsidRPr="00EE379B">
        <w:rPr>
          <w:rFonts w:ascii="Arial" w:hAnsi="Arial"/>
          <w:color w:val="000000" w:themeColor="text1"/>
          <w:sz w:val="24"/>
          <w:rPrChange w:id="470" w:author="Bruno dos Santos Rodrigues" w:date="2016-11-17T20:32:00Z">
            <w:rPr>
              <w:rFonts w:ascii="Arial" w:eastAsia="Arial" w:hAnsi="Arial" w:cs="Arial"/>
              <w:color w:val="000000" w:themeColor="text1"/>
              <w:sz w:val="24"/>
              <w:szCs w:val="24"/>
            </w:rPr>
          </w:rPrChange>
        </w:rPr>
        <w:t>sistema.</w:t>
      </w:r>
    </w:p>
    <w:p w14:paraId="1545EB4A" w14:textId="77777777" w:rsidR="00046625" w:rsidRPr="00EE379B" w:rsidRDefault="00EE55CF" w:rsidP="007B0066">
      <w:pPr>
        <w:spacing w:before="120" w:after="0" w:line="360" w:lineRule="auto"/>
        <w:ind w:firstLine="709"/>
        <w:jc w:val="both"/>
        <w:rPr>
          <w:rFonts w:ascii="Arial" w:hAnsi="Arial"/>
          <w:color w:val="000000" w:themeColor="text1"/>
          <w:sz w:val="24"/>
          <w:rPrChange w:id="471"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472" w:author="Bruno dos Santos Rodrigues" w:date="2016-11-17T20:32:00Z">
            <w:rPr>
              <w:rFonts w:ascii="Arial" w:eastAsia="Arial" w:hAnsi="Arial" w:cs="Arial"/>
              <w:color w:val="000000" w:themeColor="text1"/>
              <w:sz w:val="24"/>
              <w:szCs w:val="24"/>
            </w:rPr>
          </w:rPrChange>
        </w:rPr>
        <w:t xml:space="preserve">Não existe uma empresa contratante para </w:t>
      </w:r>
      <w:r w:rsidR="001C33B0" w:rsidRPr="00EE379B">
        <w:rPr>
          <w:rFonts w:ascii="Arial" w:hAnsi="Arial"/>
          <w:color w:val="000000" w:themeColor="text1"/>
          <w:sz w:val="24"/>
          <w:rPrChange w:id="473" w:author="Bruno dos Santos Rodrigues" w:date="2016-11-17T20:32:00Z">
            <w:rPr>
              <w:rFonts w:ascii="Arial" w:eastAsia="Arial" w:hAnsi="Arial" w:cs="Arial"/>
              <w:color w:val="000000" w:themeColor="text1"/>
              <w:sz w:val="24"/>
              <w:szCs w:val="24"/>
            </w:rPr>
          </w:rPrChange>
        </w:rPr>
        <w:t xml:space="preserve">o presente </w:t>
      </w:r>
      <w:r w:rsidRPr="00EE379B">
        <w:rPr>
          <w:rFonts w:ascii="Arial" w:hAnsi="Arial"/>
          <w:color w:val="000000" w:themeColor="text1"/>
          <w:sz w:val="24"/>
          <w:rPrChange w:id="474" w:author="Bruno dos Santos Rodrigues" w:date="2016-11-17T20:32:00Z">
            <w:rPr>
              <w:rFonts w:ascii="Arial" w:eastAsia="Arial" w:hAnsi="Arial" w:cs="Arial"/>
              <w:color w:val="000000" w:themeColor="text1"/>
              <w:sz w:val="24"/>
              <w:szCs w:val="24"/>
            </w:rPr>
          </w:rPrChange>
        </w:rPr>
        <w:t xml:space="preserve">projeto, por isso </w:t>
      </w:r>
      <w:r w:rsidR="001C33B0" w:rsidRPr="00EE379B">
        <w:rPr>
          <w:rFonts w:ascii="Arial" w:hAnsi="Arial"/>
          <w:color w:val="000000" w:themeColor="text1"/>
          <w:sz w:val="24"/>
          <w:rPrChange w:id="475" w:author="Bruno dos Santos Rodrigues" w:date="2016-11-17T20:32:00Z">
            <w:rPr>
              <w:rFonts w:ascii="Arial" w:eastAsia="Arial" w:hAnsi="Arial" w:cs="Arial"/>
              <w:color w:val="000000" w:themeColor="text1"/>
              <w:sz w:val="24"/>
              <w:szCs w:val="24"/>
            </w:rPr>
          </w:rPrChange>
        </w:rPr>
        <w:t xml:space="preserve">foram </w:t>
      </w:r>
      <w:r w:rsidRPr="00EE379B">
        <w:rPr>
          <w:rFonts w:ascii="Arial" w:hAnsi="Arial"/>
          <w:color w:val="000000" w:themeColor="text1"/>
          <w:sz w:val="24"/>
          <w:rPrChange w:id="476" w:author="Bruno dos Santos Rodrigues" w:date="2016-11-17T20:32:00Z">
            <w:rPr>
              <w:rFonts w:ascii="Arial" w:eastAsia="Arial" w:hAnsi="Arial" w:cs="Arial"/>
              <w:color w:val="000000" w:themeColor="text1"/>
              <w:sz w:val="24"/>
              <w:szCs w:val="24"/>
            </w:rPr>
          </w:rPrChange>
        </w:rPr>
        <w:t xml:space="preserve">pesquisados os problemas normalmente encontrados nos </w:t>
      </w:r>
      <w:r w:rsidRPr="00EE379B">
        <w:rPr>
          <w:rFonts w:ascii="Arial" w:hAnsi="Arial"/>
          <w:i/>
          <w:color w:val="000000" w:themeColor="text1"/>
          <w:sz w:val="24"/>
          <w:rPrChange w:id="477" w:author="Bruno dos Santos Rodrigues" w:date="2016-11-17T20:32:00Z">
            <w:rPr>
              <w:rFonts w:ascii="Arial" w:eastAsia="Arial" w:hAnsi="Arial" w:cs="Arial"/>
              <w:i/>
              <w:color w:val="000000" w:themeColor="text1"/>
              <w:sz w:val="24"/>
              <w:szCs w:val="24"/>
            </w:rPr>
          </w:rPrChange>
        </w:rPr>
        <w:t>helpdesks</w:t>
      </w:r>
      <w:r w:rsidRPr="00EE379B">
        <w:rPr>
          <w:rFonts w:ascii="Arial" w:hAnsi="Arial"/>
          <w:color w:val="000000" w:themeColor="text1"/>
          <w:sz w:val="24"/>
          <w:rPrChange w:id="478" w:author="Bruno dos Santos Rodrigues" w:date="2016-11-17T20:32:00Z">
            <w:rPr>
              <w:rFonts w:ascii="Arial" w:eastAsia="Arial" w:hAnsi="Arial" w:cs="Arial"/>
              <w:color w:val="000000" w:themeColor="text1"/>
              <w:sz w:val="24"/>
              <w:szCs w:val="24"/>
            </w:rPr>
          </w:rPrChange>
        </w:rPr>
        <w:t xml:space="preserve"> </w:t>
      </w:r>
      <w:r w:rsidR="001C33B0" w:rsidRPr="00EE379B">
        <w:rPr>
          <w:rFonts w:ascii="Arial" w:hAnsi="Arial"/>
          <w:color w:val="000000" w:themeColor="text1"/>
          <w:sz w:val="24"/>
          <w:rPrChange w:id="479" w:author="Bruno dos Santos Rodrigues" w:date="2016-11-17T20:32:00Z">
            <w:rPr>
              <w:rFonts w:ascii="Arial" w:eastAsia="Arial" w:hAnsi="Arial" w:cs="Arial"/>
              <w:color w:val="000000" w:themeColor="text1"/>
              <w:sz w:val="24"/>
              <w:szCs w:val="24"/>
            </w:rPr>
          </w:rPrChange>
        </w:rPr>
        <w:t xml:space="preserve">de maneira </w:t>
      </w:r>
      <w:r w:rsidRPr="00EE379B">
        <w:rPr>
          <w:rFonts w:ascii="Arial" w:hAnsi="Arial"/>
          <w:color w:val="000000" w:themeColor="text1"/>
          <w:sz w:val="24"/>
          <w:rPrChange w:id="480" w:author="Bruno dos Santos Rodrigues" w:date="2016-11-17T20:32:00Z">
            <w:rPr>
              <w:rFonts w:ascii="Arial" w:eastAsia="Arial" w:hAnsi="Arial" w:cs="Arial"/>
              <w:color w:val="000000" w:themeColor="text1"/>
              <w:sz w:val="24"/>
              <w:szCs w:val="24"/>
            </w:rPr>
          </w:rPrChange>
        </w:rPr>
        <w:t>geral, para assim dar uma direção ao trabalho</w:t>
      </w:r>
      <w:r w:rsidR="001C33B0" w:rsidRPr="00EE379B">
        <w:rPr>
          <w:rFonts w:ascii="Arial" w:hAnsi="Arial"/>
          <w:color w:val="000000" w:themeColor="text1"/>
          <w:sz w:val="24"/>
          <w:rPrChange w:id="481" w:author="Bruno dos Santos Rodrigues" w:date="2016-11-17T20:32:00Z">
            <w:rPr>
              <w:rFonts w:ascii="Arial" w:eastAsia="Arial" w:hAnsi="Arial" w:cs="Arial"/>
              <w:color w:val="000000" w:themeColor="text1"/>
              <w:sz w:val="24"/>
              <w:szCs w:val="24"/>
            </w:rPr>
          </w:rPrChange>
        </w:rPr>
        <w:t>, a fim de se conseguir</w:t>
      </w:r>
      <w:r w:rsidRPr="00EE379B">
        <w:rPr>
          <w:rFonts w:ascii="Arial" w:hAnsi="Arial"/>
          <w:color w:val="000000" w:themeColor="text1"/>
          <w:sz w:val="24"/>
          <w:rPrChange w:id="482" w:author="Bruno dos Santos Rodrigues" w:date="2016-11-17T20:32:00Z">
            <w:rPr>
              <w:rFonts w:ascii="Arial" w:eastAsia="Arial" w:hAnsi="Arial" w:cs="Arial"/>
              <w:color w:val="000000" w:themeColor="text1"/>
              <w:sz w:val="24"/>
              <w:szCs w:val="24"/>
            </w:rPr>
          </w:rPrChange>
        </w:rPr>
        <w:t xml:space="preserve"> </w:t>
      </w:r>
      <w:r w:rsidR="001C33B0" w:rsidRPr="00EE379B">
        <w:rPr>
          <w:rFonts w:ascii="Arial" w:hAnsi="Arial"/>
          <w:color w:val="000000" w:themeColor="text1"/>
          <w:sz w:val="24"/>
          <w:rPrChange w:id="483" w:author="Bruno dos Santos Rodrigues" w:date="2016-11-17T20:32:00Z">
            <w:rPr>
              <w:rFonts w:ascii="Arial" w:eastAsia="Arial" w:hAnsi="Arial" w:cs="Arial"/>
              <w:color w:val="000000" w:themeColor="text1"/>
              <w:sz w:val="24"/>
              <w:szCs w:val="24"/>
            </w:rPr>
          </w:rPrChange>
        </w:rPr>
        <w:t xml:space="preserve">solucionar </w:t>
      </w:r>
      <w:r w:rsidRPr="00EE379B">
        <w:rPr>
          <w:rFonts w:ascii="Arial" w:hAnsi="Arial"/>
          <w:color w:val="000000" w:themeColor="text1"/>
          <w:sz w:val="24"/>
          <w:rPrChange w:id="484" w:author="Bruno dos Santos Rodrigues" w:date="2016-11-17T20:32:00Z">
            <w:rPr>
              <w:rFonts w:ascii="Arial" w:eastAsia="Arial" w:hAnsi="Arial" w:cs="Arial"/>
              <w:color w:val="000000" w:themeColor="text1"/>
              <w:sz w:val="24"/>
              <w:szCs w:val="24"/>
            </w:rPr>
          </w:rPrChange>
        </w:rPr>
        <w:t xml:space="preserve">os problemas do mundo real e não </w:t>
      </w:r>
      <w:r w:rsidR="001C33B0" w:rsidRPr="00EE379B">
        <w:rPr>
          <w:rFonts w:ascii="Arial" w:hAnsi="Arial"/>
          <w:color w:val="000000" w:themeColor="text1"/>
          <w:sz w:val="24"/>
          <w:rPrChange w:id="485" w:author="Bruno dos Santos Rodrigues" w:date="2016-11-17T20:32:00Z">
            <w:rPr>
              <w:rFonts w:ascii="Arial" w:eastAsia="Arial" w:hAnsi="Arial" w:cs="Arial"/>
              <w:color w:val="000000" w:themeColor="text1"/>
              <w:sz w:val="24"/>
              <w:szCs w:val="24"/>
            </w:rPr>
          </w:rPrChange>
        </w:rPr>
        <w:t xml:space="preserve">apenas </w:t>
      </w:r>
      <w:r w:rsidRPr="00EE379B">
        <w:rPr>
          <w:rFonts w:ascii="Arial" w:hAnsi="Arial"/>
          <w:color w:val="000000" w:themeColor="text1"/>
          <w:sz w:val="24"/>
          <w:rPrChange w:id="486" w:author="Bruno dos Santos Rodrigues" w:date="2016-11-17T20:32:00Z">
            <w:rPr>
              <w:rFonts w:ascii="Arial" w:eastAsia="Arial" w:hAnsi="Arial" w:cs="Arial"/>
              <w:color w:val="000000" w:themeColor="text1"/>
              <w:sz w:val="24"/>
              <w:szCs w:val="24"/>
            </w:rPr>
          </w:rPrChange>
        </w:rPr>
        <w:t xml:space="preserve">os que </w:t>
      </w:r>
      <w:r w:rsidR="001C33B0" w:rsidRPr="00EE379B">
        <w:rPr>
          <w:rFonts w:ascii="Arial" w:hAnsi="Arial"/>
          <w:color w:val="000000" w:themeColor="text1"/>
          <w:sz w:val="24"/>
          <w:rPrChange w:id="487" w:author="Bruno dos Santos Rodrigues" w:date="2016-11-17T20:32:00Z">
            <w:rPr>
              <w:rFonts w:ascii="Arial" w:eastAsia="Arial" w:hAnsi="Arial" w:cs="Arial"/>
              <w:color w:val="000000" w:themeColor="text1"/>
              <w:sz w:val="24"/>
              <w:szCs w:val="24"/>
            </w:rPr>
          </w:rPrChange>
        </w:rPr>
        <w:t xml:space="preserve">imagina-se </w:t>
      </w:r>
      <w:r w:rsidRPr="00EE379B">
        <w:rPr>
          <w:rFonts w:ascii="Arial" w:hAnsi="Arial"/>
          <w:color w:val="000000" w:themeColor="text1"/>
          <w:sz w:val="24"/>
          <w:rPrChange w:id="488" w:author="Bruno dos Santos Rodrigues" w:date="2016-11-17T20:32:00Z">
            <w:rPr>
              <w:rFonts w:ascii="Arial" w:eastAsia="Arial" w:hAnsi="Arial" w:cs="Arial"/>
              <w:color w:val="000000" w:themeColor="text1"/>
              <w:sz w:val="24"/>
              <w:szCs w:val="24"/>
            </w:rPr>
          </w:rPrChange>
        </w:rPr>
        <w:t>que os profissionais enfrentam.</w:t>
      </w:r>
    </w:p>
    <w:p w14:paraId="3660363F" w14:textId="77777777" w:rsidR="00046625" w:rsidRPr="00EE379B" w:rsidRDefault="00A30B55" w:rsidP="007B0066">
      <w:pPr>
        <w:spacing w:before="120" w:after="0" w:line="360" w:lineRule="auto"/>
        <w:ind w:firstLine="709"/>
        <w:jc w:val="both"/>
        <w:rPr>
          <w:rFonts w:ascii="Arial" w:hAnsi="Arial"/>
          <w:color w:val="000000" w:themeColor="text1"/>
          <w:sz w:val="24"/>
          <w:rPrChange w:id="489"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490" w:author="Bruno dos Santos Rodrigues" w:date="2016-11-17T20:32:00Z">
            <w:rPr>
              <w:rFonts w:ascii="Arial" w:eastAsia="Arial" w:hAnsi="Arial" w:cs="Arial"/>
              <w:color w:val="000000" w:themeColor="text1"/>
              <w:sz w:val="24"/>
              <w:szCs w:val="24"/>
            </w:rPr>
          </w:rPrChange>
        </w:rPr>
        <w:t xml:space="preserve">A presente </w:t>
      </w:r>
      <w:r w:rsidR="00EE55CF" w:rsidRPr="00EE379B">
        <w:rPr>
          <w:rFonts w:ascii="Arial" w:hAnsi="Arial"/>
          <w:color w:val="000000" w:themeColor="text1"/>
          <w:sz w:val="24"/>
          <w:rPrChange w:id="491" w:author="Bruno dos Santos Rodrigues" w:date="2016-11-17T20:32:00Z">
            <w:rPr>
              <w:rFonts w:ascii="Arial" w:eastAsia="Arial" w:hAnsi="Arial" w:cs="Arial"/>
              <w:color w:val="000000" w:themeColor="text1"/>
              <w:sz w:val="24"/>
              <w:szCs w:val="24"/>
            </w:rPr>
          </w:rPrChange>
        </w:rPr>
        <w:t xml:space="preserve">pesquisa é voltada para empresas de </w:t>
      </w:r>
      <w:r w:rsidRPr="00EE379B">
        <w:rPr>
          <w:rFonts w:ascii="Arial" w:hAnsi="Arial"/>
          <w:color w:val="000000" w:themeColor="text1"/>
          <w:sz w:val="24"/>
          <w:rPrChange w:id="492" w:author="Bruno dos Santos Rodrigues" w:date="2016-11-17T20:32:00Z">
            <w:rPr>
              <w:rFonts w:ascii="Arial" w:eastAsia="Arial" w:hAnsi="Arial" w:cs="Arial"/>
              <w:color w:val="000000" w:themeColor="text1"/>
              <w:sz w:val="24"/>
              <w:szCs w:val="24"/>
            </w:rPr>
          </w:rPrChange>
        </w:rPr>
        <w:t xml:space="preserve">todo o porte e </w:t>
      </w:r>
      <w:r w:rsidR="00EE55CF" w:rsidRPr="00EE379B">
        <w:rPr>
          <w:rFonts w:ascii="Arial" w:hAnsi="Arial"/>
          <w:color w:val="000000" w:themeColor="text1"/>
          <w:sz w:val="24"/>
          <w:rPrChange w:id="493" w:author="Bruno dos Santos Rodrigues" w:date="2016-11-17T20:32:00Z">
            <w:rPr>
              <w:rFonts w:ascii="Arial" w:eastAsia="Arial" w:hAnsi="Arial" w:cs="Arial"/>
              <w:color w:val="000000" w:themeColor="text1"/>
              <w:sz w:val="24"/>
              <w:szCs w:val="24"/>
            </w:rPr>
          </w:rPrChange>
        </w:rPr>
        <w:t xml:space="preserve">tamanho que </w:t>
      </w:r>
      <w:r w:rsidRPr="00EE379B">
        <w:rPr>
          <w:rFonts w:ascii="Arial" w:hAnsi="Arial"/>
          <w:color w:val="000000" w:themeColor="text1"/>
          <w:sz w:val="24"/>
          <w:rPrChange w:id="494" w:author="Bruno dos Santos Rodrigues" w:date="2016-11-17T20:32:00Z">
            <w:rPr>
              <w:rFonts w:ascii="Arial" w:eastAsia="Arial" w:hAnsi="Arial" w:cs="Arial"/>
              <w:color w:val="000000" w:themeColor="text1"/>
              <w:sz w:val="24"/>
              <w:szCs w:val="24"/>
            </w:rPr>
          </w:rPrChange>
        </w:rPr>
        <w:t>possuem</w:t>
      </w:r>
      <w:r w:rsidR="00EE55CF" w:rsidRPr="00EE379B">
        <w:rPr>
          <w:rFonts w:ascii="Arial" w:hAnsi="Arial"/>
          <w:color w:val="000000" w:themeColor="text1"/>
          <w:sz w:val="24"/>
          <w:rPrChange w:id="495" w:author="Bruno dos Santos Rodrigues" w:date="2016-11-17T20:32:00Z">
            <w:rPr>
              <w:rFonts w:ascii="Arial" w:eastAsia="Arial" w:hAnsi="Arial" w:cs="Arial"/>
              <w:color w:val="000000" w:themeColor="text1"/>
              <w:sz w:val="24"/>
              <w:szCs w:val="24"/>
            </w:rPr>
          </w:rPrChange>
        </w:rPr>
        <w:t xml:space="preserve"> problemas com o </w:t>
      </w:r>
      <w:r w:rsidRPr="00EE379B">
        <w:rPr>
          <w:rFonts w:ascii="Arial" w:hAnsi="Arial"/>
          <w:i/>
          <w:color w:val="000000" w:themeColor="text1"/>
          <w:sz w:val="24"/>
          <w:rPrChange w:id="496" w:author="Bruno dos Santos Rodrigues" w:date="2016-11-17T20:32:00Z">
            <w:rPr>
              <w:rFonts w:ascii="Arial" w:eastAsia="Arial" w:hAnsi="Arial" w:cs="Arial"/>
              <w:i/>
              <w:color w:val="000000" w:themeColor="text1"/>
              <w:sz w:val="24"/>
              <w:szCs w:val="24"/>
            </w:rPr>
          </w:rPrChange>
        </w:rPr>
        <w:t>helpdesk</w:t>
      </w:r>
      <w:r w:rsidR="00EE55CF" w:rsidRPr="00EE379B">
        <w:rPr>
          <w:rFonts w:ascii="Arial" w:hAnsi="Arial"/>
          <w:color w:val="000000" w:themeColor="text1"/>
          <w:sz w:val="24"/>
          <w:rPrChange w:id="497" w:author="Bruno dos Santos Rodrigues" w:date="2016-11-17T20:32:00Z">
            <w:rPr>
              <w:rFonts w:ascii="Arial" w:eastAsia="Arial" w:hAnsi="Arial" w:cs="Arial"/>
              <w:color w:val="000000" w:themeColor="text1"/>
              <w:sz w:val="24"/>
              <w:szCs w:val="24"/>
            </w:rPr>
          </w:rPrChange>
        </w:rPr>
        <w:t xml:space="preserve"> atual, ou que queiram implantar um sistema de </w:t>
      </w:r>
      <w:r w:rsidR="00EE55CF" w:rsidRPr="00EE379B">
        <w:rPr>
          <w:rFonts w:ascii="Arial" w:hAnsi="Arial"/>
          <w:i/>
          <w:color w:val="000000" w:themeColor="text1"/>
          <w:sz w:val="24"/>
          <w:rPrChange w:id="498" w:author="Bruno dos Santos Rodrigues" w:date="2016-11-17T20:32:00Z">
            <w:rPr>
              <w:rFonts w:ascii="Arial" w:eastAsia="Arial" w:hAnsi="Arial" w:cs="Arial"/>
              <w:i/>
              <w:color w:val="000000" w:themeColor="text1"/>
              <w:sz w:val="24"/>
              <w:szCs w:val="24"/>
            </w:rPr>
          </w:rPrChange>
        </w:rPr>
        <w:t>helpdesk</w:t>
      </w:r>
      <w:r w:rsidR="00EE55CF" w:rsidRPr="00EE379B">
        <w:rPr>
          <w:rFonts w:ascii="Arial" w:hAnsi="Arial"/>
          <w:color w:val="000000" w:themeColor="text1"/>
          <w:sz w:val="24"/>
          <w:rPrChange w:id="499" w:author="Bruno dos Santos Rodrigues" w:date="2016-11-17T20:32:00Z">
            <w:rPr>
              <w:rFonts w:ascii="Arial" w:eastAsia="Arial" w:hAnsi="Arial" w:cs="Arial"/>
              <w:color w:val="000000" w:themeColor="text1"/>
              <w:sz w:val="24"/>
              <w:szCs w:val="24"/>
            </w:rPr>
          </w:rPrChange>
        </w:rPr>
        <w:t xml:space="preserve"> focado em governança, controle e resultados.</w:t>
      </w:r>
    </w:p>
    <w:p w14:paraId="240DE9DA" w14:textId="77777777" w:rsidR="00046625" w:rsidRPr="00EE379B" w:rsidRDefault="00EE55CF" w:rsidP="007B0066">
      <w:pPr>
        <w:spacing w:before="120" w:after="0" w:line="360" w:lineRule="auto"/>
        <w:ind w:firstLine="709"/>
        <w:jc w:val="both"/>
        <w:rPr>
          <w:rFonts w:ascii="Arial" w:hAnsi="Arial"/>
          <w:color w:val="000000" w:themeColor="text1"/>
          <w:sz w:val="24"/>
          <w:rPrChange w:id="500"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501" w:author="Bruno dos Santos Rodrigues" w:date="2016-11-17T20:32:00Z">
            <w:rPr>
              <w:rFonts w:ascii="Arial" w:eastAsia="Arial" w:hAnsi="Arial" w:cs="Arial"/>
              <w:color w:val="000000" w:themeColor="text1"/>
              <w:sz w:val="24"/>
              <w:szCs w:val="24"/>
            </w:rPr>
          </w:rPrChange>
        </w:rPr>
        <w:t>Apesar d</w:t>
      </w:r>
      <w:r w:rsidR="00C62CBE" w:rsidRPr="00EE379B">
        <w:rPr>
          <w:rFonts w:ascii="Arial" w:hAnsi="Arial"/>
          <w:color w:val="000000" w:themeColor="text1"/>
          <w:sz w:val="24"/>
          <w:rPrChange w:id="502" w:author="Bruno dos Santos Rodrigues" w:date="2016-11-17T20:32:00Z">
            <w:rPr>
              <w:rFonts w:ascii="Arial" w:eastAsia="Arial" w:hAnsi="Arial" w:cs="Arial"/>
              <w:color w:val="000000" w:themeColor="text1"/>
              <w:sz w:val="24"/>
              <w:szCs w:val="24"/>
            </w:rPr>
          </w:rPrChange>
        </w:rPr>
        <w:t>o foco ser o</w:t>
      </w:r>
      <w:r w:rsidRPr="00EE379B">
        <w:rPr>
          <w:rFonts w:ascii="Arial" w:hAnsi="Arial"/>
          <w:color w:val="000000" w:themeColor="text1"/>
          <w:sz w:val="24"/>
          <w:rPrChange w:id="503" w:author="Bruno dos Santos Rodrigues" w:date="2016-11-17T20:32:00Z">
            <w:rPr>
              <w:rFonts w:ascii="Arial" w:eastAsia="Arial" w:hAnsi="Arial" w:cs="Arial"/>
              <w:color w:val="000000" w:themeColor="text1"/>
              <w:sz w:val="24"/>
              <w:szCs w:val="24"/>
            </w:rPr>
          </w:rPrChange>
        </w:rPr>
        <w:t xml:space="preserve"> ITIL, que é uma biblioteca voltada para empresas de TI, qualquer empresa que necessite de um </w:t>
      </w:r>
      <w:r w:rsidRPr="00EE379B">
        <w:rPr>
          <w:rFonts w:ascii="Arial" w:hAnsi="Arial"/>
          <w:i/>
          <w:color w:val="000000" w:themeColor="text1"/>
          <w:sz w:val="24"/>
          <w:rPrChange w:id="504" w:author="Bruno dos Santos Rodrigues" w:date="2016-11-17T20:32:00Z">
            <w:rPr>
              <w:rFonts w:ascii="Arial" w:eastAsia="Arial" w:hAnsi="Arial" w:cs="Arial"/>
              <w:i/>
              <w:color w:val="000000" w:themeColor="text1"/>
              <w:sz w:val="24"/>
              <w:szCs w:val="24"/>
            </w:rPr>
          </w:rPrChange>
        </w:rPr>
        <w:t>helpdesk</w:t>
      </w:r>
      <w:r w:rsidRPr="00EE379B">
        <w:rPr>
          <w:rFonts w:ascii="Arial" w:hAnsi="Arial"/>
          <w:color w:val="000000" w:themeColor="text1"/>
          <w:sz w:val="24"/>
          <w:rPrChange w:id="505" w:author="Bruno dos Santos Rodrigues" w:date="2016-11-17T20:32:00Z">
            <w:rPr>
              <w:rFonts w:ascii="Arial" w:eastAsia="Arial" w:hAnsi="Arial" w:cs="Arial"/>
              <w:color w:val="000000" w:themeColor="text1"/>
              <w:sz w:val="24"/>
              <w:szCs w:val="24"/>
            </w:rPr>
          </w:rPrChange>
        </w:rPr>
        <w:t xml:space="preserve"> pode usar </w:t>
      </w:r>
      <w:r w:rsidR="00C62CBE" w:rsidRPr="00EE379B">
        <w:rPr>
          <w:rFonts w:ascii="Arial" w:hAnsi="Arial"/>
          <w:color w:val="000000" w:themeColor="text1"/>
          <w:sz w:val="24"/>
          <w:rPrChange w:id="506" w:author="Bruno dos Santos Rodrigues" w:date="2016-11-17T20:32:00Z">
            <w:rPr>
              <w:rFonts w:ascii="Arial" w:eastAsia="Arial" w:hAnsi="Arial" w:cs="Arial"/>
              <w:color w:val="000000" w:themeColor="text1"/>
              <w:sz w:val="24"/>
              <w:szCs w:val="24"/>
            </w:rPr>
          </w:rPrChange>
        </w:rPr>
        <w:t xml:space="preserve">o </w:t>
      </w:r>
      <w:r w:rsidRPr="00EE379B">
        <w:rPr>
          <w:rFonts w:ascii="Arial" w:hAnsi="Arial"/>
          <w:color w:val="000000" w:themeColor="text1"/>
          <w:sz w:val="24"/>
          <w:rPrChange w:id="507" w:author="Bruno dos Santos Rodrigues" w:date="2016-11-17T20:32:00Z">
            <w:rPr>
              <w:rFonts w:ascii="Arial" w:eastAsia="Arial" w:hAnsi="Arial" w:cs="Arial"/>
              <w:color w:val="000000" w:themeColor="text1"/>
              <w:sz w:val="24"/>
              <w:szCs w:val="24"/>
            </w:rPr>
          </w:rPrChange>
        </w:rPr>
        <w:t>sistema</w:t>
      </w:r>
      <w:r w:rsidR="00C62CBE" w:rsidRPr="00EE379B">
        <w:rPr>
          <w:rFonts w:ascii="Arial" w:hAnsi="Arial"/>
          <w:color w:val="000000" w:themeColor="text1"/>
          <w:sz w:val="24"/>
          <w:rPrChange w:id="508" w:author="Bruno dos Santos Rodrigues" w:date="2016-11-17T20:32:00Z">
            <w:rPr>
              <w:rFonts w:ascii="Arial" w:eastAsia="Arial" w:hAnsi="Arial" w:cs="Arial"/>
              <w:color w:val="000000" w:themeColor="text1"/>
              <w:sz w:val="24"/>
              <w:szCs w:val="24"/>
            </w:rPr>
          </w:rPrChange>
        </w:rPr>
        <w:t xml:space="preserve"> resultante do presente trabalho</w:t>
      </w:r>
      <w:r w:rsidRPr="00EE379B">
        <w:rPr>
          <w:rFonts w:ascii="Arial" w:hAnsi="Arial"/>
          <w:color w:val="000000" w:themeColor="text1"/>
          <w:sz w:val="24"/>
          <w:rPrChange w:id="509" w:author="Bruno dos Santos Rodrigues" w:date="2016-11-17T20:32:00Z">
            <w:rPr>
              <w:rFonts w:ascii="Arial" w:eastAsia="Arial" w:hAnsi="Arial" w:cs="Arial"/>
              <w:color w:val="000000" w:themeColor="text1"/>
              <w:sz w:val="24"/>
              <w:szCs w:val="24"/>
            </w:rPr>
          </w:rPrChange>
        </w:rPr>
        <w:t xml:space="preserve">, para isso basta entender os conceitos de </w:t>
      </w:r>
      <w:commentRangeStart w:id="510"/>
      <w:r w:rsidRPr="00EE379B">
        <w:rPr>
          <w:rFonts w:ascii="Arial" w:hAnsi="Arial"/>
          <w:color w:val="000000" w:themeColor="text1"/>
          <w:sz w:val="24"/>
          <w:rPrChange w:id="511" w:author="Bruno dos Santos Rodrigues" w:date="2016-11-17T20:32:00Z">
            <w:rPr>
              <w:rFonts w:ascii="Arial" w:eastAsia="Arial" w:hAnsi="Arial" w:cs="Arial"/>
              <w:color w:val="000000" w:themeColor="text1"/>
              <w:sz w:val="24"/>
              <w:szCs w:val="24"/>
            </w:rPr>
          </w:rPrChange>
        </w:rPr>
        <w:t>matriz RACI</w:t>
      </w:r>
      <w:commentRangeEnd w:id="510"/>
      <w:ins w:id="512" w:author="Bruno dos Santos Rodrigues" w:date="2016-11-15T22:58:00Z">
        <w:r w:rsidR="001408E8">
          <w:rPr>
            <w:rStyle w:val="Refdenotaderodap"/>
            <w:rFonts w:ascii="Arial" w:eastAsia="Arial" w:hAnsi="Arial" w:cs="Arial"/>
            <w:color w:val="000000" w:themeColor="text1"/>
            <w:sz w:val="24"/>
            <w:szCs w:val="24"/>
          </w:rPr>
          <w:footnoteReference w:id="6"/>
        </w:r>
      </w:ins>
      <w:del w:id="517" w:author="Bruno dos Santos Rodrigues" w:date="2016-11-15T22:58:00Z">
        <w:r w:rsidR="00C62CBE" w:rsidRPr="00EE379B" w:rsidDel="001408E8">
          <w:rPr>
            <w:rStyle w:val="Refdecomentrio"/>
            <w:rFonts w:ascii="Arial" w:hAnsi="Arial"/>
            <w:color w:val="000000" w:themeColor="text1"/>
            <w:rPrChange w:id="518" w:author="Bruno dos Santos Rodrigues" w:date="2016-11-17T20:32:00Z">
              <w:rPr>
                <w:rStyle w:val="Refdecomentrio"/>
                <w:color w:val="000000" w:themeColor="text1"/>
              </w:rPr>
            </w:rPrChange>
          </w:rPr>
          <w:commentReference w:id="510"/>
        </w:r>
        <w:r w:rsidRPr="00EE379B" w:rsidDel="001408E8">
          <w:rPr>
            <w:rFonts w:ascii="Arial" w:hAnsi="Arial"/>
            <w:color w:val="000000" w:themeColor="text1"/>
            <w:sz w:val="24"/>
            <w:rPrChange w:id="519" w:author="Bruno dos Santos Rodrigues" w:date="2016-11-17T20:32:00Z">
              <w:rPr>
                <w:rFonts w:ascii="Arial" w:eastAsia="Arial" w:hAnsi="Arial" w:cs="Arial"/>
                <w:color w:val="000000" w:themeColor="text1"/>
                <w:sz w:val="24"/>
                <w:szCs w:val="24"/>
              </w:rPr>
            </w:rPrChange>
          </w:rPr>
          <w:delText xml:space="preserve"> </w:delText>
        </w:r>
      </w:del>
      <w:r w:rsidRPr="00EE379B">
        <w:rPr>
          <w:rFonts w:ascii="Arial" w:hAnsi="Arial"/>
          <w:color w:val="000000" w:themeColor="text1"/>
          <w:sz w:val="24"/>
          <w:rPrChange w:id="520" w:author="Bruno dos Santos Rodrigues" w:date="2016-11-17T20:32:00Z">
            <w:rPr>
              <w:rFonts w:ascii="Arial" w:eastAsia="Arial" w:hAnsi="Arial" w:cs="Arial"/>
              <w:color w:val="000000" w:themeColor="text1"/>
              <w:sz w:val="24"/>
              <w:szCs w:val="24"/>
            </w:rPr>
          </w:rPrChange>
        </w:rPr>
        <w:t>e alguns outros conceitos presentes nesse trabalho.</w:t>
      </w:r>
    </w:p>
    <w:p w14:paraId="44D1174D" w14:textId="77777777" w:rsidR="001F2017" w:rsidRPr="00EE379B" w:rsidRDefault="00EE55CF" w:rsidP="007B0066">
      <w:pPr>
        <w:spacing w:before="120" w:after="0" w:line="360" w:lineRule="auto"/>
        <w:ind w:firstLine="709"/>
        <w:jc w:val="both"/>
        <w:rPr>
          <w:rFonts w:ascii="Arial" w:hAnsi="Arial"/>
          <w:color w:val="000000" w:themeColor="text1"/>
          <w:sz w:val="24"/>
          <w:rPrChange w:id="521"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522" w:author="Bruno dos Santos Rodrigues" w:date="2016-11-17T20:32:00Z">
            <w:rPr>
              <w:rFonts w:ascii="Arial" w:eastAsia="Arial" w:hAnsi="Arial" w:cs="Arial"/>
              <w:color w:val="000000" w:themeColor="text1"/>
              <w:sz w:val="24"/>
              <w:szCs w:val="24"/>
            </w:rPr>
          </w:rPrChange>
        </w:rPr>
        <w:t xml:space="preserve">Durante o desenvolvimento deste trabalho </w:t>
      </w:r>
      <w:r w:rsidR="00600A2A" w:rsidRPr="00EE379B">
        <w:rPr>
          <w:rFonts w:ascii="Arial" w:hAnsi="Arial"/>
          <w:color w:val="000000" w:themeColor="text1"/>
          <w:sz w:val="24"/>
          <w:rPrChange w:id="523" w:author="Bruno dos Santos Rodrigues" w:date="2016-11-17T20:32:00Z">
            <w:rPr>
              <w:rFonts w:ascii="Arial" w:eastAsia="Arial" w:hAnsi="Arial" w:cs="Arial"/>
              <w:color w:val="000000" w:themeColor="text1"/>
              <w:sz w:val="24"/>
              <w:szCs w:val="24"/>
            </w:rPr>
          </w:rPrChange>
        </w:rPr>
        <w:t xml:space="preserve">observou-se o quão </w:t>
      </w:r>
      <w:r w:rsidRPr="00EE379B">
        <w:rPr>
          <w:rFonts w:ascii="Arial" w:hAnsi="Arial"/>
          <w:color w:val="000000" w:themeColor="text1"/>
          <w:sz w:val="24"/>
          <w:rPrChange w:id="524" w:author="Bruno dos Santos Rodrigues" w:date="2016-11-17T20:32:00Z">
            <w:rPr>
              <w:rFonts w:ascii="Arial" w:eastAsia="Arial" w:hAnsi="Arial" w:cs="Arial"/>
              <w:color w:val="000000" w:themeColor="text1"/>
              <w:sz w:val="24"/>
              <w:szCs w:val="24"/>
            </w:rPr>
          </w:rPrChange>
        </w:rPr>
        <w:t xml:space="preserve">as soluções apresentadas condizem com o que já existe, se são uma novidade desnecessária, ou se realmente </w:t>
      </w:r>
      <w:r w:rsidR="00600A2A" w:rsidRPr="00EE379B">
        <w:rPr>
          <w:rFonts w:ascii="Arial" w:hAnsi="Arial"/>
          <w:color w:val="000000" w:themeColor="text1"/>
          <w:sz w:val="24"/>
          <w:rPrChange w:id="525" w:author="Bruno dos Santos Rodrigues" w:date="2016-11-17T20:32:00Z">
            <w:rPr>
              <w:rFonts w:ascii="Arial" w:eastAsia="Arial" w:hAnsi="Arial" w:cs="Arial"/>
              <w:color w:val="000000" w:themeColor="text1"/>
              <w:sz w:val="24"/>
              <w:szCs w:val="24"/>
            </w:rPr>
          </w:rPrChange>
        </w:rPr>
        <w:t xml:space="preserve">proporciona </w:t>
      </w:r>
      <w:r w:rsidRPr="00EE379B">
        <w:rPr>
          <w:rFonts w:ascii="Arial" w:hAnsi="Arial"/>
          <w:color w:val="000000" w:themeColor="text1"/>
          <w:sz w:val="24"/>
          <w:rPrChange w:id="526" w:author="Bruno dos Santos Rodrigues" w:date="2016-11-17T20:32:00Z">
            <w:rPr>
              <w:rFonts w:ascii="Arial" w:eastAsia="Arial" w:hAnsi="Arial" w:cs="Arial"/>
              <w:color w:val="000000" w:themeColor="text1"/>
              <w:sz w:val="24"/>
              <w:szCs w:val="24"/>
            </w:rPr>
          </w:rPrChange>
        </w:rPr>
        <w:t xml:space="preserve">uma inovação que pode ajudar na relação </w:t>
      </w:r>
      <w:r w:rsidR="00600A2A" w:rsidRPr="00EE379B">
        <w:rPr>
          <w:rFonts w:ascii="Arial" w:hAnsi="Arial"/>
          <w:color w:val="000000" w:themeColor="text1"/>
          <w:sz w:val="24"/>
          <w:rPrChange w:id="527" w:author="Bruno dos Santos Rodrigues" w:date="2016-11-17T20:32:00Z">
            <w:rPr>
              <w:rFonts w:ascii="Arial" w:eastAsia="Arial" w:hAnsi="Arial" w:cs="Arial"/>
              <w:color w:val="000000" w:themeColor="text1"/>
              <w:sz w:val="24"/>
              <w:szCs w:val="24"/>
            </w:rPr>
          </w:rPrChange>
        </w:rPr>
        <w:t>dos</w:t>
      </w:r>
      <w:r w:rsidRPr="00EE379B">
        <w:rPr>
          <w:rFonts w:ascii="Arial" w:hAnsi="Arial"/>
          <w:color w:val="000000" w:themeColor="text1"/>
          <w:sz w:val="24"/>
          <w:rPrChange w:id="528" w:author="Bruno dos Santos Rodrigues" w:date="2016-11-17T20:32:00Z">
            <w:rPr>
              <w:rFonts w:ascii="Arial" w:eastAsia="Arial" w:hAnsi="Arial" w:cs="Arial"/>
              <w:color w:val="000000" w:themeColor="text1"/>
              <w:sz w:val="24"/>
              <w:szCs w:val="24"/>
            </w:rPr>
          </w:rPrChange>
        </w:rPr>
        <w:t xml:space="preserve"> clientes e o </w:t>
      </w:r>
      <w:r w:rsidRPr="00EE379B">
        <w:rPr>
          <w:rFonts w:ascii="Arial" w:hAnsi="Arial"/>
          <w:i/>
          <w:color w:val="000000" w:themeColor="text1"/>
          <w:sz w:val="24"/>
          <w:rPrChange w:id="529" w:author="Bruno dos Santos Rodrigues" w:date="2016-11-17T20:32:00Z">
            <w:rPr>
              <w:rFonts w:ascii="Arial" w:eastAsia="Arial" w:hAnsi="Arial" w:cs="Arial"/>
              <w:i/>
              <w:color w:val="000000" w:themeColor="text1"/>
              <w:sz w:val="24"/>
              <w:szCs w:val="24"/>
            </w:rPr>
          </w:rPrChange>
        </w:rPr>
        <w:t>helpdesk</w:t>
      </w:r>
      <w:r w:rsidRPr="00EE379B">
        <w:rPr>
          <w:rFonts w:ascii="Arial" w:hAnsi="Arial"/>
          <w:color w:val="000000" w:themeColor="text1"/>
          <w:sz w:val="24"/>
          <w:rPrChange w:id="530" w:author="Bruno dos Santos Rodrigues" w:date="2016-11-17T20:32:00Z">
            <w:rPr>
              <w:rFonts w:ascii="Arial" w:eastAsia="Arial" w:hAnsi="Arial" w:cs="Arial"/>
              <w:color w:val="000000" w:themeColor="text1"/>
              <w:sz w:val="24"/>
              <w:szCs w:val="24"/>
            </w:rPr>
          </w:rPrChange>
        </w:rPr>
        <w:t>.</w:t>
      </w:r>
    </w:p>
    <w:p w14:paraId="2477CD46" w14:textId="77777777" w:rsidR="00046625" w:rsidRPr="00EE379B" w:rsidRDefault="00EE55CF" w:rsidP="007B0066">
      <w:pPr>
        <w:pStyle w:val="PargrafodaLista"/>
        <w:numPr>
          <w:ilvl w:val="0"/>
          <w:numId w:val="19"/>
        </w:numPr>
        <w:spacing w:before="480" w:after="0" w:line="360" w:lineRule="auto"/>
        <w:ind w:left="426"/>
        <w:jc w:val="both"/>
        <w:rPr>
          <w:rFonts w:ascii="Arial" w:hAnsi="Arial"/>
          <w:b/>
          <w:color w:val="000000" w:themeColor="text1"/>
          <w:sz w:val="24"/>
          <w:rPrChange w:id="531" w:author="Bruno dos Santos Rodrigues" w:date="2016-11-17T20:32:00Z">
            <w:rPr>
              <w:rFonts w:ascii="Arial" w:hAnsi="Arial" w:cs="Arial"/>
              <w:b/>
              <w:color w:val="000000" w:themeColor="text1"/>
              <w:sz w:val="24"/>
              <w:szCs w:val="24"/>
            </w:rPr>
          </w:rPrChange>
        </w:rPr>
      </w:pPr>
      <w:bookmarkStart w:id="532" w:name="_1t3h5sf" w:colFirst="0" w:colLast="0"/>
      <w:bookmarkEnd w:id="532"/>
      <w:r w:rsidRPr="00EE379B">
        <w:rPr>
          <w:rFonts w:ascii="Arial" w:hAnsi="Arial"/>
          <w:b/>
          <w:color w:val="000000" w:themeColor="text1"/>
          <w:sz w:val="24"/>
          <w:rPrChange w:id="533" w:author="Bruno dos Santos Rodrigues" w:date="2016-11-17T20:32:00Z">
            <w:rPr>
              <w:rFonts w:ascii="Arial" w:eastAsia="Arial" w:hAnsi="Arial" w:cs="Arial"/>
              <w:b/>
              <w:color w:val="000000" w:themeColor="text1"/>
              <w:sz w:val="24"/>
              <w:szCs w:val="24"/>
            </w:rPr>
          </w:rPrChange>
        </w:rPr>
        <w:t xml:space="preserve">Estrutura do </w:t>
      </w:r>
      <w:r w:rsidR="00307EB7" w:rsidRPr="00EE379B">
        <w:rPr>
          <w:rFonts w:ascii="Arial" w:hAnsi="Arial"/>
          <w:b/>
          <w:color w:val="000000" w:themeColor="text1"/>
          <w:sz w:val="24"/>
          <w:rPrChange w:id="534" w:author="Bruno dos Santos Rodrigues" w:date="2016-11-17T20:32:00Z">
            <w:rPr>
              <w:rFonts w:ascii="Arial" w:eastAsia="Arial" w:hAnsi="Arial" w:cs="Arial"/>
              <w:b/>
              <w:color w:val="000000" w:themeColor="text1"/>
              <w:sz w:val="24"/>
              <w:szCs w:val="24"/>
            </w:rPr>
          </w:rPrChange>
        </w:rPr>
        <w:t>T</w:t>
      </w:r>
      <w:r w:rsidRPr="00EE379B">
        <w:rPr>
          <w:rFonts w:ascii="Arial" w:hAnsi="Arial"/>
          <w:b/>
          <w:color w:val="000000" w:themeColor="text1"/>
          <w:sz w:val="24"/>
          <w:rPrChange w:id="535" w:author="Bruno dos Santos Rodrigues" w:date="2016-11-17T20:32:00Z">
            <w:rPr>
              <w:rFonts w:ascii="Arial" w:eastAsia="Arial" w:hAnsi="Arial" w:cs="Arial"/>
              <w:b/>
              <w:color w:val="000000" w:themeColor="text1"/>
              <w:sz w:val="24"/>
              <w:szCs w:val="24"/>
            </w:rPr>
          </w:rPrChange>
        </w:rPr>
        <w:t>rabalho</w:t>
      </w:r>
    </w:p>
    <w:p w14:paraId="230ACA47" w14:textId="77777777" w:rsidR="007E4E98" w:rsidRDefault="00EE55CF" w:rsidP="007B0066">
      <w:pPr>
        <w:spacing w:before="120" w:after="0" w:line="360" w:lineRule="auto"/>
        <w:ind w:firstLine="709"/>
        <w:jc w:val="both"/>
        <w:rPr>
          <w:ins w:id="536" w:author="Bruno dos Santos Rodrigues" w:date="2016-11-15T22:57:00Z"/>
          <w:rFonts w:ascii="Arial" w:eastAsia="Arial" w:hAnsi="Arial" w:cs="Arial"/>
          <w:color w:val="000000" w:themeColor="text1"/>
          <w:sz w:val="24"/>
          <w:szCs w:val="24"/>
        </w:rPr>
      </w:pPr>
      <w:commentRangeStart w:id="537"/>
      <w:r w:rsidRPr="00EE379B">
        <w:rPr>
          <w:rFonts w:ascii="Arial" w:hAnsi="Arial"/>
          <w:color w:val="000000" w:themeColor="text1"/>
          <w:sz w:val="24"/>
          <w:rPrChange w:id="538" w:author="Bruno dos Santos Rodrigues" w:date="2016-11-17T20:32:00Z">
            <w:rPr>
              <w:rFonts w:ascii="Arial" w:eastAsia="Arial" w:hAnsi="Arial" w:cs="Arial"/>
              <w:color w:val="000000" w:themeColor="text1"/>
              <w:sz w:val="24"/>
              <w:szCs w:val="24"/>
            </w:rPr>
          </w:rPrChange>
        </w:rPr>
        <w:t xml:space="preserve">Nos próximos capítulos </w:t>
      </w:r>
      <w:r w:rsidR="004F3CAA" w:rsidRPr="00EE379B">
        <w:rPr>
          <w:rFonts w:ascii="Arial" w:hAnsi="Arial"/>
          <w:color w:val="000000" w:themeColor="text1"/>
          <w:sz w:val="24"/>
          <w:rPrChange w:id="539" w:author="Bruno dos Santos Rodrigues" w:date="2016-11-17T20:32:00Z">
            <w:rPr>
              <w:rFonts w:ascii="Arial" w:eastAsia="Arial" w:hAnsi="Arial" w:cs="Arial"/>
              <w:color w:val="000000" w:themeColor="text1"/>
              <w:sz w:val="24"/>
              <w:szCs w:val="24"/>
            </w:rPr>
          </w:rPrChange>
        </w:rPr>
        <w:t xml:space="preserve">são </w:t>
      </w:r>
      <w:r w:rsidRPr="00EE379B">
        <w:rPr>
          <w:rFonts w:ascii="Arial" w:hAnsi="Arial"/>
          <w:color w:val="000000" w:themeColor="text1"/>
          <w:sz w:val="24"/>
          <w:rPrChange w:id="540" w:author="Bruno dos Santos Rodrigues" w:date="2016-11-17T20:32:00Z">
            <w:rPr>
              <w:rFonts w:ascii="Arial" w:eastAsia="Arial" w:hAnsi="Arial" w:cs="Arial"/>
              <w:color w:val="000000" w:themeColor="text1"/>
              <w:sz w:val="24"/>
              <w:szCs w:val="24"/>
            </w:rPr>
          </w:rPrChange>
        </w:rPr>
        <w:t xml:space="preserve">expostos mais detalhes do objeto desta pesquisa, no capítulo </w:t>
      </w:r>
      <w:r w:rsidR="004F3CAA" w:rsidRPr="00EE379B">
        <w:rPr>
          <w:rFonts w:ascii="Arial" w:hAnsi="Arial"/>
          <w:color w:val="000000" w:themeColor="text1"/>
          <w:sz w:val="24"/>
          <w:rPrChange w:id="541" w:author="Bruno dos Santos Rodrigues" w:date="2016-11-17T20:32:00Z">
            <w:rPr>
              <w:rFonts w:ascii="Arial" w:eastAsia="Arial" w:hAnsi="Arial" w:cs="Arial"/>
              <w:color w:val="000000" w:themeColor="text1"/>
              <w:sz w:val="24"/>
              <w:szCs w:val="24"/>
            </w:rPr>
          </w:rPrChange>
        </w:rPr>
        <w:t xml:space="preserve">Fundamentação Teórica é descrito </w:t>
      </w:r>
      <w:r w:rsidRPr="00EE379B">
        <w:rPr>
          <w:rFonts w:ascii="Arial" w:hAnsi="Arial"/>
          <w:color w:val="000000" w:themeColor="text1"/>
          <w:sz w:val="24"/>
          <w:rPrChange w:id="542" w:author="Bruno dos Santos Rodrigues" w:date="2016-11-17T20:32:00Z">
            <w:rPr>
              <w:rFonts w:ascii="Arial" w:eastAsia="Arial" w:hAnsi="Arial" w:cs="Arial"/>
              <w:color w:val="000000" w:themeColor="text1"/>
              <w:sz w:val="24"/>
              <w:szCs w:val="24"/>
            </w:rPr>
          </w:rPrChange>
        </w:rPr>
        <w:t xml:space="preserve">sobre os conceitos usados para o desenvolvimento do KAIZEN, o ITIL que é uma biblioteca de boas práticas. O GitHub, um sistema de repositório de projetos que utiliza o Git para o upload dos projetos e controle de versão. Qt e Qt Creator uma interface gráfica unificada facilitando o desenvolvimento de aplicações multiplataforma. </w:t>
      </w:r>
    </w:p>
    <w:p w14:paraId="6FFEC315" w14:textId="77777777" w:rsidR="00046625" w:rsidRPr="00EE379B" w:rsidRDefault="00EE55CF" w:rsidP="007B0066">
      <w:pPr>
        <w:spacing w:before="120" w:after="0" w:line="360" w:lineRule="auto"/>
        <w:ind w:firstLine="709"/>
        <w:jc w:val="both"/>
        <w:rPr>
          <w:rFonts w:ascii="Arial" w:hAnsi="Arial"/>
          <w:color w:val="000000" w:themeColor="text1"/>
          <w:sz w:val="24"/>
          <w:rPrChange w:id="543"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544" w:author="Bruno dos Santos Rodrigues" w:date="2016-11-17T20:32:00Z">
            <w:rPr>
              <w:rFonts w:ascii="Arial" w:eastAsia="Arial" w:hAnsi="Arial" w:cs="Arial"/>
              <w:color w:val="000000" w:themeColor="text1"/>
              <w:sz w:val="24"/>
              <w:szCs w:val="24"/>
            </w:rPr>
          </w:rPrChange>
        </w:rPr>
        <w:t>O C é estruturado pelo C++ uma linguagem de programação orientada a objeto. PostgreSQL</w:t>
      </w:r>
      <w:r w:rsidR="00021648" w:rsidRPr="00EE379B">
        <w:rPr>
          <w:rFonts w:ascii="Arial" w:hAnsi="Arial"/>
          <w:color w:val="000000" w:themeColor="text1"/>
          <w:sz w:val="24"/>
          <w:rPrChange w:id="545" w:author="Bruno dos Santos Rodrigues" w:date="2016-11-17T20:32:00Z">
            <w:rPr>
              <w:rFonts w:ascii="Arial" w:eastAsia="Arial" w:hAnsi="Arial" w:cs="Arial"/>
              <w:color w:val="000000" w:themeColor="text1"/>
              <w:sz w:val="24"/>
              <w:szCs w:val="24"/>
            </w:rPr>
          </w:rPrChange>
        </w:rPr>
        <w:t>,</w:t>
      </w:r>
      <w:r w:rsidRPr="00EE379B">
        <w:rPr>
          <w:rFonts w:ascii="Arial" w:hAnsi="Arial"/>
          <w:color w:val="000000" w:themeColor="text1"/>
          <w:sz w:val="24"/>
          <w:rPrChange w:id="546" w:author="Bruno dos Santos Rodrigues" w:date="2016-11-17T20:32:00Z">
            <w:rPr>
              <w:rFonts w:ascii="Arial" w:eastAsia="Arial" w:hAnsi="Arial" w:cs="Arial"/>
              <w:color w:val="000000" w:themeColor="text1"/>
              <w:sz w:val="24"/>
              <w:szCs w:val="24"/>
            </w:rPr>
          </w:rPrChange>
        </w:rPr>
        <w:t xml:space="preserve"> um SGDB (Sistema de Gerenciamento de Banco de Dados) desenvolvido para ser robusto, rápido e confiável, além de ser código aberto, e por final</w:t>
      </w:r>
      <w:r w:rsidR="00021648" w:rsidRPr="00EE379B">
        <w:rPr>
          <w:rFonts w:ascii="Arial" w:hAnsi="Arial"/>
          <w:color w:val="000000" w:themeColor="text1"/>
          <w:sz w:val="24"/>
          <w:rPrChange w:id="547" w:author="Bruno dos Santos Rodrigues" w:date="2016-11-17T20:32:00Z">
            <w:rPr>
              <w:rFonts w:ascii="Arial" w:eastAsia="Arial" w:hAnsi="Arial" w:cs="Arial"/>
              <w:color w:val="000000" w:themeColor="text1"/>
              <w:sz w:val="24"/>
              <w:szCs w:val="24"/>
            </w:rPr>
          </w:rPrChange>
        </w:rPr>
        <w:t>,</w:t>
      </w:r>
      <w:r w:rsidRPr="00EE379B">
        <w:rPr>
          <w:rFonts w:ascii="Arial" w:hAnsi="Arial"/>
          <w:color w:val="000000" w:themeColor="text1"/>
          <w:sz w:val="24"/>
          <w:rPrChange w:id="548" w:author="Bruno dos Santos Rodrigues" w:date="2016-11-17T20:32:00Z">
            <w:rPr>
              <w:rFonts w:ascii="Arial" w:eastAsia="Arial" w:hAnsi="Arial" w:cs="Arial"/>
              <w:color w:val="000000" w:themeColor="text1"/>
              <w:sz w:val="24"/>
              <w:szCs w:val="24"/>
            </w:rPr>
          </w:rPrChange>
        </w:rPr>
        <w:t xml:space="preserve"> uma breve comparação entre </w:t>
      </w:r>
      <w:r w:rsidRPr="00EE379B">
        <w:rPr>
          <w:rFonts w:ascii="Arial" w:hAnsi="Arial"/>
          <w:i/>
          <w:color w:val="000000" w:themeColor="text1"/>
          <w:sz w:val="24"/>
          <w:rPrChange w:id="549" w:author="Bruno dos Santos Rodrigues" w:date="2016-11-17T20:32:00Z">
            <w:rPr>
              <w:rFonts w:ascii="Arial" w:eastAsia="Arial" w:hAnsi="Arial" w:cs="Arial"/>
              <w:i/>
              <w:color w:val="000000" w:themeColor="text1"/>
              <w:sz w:val="24"/>
              <w:szCs w:val="24"/>
            </w:rPr>
          </w:rPrChange>
        </w:rPr>
        <w:t>web</w:t>
      </w:r>
      <w:r w:rsidRPr="00EE379B">
        <w:rPr>
          <w:rFonts w:ascii="Arial" w:hAnsi="Arial"/>
          <w:color w:val="000000" w:themeColor="text1"/>
          <w:sz w:val="24"/>
          <w:rPrChange w:id="550" w:author="Bruno dos Santos Rodrigues" w:date="2016-11-17T20:32:00Z">
            <w:rPr>
              <w:rFonts w:ascii="Arial" w:eastAsia="Arial" w:hAnsi="Arial" w:cs="Arial"/>
              <w:color w:val="000000" w:themeColor="text1"/>
              <w:sz w:val="24"/>
              <w:szCs w:val="24"/>
            </w:rPr>
          </w:rPrChange>
        </w:rPr>
        <w:t xml:space="preserve"> e </w:t>
      </w:r>
      <w:r w:rsidRPr="00EE379B">
        <w:rPr>
          <w:rFonts w:ascii="Arial" w:hAnsi="Arial"/>
          <w:i/>
          <w:color w:val="000000" w:themeColor="text1"/>
          <w:sz w:val="24"/>
          <w:rPrChange w:id="551" w:author="Bruno dos Santos Rodrigues" w:date="2016-11-17T20:32:00Z">
            <w:rPr>
              <w:rFonts w:ascii="Arial" w:eastAsia="Arial" w:hAnsi="Arial" w:cs="Arial"/>
              <w:i/>
              <w:color w:val="000000" w:themeColor="text1"/>
              <w:sz w:val="24"/>
              <w:szCs w:val="24"/>
            </w:rPr>
          </w:rPrChange>
        </w:rPr>
        <w:t>desktop</w:t>
      </w:r>
      <w:r w:rsidRPr="00EE379B">
        <w:rPr>
          <w:rFonts w:ascii="Arial" w:hAnsi="Arial"/>
          <w:color w:val="000000" w:themeColor="text1"/>
          <w:sz w:val="24"/>
          <w:rPrChange w:id="552" w:author="Bruno dos Santos Rodrigues" w:date="2016-11-17T20:32:00Z">
            <w:rPr>
              <w:rFonts w:ascii="Arial" w:eastAsia="Arial" w:hAnsi="Arial" w:cs="Arial"/>
              <w:color w:val="000000" w:themeColor="text1"/>
              <w:sz w:val="24"/>
              <w:szCs w:val="24"/>
            </w:rPr>
          </w:rPrChange>
        </w:rPr>
        <w:t xml:space="preserve"> mostrando o motivo da escolha do sistema ser desenvolvido </w:t>
      </w:r>
      <w:r w:rsidR="00021648" w:rsidRPr="00EE379B">
        <w:rPr>
          <w:rFonts w:ascii="Arial" w:hAnsi="Arial"/>
          <w:color w:val="000000" w:themeColor="text1"/>
          <w:sz w:val="24"/>
          <w:rPrChange w:id="553" w:author="Bruno dos Santos Rodrigues" w:date="2016-11-17T20:32:00Z">
            <w:rPr>
              <w:rFonts w:ascii="Arial" w:eastAsia="Arial" w:hAnsi="Arial" w:cs="Arial"/>
              <w:color w:val="000000" w:themeColor="text1"/>
              <w:sz w:val="24"/>
              <w:szCs w:val="24"/>
            </w:rPr>
          </w:rPrChange>
        </w:rPr>
        <w:t xml:space="preserve">para a plataforma </w:t>
      </w:r>
      <w:r w:rsidR="00021648" w:rsidRPr="00EE379B">
        <w:rPr>
          <w:rFonts w:ascii="Arial" w:hAnsi="Arial"/>
          <w:i/>
          <w:color w:val="000000" w:themeColor="text1"/>
          <w:sz w:val="24"/>
          <w:rPrChange w:id="554" w:author="Bruno dos Santos Rodrigues" w:date="2016-11-17T20:32:00Z">
            <w:rPr>
              <w:rFonts w:ascii="Arial" w:eastAsia="Arial" w:hAnsi="Arial" w:cs="Arial"/>
              <w:i/>
              <w:color w:val="000000" w:themeColor="text1"/>
              <w:sz w:val="24"/>
              <w:szCs w:val="24"/>
            </w:rPr>
          </w:rPrChange>
        </w:rPr>
        <w:t>desktop</w:t>
      </w:r>
      <w:r w:rsidRPr="00EE379B">
        <w:rPr>
          <w:rFonts w:ascii="Arial" w:hAnsi="Arial"/>
          <w:color w:val="000000" w:themeColor="text1"/>
          <w:sz w:val="24"/>
          <w:rPrChange w:id="555" w:author="Bruno dos Santos Rodrigues" w:date="2016-11-17T20:32:00Z">
            <w:rPr>
              <w:rFonts w:ascii="Arial" w:eastAsia="Arial" w:hAnsi="Arial" w:cs="Arial"/>
              <w:color w:val="000000" w:themeColor="text1"/>
              <w:sz w:val="24"/>
              <w:szCs w:val="24"/>
            </w:rPr>
          </w:rPrChange>
        </w:rPr>
        <w:t>.</w:t>
      </w:r>
    </w:p>
    <w:p w14:paraId="1B8EECCD" w14:textId="77777777" w:rsidR="00046625" w:rsidRPr="00EE379B" w:rsidRDefault="00EE55CF" w:rsidP="007B0066">
      <w:pPr>
        <w:spacing w:before="120" w:after="0" w:line="360" w:lineRule="auto"/>
        <w:ind w:firstLine="709"/>
        <w:jc w:val="both"/>
        <w:rPr>
          <w:rFonts w:ascii="Arial" w:hAnsi="Arial"/>
          <w:color w:val="000000" w:themeColor="text1"/>
          <w:sz w:val="24"/>
          <w:rPrChange w:id="556"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557" w:author="Bruno dos Santos Rodrigues" w:date="2016-11-17T20:32:00Z">
            <w:rPr>
              <w:rFonts w:ascii="Arial" w:eastAsia="Arial" w:hAnsi="Arial" w:cs="Arial"/>
              <w:color w:val="000000" w:themeColor="text1"/>
              <w:sz w:val="24"/>
              <w:szCs w:val="24"/>
            </w:rPr>
          </w:rPrChange>
        </w:rPr>
        <w:t xml:space="preserve">No capítulo Desenvolvimento </w:t>
      </w:r>
      <w:r w:rsidR="00F33663" w:rsidRPr="00EE379B">
        <w:rPr>
          <w:rFonts w:ascii="Arial" w:hAnsi="Arial"/>
          <w:color w:val="000000" w:themeColor="text1"/>
          <w:sz w:val="24"/>
          <w:rPrChange w:id="558" w:author="Bruno dos Santos Rodrigues" w:date="2016-11-17T20:32:00Z">
            <w:rPr>
              <w:rFonts w:ascii="Arial" w:eastAsia="Arial" w:hAnsi="Arial" w:cs="Arial"/>
              <w:color w:val="000000" w:themeColor="text1"/>
              <w:sz w:val="24"/>
              <w:szCs w:val="24"/>
            </w:rPr>
          </w:rPrChange>
        </w:rPr>
        <w:t xml:space="preserve">é falado </w:t>
      </w:r>
      <w:r w:rsidRPr="00EE379B">
        <w:rPr>
          <w:rFonts w:ascii="Arial" w:hAnsi="Arial"/>
          <w:color w:val="000000" w:themeColor="text1"/>
          <w:sz w:val="24"/>
          <w:rPrChange w:id="559" w:author="Bruno dos Santos Rodrigues" w:date="2016-11-17T20:32:00Z">
            <w:rPr>
              <w:rFonts w:ascii="Arial" w:eastAsia="Arial" w:hAnsi="Arial" w:cs="Arial"/>
              <w:color w:val="000000" w:themeColor="text1"/>
              <w:sz w:val="24"/>
              <w:szCs w:val="24"/>
            </w:rPr>
          </w:rPrChange>
        </w:rPr>
        <w:t>sobre as ferramentas utilizadas, descrevendo cada método escolhido, técnica utilizada e sobre os problemas enfrentados ao longo do trabalho.</w:t>
      </w:r>
    </w:p>
    <w:p w14:paraId="551F24CD" w14:textId="77777777" w:rsidR="00046625" w:rsidRPr="00EE379B" w:rsidRDefault="00EE55CF" w:rsidP="007B0066">
      <w:pPr>
        <w:spacing w:before="120" w:after="0" w:line="360" w:lineRule="auto"/>
        <w:ind w:firstLine="709"/>
        <w:jc w:val="both"/>
        <w:rPr>
          <w:rFonts w:ascii="Arial" w:hAnsi="Arial"/>
          <w:color w:val="000000" w:themeColor="text1"/>
          <w:sz w:val="24"/>
          <w:rPrChange w:id="560"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561" w:author="Bruno dos Santos Rodrigues" w:date="2016-11-17T20:32:00Z">
            <w:rPr>
              <w:rFonts w:ascii="Arial" w:eastAsia="Arial" w:hAnsi="Arial" w:cs="Arial"/>
              <w:color w:val="000000" w:themeColor="text1"/>
              <w:sz w:val="24"/>
              <w:szCs w:val="24"/>
            </w:rPr>
          </w:rPrChange>
        </w:rPr>
        <w:t xml:space="preserve">No capítulo Projeto </w:t>
      </w:r>
      <w:r w:rsidR="00F33663" w:rsidRPr="00EE379B">
        <w:rPr>
          <w:rFonts w:ascii="Arial" w:hAnsi="Arial"/>
          <w:color w:val="000000" w:themeColor="text1"/>
          <w:sz w:val="24"/>
          <w:rPrChange w:id="562" w:author="Bruno dos Santos Rodrigues" w:date="2016-11-17T20:32:00Z">
            <w:rPr>
              <w:rFonts w:ascii="Arial" w:eastAsia="Arial" w:hAnsi="Arial" w:cs="Arial"/>
              <w:color w:val="000000" w:themeColor="text1"/>
              <w:sz w:val="24"/>
              <w:szCs w:val="24"/>
            </w:rPr>
          </w:rPrChange>
        </w:rPr>
        <w:t xml:space="preserve">fala-se </w:t>
      </w:r>
      <w:r w:rsidRPr="00EE379B">
        <w:rPr>
          <w:rFonts w:ascii="Arial" w:hAnsi="Arial"/>
          <w:color w:val="000000" w:themeColor="text1"/>
          <w:sz w:val="24"/>
          <w:rPrChange w:id="563" w:author="Bruno dos Santos Rodrigues" w:date="2016-11-17T20:32:00Z">
            <w:rPr>
              <w:rFonts w:ascii="Arial" w:eastAsia="Arial" w:hAnsi="Arial" w:cs="Arial"/>
              <w:color w:val="000000" w:themeColor="text1"/>
              <w:sz w:val="24"/>
              <w:szCs w:val="24"/>
            </w:rPr>
          </w:rPrChange>
        </w:rPr>
        <w:t xml:space="preserve">sobre o sistema Kaizen, que irá auxiliar o </w:t>
      </w:r>
      <w:r w:rsidRPr="00EE379B">
        <w:rPr>
          <w:rFonts w:ascii="Arial" w:hAnsi="Arial"/>
          <w:i/>
          <w:color w:val="000000" w:themeColor="text1"/>
          <w:sz w:val="24"/>
          <w:rPrChange w:id="564" w:author="Bruno dos Santos Rodrigues" w:date="2016-11-17T20:32:00Z">
            <w:rPr>
              <w:rFonts w:ascii="Arial" w:eastAsia="Arial" w:hAnsi="Arial" w:cs="Arial"/>
              <w:i/>
              <w:color w:val="000000" w:themeColor="text1"/>
              <w:sz w:val="24"/>
              <w:szCs w:val="24"/>
            </w:rPr>
          </w:rPrChange>
        </w:rPr>
        <w:t>helpdesk</w:t>
      </w:r>
      <w:r w:rsidRPr="00EE379B">
        <w:rPr>
          <w:rFonts w:ascii="Arial" w:hAnsi="Arial"/>
          <w:color w:val="000000" w:themeColor="text1"/>
          <w:sz w:val="24"/>
          <w:rPrChange w:id="565" w:author="Bruno dos Santos Rodrigues" w:date="2016-11-17T20:32:00Z">
            <w:rPr>
              <w:rFonts w:ascii="Arial" w:eastAsia="Arial" w:hAnsi="Arial" w:cs="Arial"/>
              <w:color w:val="000000" w:themeColor="text1"/>
              <w:sz w:val="24"/>
              <w:szCs w:val="24"/>
            </w:rPr>
          </w:rPrChange>
        </w:rPr>
        <w:t xml:space="preserve"> que atua na área de gerenciamento de problemas. </w:t>
      </w:r>
    </w:p>
    <w:p w14:paraId="26D3AC62" w14:textId="77777777" w:rsidR="00046625" w:rsidRPr="00EE379B" w:rsidRDefault="00EE55CF" w:rsidP="007B0066">
      <w:pPr>
        <w:spacing w:before="120" w:after="0" w:line="360" w:lineRule="auto"/>
        <w:ind w:firstLine="709"/>
        <w:jc w:val="both"/>
        <w:rPr>
          <w:rFonts w:ascii="Arial" w:hAnsi="Arial"/>
          <w:color w:val="000000" w:themeColor="text1"/>
          <w:sz w:val="24"/>
          <w:rPrChange w:id="566"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567" w:author="Bruno dos Santos Rodrigues" w:date="2016-11-17T20:32:00Z">
            <w:rPr>
              <w:rFonts w:ascii="Arial" w:eastAsia="Arial" w:hAnsi="Arial" w:cs="Arial"/>
              <w:color w:val="000000" w:themeColor="text1"/>
              <w:sz w:val="24"/>
              <w:szCs w:val="24"/>
            </w:rPr>
          </w:rPrChange>
        </w:rPr>
        <w:t xml:space="preserve">No capítulo Análise de </w:t>
      </w:r>
      <w:r w:rsidR="00F33663" w:rsidRPr="00EE379B">
        <w:rPr>
          <w:rFonts w:ascii="Arial" w:hAnsi="Arial"/>
          <w:color w:val="000000" w:themeColor="text1"/>
          <w:sz w:val="24"/>
          <w:rPrChange w:id="568" w:author="Bruno dos Santos Rodrigues" w:date="2016-11-17T20:32:00Z">
            <w:rPr>
              <w:rFonts w:ascii="Arial" w:eastAsia="Arial" w:hAnsi="Arial" w:cs="Arial"/>
              <w:color w:val="000000" w:themeColor="text1"/>
              <w:sz w:val="24"/>
              <w:szCs w:val="24"/>
            </w:rPr>
          </w:rPrChange>
        </w:rPr>
        <w:t>R</w:t>
      </w:r>
      <w:r w:rsidRPr="00EE379B">
        <w:rPr>
          <w:rFonts w:ascii="Arial" w:hAnsi="Arial"/>
          <w:color w:val="000000" w:themeColor="text1"/>
          <w:sz w:val="24"/>
          <w:rPrChange w:id="569" w:author="Bruno dos Santos Rodrigues" w:date="2016-11-17T20:32:00Z">
            <w:rPr>
              <w:rFonts w:ascii="Arial" w:eastAsia="Arial" w:hAnsi="Arial" w:cs="Arial"/>
              <w:color w:val="000000" w:themeColor="text1"/>
              <w:sz w:val="24"/>
              <w:szCs w:val="24"/>
            </w:rPr>
          </w:rPrChange>
        </w:rPr>
        <w:t xml:space="preserve">equisitos </w:t>
      </w:r>
      <w:r w:rsidR="00F33663" w:rsidRPr="00EE379B">
        <w:rPr>
          <w:rFonts w:ascii="Arial" w:hAnsi="Arial"/>
          <w:color w:val="000000" w:themeColor="text1"/>
          <w:sz w:val="24"/>
          <w:rPrChange w:id="570" w:author="Bruno dos Santos Rodrigues" w:date="2016-11-17T20:32:00Z">
            <w:rPr>
              <w:rFonts w:ascii="Arial" w:eastAsia="Arial" w:hAnsi="Arial" w:cs="Arial"/>
              <w:color w:val="000000" w:themeColor="text1"/>
              <w:sz w:val="24"/>
              <w:szCs w:val="24"/>
            </w:rPr>
          </w:rPrChange>
        </w:rPr>
        <w:t xml:space="preserve">descreve-se </w:t>
      </w:r>
      <w:r w:rsidRPr="00EE379B">
        <w:rPr>
          <w:rFonts w:ascii="Arial" w:hAnsi="Arial"/>
          <w:color w:val="000000" w:themeColor="text1"/>
          <w:sz w:val="24"/>
          <w:rPrChange w:id="571" w:author="Bruno dos Santos Rodrigues" w:date="2016-11-17T20:32:00Z">
            <w:rPr>
              <w:rFonts w:ascii="Arial" w:eastAsia="Arial" w:hAnsi="Arial" w:cs="Arial"/>
              <w:color w:val="000000" w:themeColor="text1"/>
              <w:sz w:val="24"/>
              <w:szCs w:val="24"/>
            </w:rPr>
          </w:rPrChange>
        </w:rPr>
        <w:t xml:space="preserve">sobre a lista de requisitos funcionais, especificação de requisitos funcionais, lista de requisitos não funcionais e especificação de requisitos não funcionais. </w:t>
      </w:r>
    </w:p>
    <w:p w14:paraId="2188F243" w14:textId="77777777" w:rsidR="00046625" w:rsidRPr="00EE379B" w:rsidRDefault="00EE55CF" w:rsidP="007B0066">
      <w:pPr>
        <w:spacing w:before="120" w:after="0" w:line="360" w:lineRule="auto"/>
        <w:ind w:firstLine="709"/>
        <w:jc w:val="both"/>
        <w:rPr>
          <w:rFonts w:ascii="Arial" w:hAnsi="Arial"/>
          <w:color w:val="000000" w:themeColor="text1"/>
          <w:sz w:val="24"/>
          <w:rPrChange w:id="572"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573" w:author="Bruno dos Santos Rodrigues" w:date="2016-11-17T20:32:00Z">
            <w:rPr>
              <w:rFonts w:ascii="Arial" w:eastAsia="Arial" w:hAnsi="Arial" w:cs="Arial"/>
              <w:color w:val="000000" w:themeColor="text1"/>
              <w:sz w:val="24"/>
              <w:szCs w:val="24"/>
            </w:rPr>
          </w:rPrChange>
        </w:rPr>
        <w:t xml:space="preserve">No capítulo de </w:t>
      </w:r>
      <w:r w:rsidR="00F33663" w:rsidRPr="00EE379B">
        <w:rPr>
          <w:rFonts w:ascii="Arial" w:hAnsi="Arial"/>
          <w:color w:val="000000" w:themeColor="text1"/>
          <w:sz w:val="24"/>
          <w:rPrChange w:id="574" w:author="Bruno dos Santos Rodrigues" w:date="2016-11-17T20:32:00Z">
            <w:rPr>
              <w:rFonts w:ascii="Arial" w:eastAsia="Arial" w:hAnsi="Arial" w:cs="Arial"/>
              <w:color w:val="000000" w:themeColor="text1"/>
              <w:sz w:val="24"/>
              <w:szCs w:val="24"/>
            </w:rPr>
          </w:rPrChange>
        </w:rPr>
        <w:t xml:space="preserve">Modelagem </w:t>
      </w:r>
      <w:r w:rsidRPr="00EE379B">
        <w:rPr>
          <w:rFonts w:ascii="Arial" w:hAnsi="Arial"/>
          <w:color w:val="000000" w:themeColor="text1"/>
          <w:sz w:val="24"/>
          <w:rPrChange w:id="575" w:author="Bruno dos Santos Rodrigues" w:date="2016-11-17T20:32:00Z">
            <w:rPr>
              <w:rFonts w:ascii="Arial" w:eastAsia="Arial" w:hAnsi="Arial" w:cs="Arial"/>
              <w:color w:val="000000" w:themeColor="text1"/>
              <w:sz w:val="24"/>
              <w:szCs w:val="24"/>
            </w:rPr>
          </w:rPrChange>
        </w:rPr>
        <w:t>UM</w:t>
      </w:r>
      <w:r w:rsidR="00F33663" w:rsidRPr="00EE379B">
        <w:rPr>
          <w:rFonts w:ascii="Arial" w:hAnsi="Arial"/>
          <w:color w:val="000000" w:themeColor="text1"/>
          <w:sz w:val="24"/>
          <w:rPrChange w:id="576" w:author="Bruno dos Santos Rodrigues" w:date="2016-11-17T20:32:00Z">
            <w:rPr>
              <w:rFonts w:ascii="Arial" w:eastAsia="Arial" w:hAnsi="Arial" w:cs="Arial"/>
              <w:color w:val="000000" w:themeColor="text1"/>
              <w:sz w:val="24"/>
              <w:szCs w:val="24"/>
            </w:rPr>
          </w:rPrChange>
        </w:rPr>
        <w:t>L</w:t>
      </w:r>
      <w:r w:rsidRPr="00EE379B">
        <w:rPr>
          <w:rFonts w:ascii="Arial" w:hAnsi="Arial"/>
          <w:color w:val="000000" w:themeColor="text1"/>
          <w:sz w:val="24"/>
          <w:rPrChange w:id="577" w:author="Bruno dos Santos Rodrigues" w:date="2016-11-17T20:32:00Z">
            <w:rPr>
              <w:rFonts w:ascii="Arial" w:eastAsia="Arial" w:hAnsi="Arial" w:cs="Arial"/>
              <w:color w:val="000000" w:themeColor="text1"/>
              <w:sz w:val="24"/>
              <w:szCs w:val="24"/>
            </w:rPr>
          </w:rPrChange>
        </w:rPr>
        <w:t xml:space="preserve"> </w:t>
      </w:r>
      <w:r w:rsidR="00F33663" w:rsidRPr="00EE379B">
        <w:rPr>
          <w:rFonts w:ascii="Arial" w:hAnsi="Arial"/>
          <w:color w:val="000000" w:themeColor="text1"/>
          <w:sz w:val="24"/>
          <w:rPrChange w:id="578" w:author="Bruno dos Santos Rodrigues" w:date="2016-11-17T20:32:00Z">
            <w:rPr>
              <w:rFonts w:ascii="Arial" w:eastAsia="Arial" w:hAnsi="Arial" w:cs="Arial"/>
              <w:color w:val="000000" w:themeColor="text1"/>
              <w:sz w:val="24"/>
              <w:szCs w:val="24"/>
            </w:rPr>
          </w:rPrChange>
        </w:rPr>
        <w:t xml:space="preserve">é descrita </w:t>
      </w:r>
      <w:r w:rsidRPr="00EE379B">
        <w:rPr>
          <w:rFonts w:ascii="Arial" w:hAnsi="Arial"/>
          <w:color w:val="000000" w:themeColor="text1"/>
          <w:sz w:val="24"/>
          <w:rPrChange w:id="579" w:author="Bruno dos Santos Rodrigues" w:date="2016-11-17T20:32:00Z">
            <w:rPr>
              <w:rFonts w:ascii="Arial" w:eastAsia="Arial" w:hAnsi="Arial" w:cs="Arial"/>
              <w:color w:val="000000" w:themeColor="text1"/>
              <w:sz w:val="24"/>
              <w:szCs w:val="24"/>
            </w:rPr>
          </w:rPrChange>
        </w:rPr>
        <w:t xml:space="preserve">a lista de caso de uso, diagrama de caso de uso, especificação do caso de uso e diagrama de classes, mostrando a funcionalidade do sistema Kaizen. </w:t>
      </w:r>
    </w:p>
    <w:p w14:paraId="1DC2B2D5" w14:textId="77777777" w:rsidR="00046625" w:rsidRPr="00EE379B" w:rsidRDefault="00EE55CF" w:rsidP="007B0066">
      <w:pPr>
        <w:spacing w:before="120" w:after="0" w:line="360" w:lineRule="auto"/>
        <w:ind w:firstLine="709"/>
        <w:jc w:val="both"/>
        <w:rPr>
          <w:rFonts w:ascii="Arial" w:hAnsi="Arial"/>
          <w:color w:val="000000" w:themeColor="text1"/>
          <w:sz w:val="24"/>
          <w:rPrChange w:id="580"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581" w:author="Bruno dos Santos Rodrigues" w:date="2016-11-17T20:32:00Z">
            <w:rPr>
              <w:rFonts w:ascii="Arial" w:eastAsia="Arial" w:hAnsi="Arial" w:cs="Arial"/>
              <w:color w:val="000000" w:themeColor="text1"/>
              <w:sz w:val="24"/>
              <w:szCs w:val="24"/>
            </w:rPr>
          </w:rPrChange>
        </w:rPr>
        <w:t xml:space="preserve">No capitulo implementação </w:t>
      </w:r>
      <w:r w:rsidRPr="00EE379B">
        <w:rPr>
          <w:rFonts w:ascii="Arial" w:hAnsi="Arial"/>
          <w:b/>
          <w:color w:val="000000" w:themeColor="text1"/>
          <w:sz w:val="24"/>
          <w:rPrChange w:id="582" w:author="Bruno dos Santos Rodrigues" w:date="2016-11-17T20:32:00Z">
            <w:rPr>
              <w:rFonts w:ascii="Arial" w:eastAsia="Arial" w:hAnsi="Arial" w:cs="Arial"/>
              <w:b/>
              <w:color w:val="000000" w:themeColor="text1"/>
              <w:sz w:val="24"/>
              <w:szCs w:val="24"/>
            </w:rPr>
          </w:rPrChange>
        </w:rPr>
        <w:t>(COMPLETAR)</w:t>
      </w:r>
    </w:p>
    <w:p w14:paraId="51535B96" w14:textId="77777777" w:rsidR="00046625" w:rsidRPr="00EE379B" w:rsidRDefault="00EE55CF" w:rsidP="007B0066">
      <w:pPr>
        <w:spacing w:before="120" w:after="0" w:line="360" w:lineRule="auto"/>
        <w:ind w:firstLine="709"/>
        <w:jc w:val="both"/>
        <w:rPr>
          <w:rFonts w:ascii="Arial" w:hAnsi="Arial"/>
          <w:color w:val="000000" w:themeColor="text1"/>
          <w:sz w:val="24"/>
          <w:rPrChange w:id="583"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584" w:author="Bruno dos Santos Rodrigues" w:date="2016-11-17T20:32:00Z">
            <w:rPr>
              <w:rFonts w:ascii="Arial" w:eastAsia="Arial" w:hAnsi="Arial" w:cs="Arial"/>
              <w:color w:val="000000" w:themeColor="text1"/>
              <w:sz w:val="24"/>
              <w:szCs w:val="24"/>
            </w:rPr>
          </w:rPrChange>
        </w:rPr>
        <w:t>No capitulo execução do sistema</w:t>
      </w:r>
      <w:r w:rsidRPr="00EE379B">
        <w:rPr>
          <w:rFonts w:ascii="Arial" w:hAnsi="Arial"/>
          <w:b/>
          <w:color w:val="000000" w:themeColor="text1"/>
          <w:sz w:val="24"/>
          <w:rPrChange w:id="585" w:author="Bruno dos Santos Rodrigues" w:date="2016-11-17T20:32:00Z">
            <w:rPr>
              <w:rFonts w:ascii="Arial" w:eastAsia="Arial" w:hAnsi="Arial" w:cs="Arial"/>
              <w:b/>
              <w:color w:val="000000" w:themeColor="text1"/>
              <w:sz w:val="24"/>
              <w:szCs w:val="24"/>
            </w:rPr>
          </w:rPrChange>
        </w:rPr>
        <w:t xml:space="preserve"> (COMPLETAR)</w:t>
      </w:r>
    </w:p>
    <w:p w14:paraId="05ED6AE7" w14:textId="77777777" w:rsidR="00EE55CF" w:rsidRPr="00EE379B" w:rsidRDefault="00EE55CF" w:rsidP="007B0066">
      <w:pPr>
        <w:spacing w:before="120" w:after="0" w:line="360" w:lineRule="auto"/>
        <w:ind w:firstLine="709"/>
        <w:jc w:val="both"/>
        <w:rPr>
          <w:rFonts w:ascii="Arial" w:hAnsi="Arial"/>
          <w:color w:val="000000" w:themeColor="text1"/>
          <w:sz w:val="24"/>
          <w:rPrChange w:id="586" w:author="Bruno dos Santos Rodrigues" w:date="2016-11-17T20:32:00Z">
            <w:rPr>
              <w:rFonts w:ascii="Arial" w:eastAsia="Arial" w:hAnsi="Arial" w:cs="Arial"/>
              <w:color w:val="000000" w:themeColor="text1"/>
              <w:sz w:val="24"/>
              <w:szCs w:val="24"/>
            </w:rPr>
          </w:rPrChange>
        </w:rPr>
      </w:pPr>
      <w:r w:rsidRPr="00EE379B">
        <w:rPr>
          <w:rFonts w:ascii="Arial" w:hAnsi="Arial"/>
          <w:color w:val="000000" w:themeColor="text1"/>
          <w:sz w:val="24"/>
          <w:rPrChange w:id="587" w:author="Bruno dos Santos Rodrigues" w:date="2016-11-17T20:32:00Z">
            <w:rPr>
              <w:rFonts w:ascii="Arial" w:eastAsia="Arial" w:hAnsi="Arial" w:cs="Arial"/>
              <w:color w:val="000000" w:themeColor="text1"/>
              <w:sz w:val="24"/>
              <w:szCs w:val="24"/>
            </w:rPr>
          </w:rPrChange>
        </w:rPr>
        <w:t>Nos próximos capítulos conclusão e bibliografia, mostraremos as referências de onde tiramos as citações e opiniões sobre o trabalho.</w:t>
      </w:r>
      <w:bookmarkStart w:id="588" w:name="_4d34og8" w:colFirst="0" w:colLast="0"/>
      <w:bookmarkEnd w:id="588"/>
      <w:commentRangeEnd w:id="537"/>
      <w:r w:rsidR="00F33663" w:rsidRPr="00EE379B">
        <w:rPr>
          <w:rStyle w:val="Refdecomentrio"/>
          <w:rFonts w:ascii="Arial" w:hAnsi="Arial"/>
          <w:color w:val="000000" w:themeColor="text1"/>
          <w:rPrChange w:id="589" w:author="Bruno dos Santos Rodrigues" w:date="2016-11-17T20:32:00Z">
            <w:rPr>
              <w:rStyle w:val="Refdecomentrio"/>
              <w:color w:val="000000" w:themeColor="text1"/>
            </w:rPr>
          </w:rPrChange>
        </w:rPr>
        <w:commentReference w:id="537"/>
      </w:r>
    </w:p>
    <w:p w14:paraId="002AD87E" w14:textId="77777777" w:rsidR="00EE55CF" w:rsidRPr="00EE379B" w:rsidRDefault="00EE55CF" w:rsidP="007B0066">
      <w:pPr>
        <w:spacing w:before="120" w:after="0" w:line="360" w:lineRule="auto"/>
        <w:ind w:firstLine="709"/>
        <w:jc w:val="both"/>
        <w:rPr>
          <w:rFonts w:ascii="Arial" w:hAnsi="Arial"/>
          <w:color w:val="000000" w:themeColor="text1"/>
          <w:sz w:val="24"/>
          <w:rPrChange w:id="590" w:author="Bruno dos Santos Rodrigues" w:date="2016-11-17T20:32:00Z">
            <w:rPr>
              <w:rFonts w:ascii="Arial" w:eastAsia="Arial" w:hAnsi="Arial" w:cs="Arial"/>
              <w:color w:val="000000" w:themeColor="text1"/>
              <w:sz w:val="24"/>
              <w:szCs w:val="24"/>
            </w:rPr>
          </w:rPrChange>
        </w:rPr>
      </w:pPr>
      <w:r w:rsidRPr="00EE379B">
        <w:rPr>
          <w:rFonts w:ascii="Arial" w:hAnsi="Arial"/>
          <w:color w:val="000000" w:themeColor="text1"/>
          <w:sz w:val="24"/>
          <w:rPrChange w:id="591" w:author="Bruno dos Santos Rodrigues" w:date="2016-11-17T20:32:00Z">
            <w:rPr>
              <w:rFonts w:ascii="Arial" w:eastAsia="Arial" w:hAnsi="Arial" w:cs="Arial"/>
              <w:color w:val="000000" w:themeColor="text1"/>
              <w:sz w:val="24"/>
              <w:szCs w:val="24"/>
            </w:rPr>
          </w:rPrChange>
        </w:rPr>
        <w:br w:type="page"/>
      </w:r>
    </w:p>
    <w:p w14:paraId="06C01293" w14:textId="77777777" w:rsidR="00046625" w:rsidRPr="00EE379B" w:rsidRDefault="00EE55CF" w:rsidP="007B0066">
      <w:pPr>
        <w:pStyle w:val="Ttulo1"/>
        <w:numPr>
          <w:ilvl w:val="0"/>
          <w:numId w:val="18"/>
        </w:numPr>
        <w:spacing w:before="0" w:line="360" w:lineRule="auto"/>
        <w:ind w:left="426" w:hanging="426"/>
        <w:jc w:val="both"/>
        <w:rPr>
          <w:rFonts w:ascii="Arial" w:hAnsi="Arial"/>
          <w:color w:val="000000" w:themeColor="text1"/>
          <w:sz w:val="24"/>
          <w:rPrChange w:id="592" w:author="Bruno dos Santos Rodrigues" w:date="2016-11-17T20:32:00Z">
            <w:rPr>
              <w:rFonts w:ascii="Arial" w:hAnsi="Arial" w:cs="Arial"/>
              <w:color w:val="000000" w:themeColor="text1"/>
              <w:sz w:val="24"/>
              <w:szCs w:val="24"/>
            </w:rPr>
          </w:rPrChange>
        </w:rPr>
      </w:pPr>
      <w:bookmarkStart w:id="593" w:name="_Toc467101838"/>
      <w:bookmarkStart w:id="594" w:name="_Toc467178103"/>
      <w:r w:rsidRPr="00EE379B">
        <w:rPr>
          <w:rFonts w:ascii="Arial" w:hAnsi="Arial"/>
          <w:b/>
          <w:color w:val="000000" w:themeColor="text1"/>
          <w:sz w:val="24"/>
          <w:rPrChange w:id="595" w:author="Bruno dos Santos Rodrigues" w:date="2016-11-17T20:32:00Z">
            <w:rPr>
              <w:rFonts w:ascii="Arial" w:eastAsia="Arial" w:hAnsi="Arial" w:cs="Arial"/>
              <w:b/>
              <w:color w:val="000000" w:themeColor="text1"/>
              <w:sz w:val="24"/>
              <w:szCs w:val="24"/>
            </w:rPr>
          </w:rPrChange>
        </w:rPr>
        <w:t>FUNDAMENTAÇÃO TEÓRICA</w:t>
      </w:r>
      <w:bookmarkEnd w:id="593"/>
      <w:bookmarkEnd w:id="594"/>
    </w:p>
    <w:p w14:paraId="119538BF" w14:textId="77777777" w:rsidR="00B749AD" w:rsidRPr="00EE379B" w:rsidRDefault="00EE55CF" w:rsidP="007B0066">
      <w:pPr>
        <w:pStyle w:val="Ttulo"/>
        <w:numPr>
          <w:ilvl w:val="0"/>
          <w:numId w:val="21"/>
        </w:numPr>
        <w:spacing w:before="240" w:line="360" w:lineRule="auto"/>
        <w:ind w:left="426"/>
        <w:jc w:val="both"/>
        <w:outlineLvl w:val="1"/>
        <w:rPr>
          <w:rFonts w:ascii="Arial" w:hAnsi="Arial"/>
          <w:b/>
          <w:color w:val="000000" w:themeColor="text1"/>
          <w:sz w:val="24"/>
          <w:rPrChange w:id="596" w:author="Bruno dos Santos Rodrigues" w:date="2016-11-17T20:32:00Z">
            <w:rPr>
              <w:rFonts w:ascii="Arial" w:hAnsi="Arial" w:cs="Arial"/>
              <w:b/>
              <w:color w:val="000000" w:themeColor="text1"/>
              <w:sz w:val="24"/>
              <w:szCs w:val="24"/>
            </w:rPr>
          </w:rPrChange>
        </w:rPr>
      </w:pPr>
      <w:bookmarkStart w:id="597" w:name="_Toc466993403"/>
      <w:bookmarkStart w:id="598" w:name="_Toc466998579"/>
      <w:bookmarkStart w:id="599" w:name="_Toc466999033"/>
      <w:bookmarkStart w:id="600" w:name="_Toc466999221"/>
      <w:bookmarkStart w:id="601" w:name="_2s8eyo1" w:colFirst="0" w:colLast="0"/>
      <w:bookmarkStart w:id="602" w:name="_Toc467101839"/>
      <w:bookmarkStart w:id="603" w:name="_Toc467178104"/>
      <w:bookmarkEnd w:id="597"/>
      <w:bookmarkEnd w:id="598"/>
      <w:bookmarkEnd w:id="599"/>
      <w:bookmarkEnd w:id="600"/>
      <w:bookmarkEnd w:id="601"/>
      <w:r w:rsidRPr="00EE379B">
        <w:rPr>
          <w:rFonts w:ascii="Arial" w:hAnsi="Arial"/>
          <w:b/>
          <w:color w:val="000000" w:themeColor="text1"/>
          <w:sz w:val="24"/>
          <w:rPrChange w:id="604" w:author="Bruno dos Santos Rodrigues" w:date="2016-11-17T20:32:00Z">
            <w:rPr>
              <w:rFonts w:ascii="Arial" w:eastAsia="Arial" w:hAnsi="Arial" w:cs="Arial"/>
              <w:b/>
              <w:color w:val="000000" w:themeColor="text1"/>
              <w:sz w:val="24"/>
              <w:szCs w:val="24"/>
            </w:rPr>
          </w:rPrChange>
        </w:rPr>
        <w:t>ITIL</w:t>
      </w:r>
      <w:bookmarkEnd w:id="602"/>
      <w:bookmarkEnd w:id="603"/>
    </w:p>
    <w:p w14:paraId="24AEA0BD" w14:textId="77777777" w:rsidR="00B749AD" w:rsidRPr="00EE379B" w:rsidRDefault="00B749AD" w:rsidP="007B0066">
      <w:pPr>
        <w:spacing w:before="120" w:after="0" w:line="360" w:lineRule="auto"/>
        <w:ind w:firstLine="709"/>
        <w:jc w:val="both"/>
        <w:rPr>
          <w:rFonts w:ascii="Arial" w:hAnsi="Arial"/>
          <w:color w:val="000000" w:themeColor="text1"/>
          <w:sz w:val="24"/>
          <w:rPrChange w:id="605" w:author="Bruno dos Santos Rodrigues" w:date="2016-11-17T20:32:00Z">
            <w:rPr>
              <w:rFonts w:ascii="Arial" w:eastAsia="Arial" w:hAnsi="Arial" w:cs="Arial"/>
              <w:color w:val="000000" w:themeColor="text1"/>
              <w:sz w:val="24"/>
              <w:szCs w:val="24"/>
            </w:rPr>
          </w:rPrChange>
        </w:rPr>
      </w:pPr>
      <w:r w:rsidRPr="00EE379B">
        <w:rPr>
          <w:rFonts w:ascii="Arial" w:hAnsi="Arial"/>
          <w:color w:val="000000" w:themeColor="text1"/>
          <w:sz w:val="24"/>
          <w:rPrChange w:id="606" w:author="Bruno dos Santos Rodrigues" w:date="2016-11-17T20:32:00Z">
            <w:rPr>
              <w:rFonts w:ascii="Arial" w:eastAsia="Arial" w:hAnsi="Arial" w:cs="Arial"/>
              <w:color w:val="000000" w:themeColor="text1"/>
              <w:sz w:val="24"/>
              <w:szCs w:val="24"/>
            </w:rPr>
          </w:rPrChange>
        </w:rPr>
        <w:t>ITIL não é uma metodologia, assim “</w:t>
      </w:r>
      <w:r w:rsidRPr="00EE379B">
        <w:rPr>
          <w:rFonts w:ascii="Arial" w:hAnsi="Arial"/>
          <w:i/>
          <w:color w:val="000000" w:themeColor="text1"/>
          <w:sz w:val="24"/>
          <w:rPrChange w:id="607" w:author="Bruno dos Santos Rodrigues" w:date="2016-11-17T20:32:00Z">
            <w:rPr>
              <w:rFonts w:ascii="Arial" w:eastAsia="Arial" w:hAnsi="Arial" w:cs="Arial"/>
              <w:i/>
              <w:color w:val="000000" w:themeColor="text1"/>
              <w:sz w:val="24"/>
              <w:szCs w:val="24"/>
            </w:rPr>
          </w:rPrChange>
        </w:rPr>
        <w:t xml:space="preserve">não é uma regra obrigatória a ser seguida, é um conjunto de recomendações baseadas em boas práticas de Gerenciamento de Serviços de </w:t>
      </w:r>
      <w:del w:id="608" w:author="Bruno dos Santos Rodrigues" w:date="2016-11-15T23:31:00Z">
        <w:r w:rsidRPr="00EE379B" w:rsidDel="00CD6694">
          <w:rPr>
            <w:rFonts w:ascii="Arial" w:hAnsi="Arial"/>
            <w:i/>
            <w:color w:val="000000" w:themeColor="text1"/>
            <w:sz w:val="24"/>
            <w:rPrChange w:id="609" w:author="Bruno dos Santos Rodrigues" w:date="2016-11-17T20:32:00Z">
              <w:rPr>
                <w:rFonts w:ascii="Arial" w:eastAsia="Arial" w:hAnsi="Arial" w:cs="Arial"/>
                <w:i/>
                <w:color w:val="000000" w:themeColor="text1"/>
                <w:sz w:val="24"/>
                <w:szCs w:val="24"/>
              </w:rPr>
            </w:rPrChange>
          </w:rPr>
          <w:delText>TI.</w:delText>
        </w:r>
        <w:r w:rsidRPr="00EE379B" w:rsidDel="00CD6694">
          <w:rPr>
            <w:rFonts w:ascii="Arial" w:hAnsi="Arial"/>
            <w:color w:val="000000" w:themeColor="text1"/>
            <w:sz w:val="24"/>
            <w:rPrChange w:id="610" w:author="Bruno dos Santos Rodrigues" w:date="2016-11-17T20:32:00Z">
              <w:rPr>
                <w:rFonts w:ascii="Arial" w:eastAsia="Arial" w:hAnsi="Arial" w:cs="Arial"/>
                <w:color w:val="000000" w:themeColor="text1"/>
                <w:sz w:val="24"/>
                <w:szCs w:val="24"/>
              </w:rPr>
            </w:rPrChange>
          </w:rPr>
          <w:delText>”</w:delText>
        </w:r>
      </w:del>
      <w:ins w:id="611" w:author="Bruno dos Santos Rodrigues" w:date="2016-11-15T23:31:00Z">
        <w:r w:rsidR="00CD6694" w:rsidRPr="00CD6694">
          <w:rPr>
            <w:rFonts w:ascii="Arial" w:eastAsia="Arial" w:hAnsi="Arial" w:cs="Arial"/>
            <w:i/>
            <w:color w:val="000000" w:themeColor="text1"/>
            <w:sz w:val="24"/>
            <w:szCs w:val="24"/>
          </w:rPr>
          <w:t>TI.</w:t>
        </w:r>
        <w:r w:rsidR="00CD6694" w:rsidRPr="00CD6694">
          <w:rPr>
            <w:rFonts w:ascii="Arial" w:eastAsia="Arial" w:hAnsi="Arial" w:cs="Arial"/>
            <w:color w:val="000000" w:themeColor="text1"/>
            <w:sz w:val="24"/>
            <w:szCs w:val="24"/>
          </w:rPr>
          <w:t xml:space="preserve"> ”</w:t>
        </w:r>
      </w:ins>
      <w:r w:rsidRPr="00EE379B">
        <w:rPr>
          <w:rFonts w:ascii="Arial" w:hAnsi="Arial"/>
          <w:color w:val="000000" w:themeColor="text1"/>
          <w:sz w:val="24"/>
          <w:rPrChange w:id="612" w:author="Bruno dos Santos Rodrigues" w:date="2016-11-17T20:32:00Z">
            <w:rPr>
              <w:rFonts w:ascii="Arial" w:eastAsia="Arial" w:hAnsi="Arial" w:cs="Arial"/>
              <w:color w:val="000000" w:themeColor="text1"/>
              <w:sz w:val="24"/>
              <w:szCs w:val="24"/>
            </w:rPr>
          </w:rPrChange>
        </w:rPr>
        <w:t xml:space="preserve"> (FREITAS, 2010, p. 57). Investiga o porquê de incidente, como ele acontece, quando ele acontece, desde quando ele acontece, quem está envolvido nisso, e entender o porquê do problema achando a (causa raiz). </w:t>
      </w:r>
    </w:p>
    <w:p w14:paraId="5A594771" w14:textId="77777777" w:rsidR="00046625" w:rsidRPr="00EE379B" w:rsidRDefault="00EE55CF" w:rsidP="007B0066">
      <w:pPr>
        <w:spacing w:before="120" w:after="0" w:line="360" w:lineRule="auto"/>
        <w:ind w:firstLine="709"/>
        <w:jc w:val="both"/>
        <w:rPr>
          <w:rFonts w:ascii="Arial" w:hAnsi="Arial"/>
          <w:color w:val="000000" w:themeColor="text1"/>
          <w:sz w:val="24"/>
          <w:rPrChange w:id="613"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614" w:author="Bruno dos Santos Rodrigues" w:date="2016-11-17T20:32:00Z">
            <w:rPr>
              <w:rFonts w:ascii="Arial" w:eastAsia="Arial" w:hAnsi="Arial" w:cs="Arial"/>
              <w:color w:val="000000" w:themeColor="text1"/>
              <w:sz w:val="24"/>
              <w:szCs w:val="24"/>
            </w:rPr>
          </w:rPrChange>
        </w:rPr>
        <w:t xml:space="preserve">O ITIL </w:t>
      </w:r>
      <w:r w:rsidR="00D33897" w:rsidRPr="00EE379B">
        <w:rPr>
          <w:rFonts w:ascii="Arial" w:hAnsi="Arial"/>
          <w:color w:val="000000" w:themeColor="text1"/>
          <w:sz w:val="24"/>
          <w:rPrChange w:id="615" w:author="Bruno dos Santos Rodrigues" w:date="2016-11-17T20:32:00Z">
            <w:rPr>
              <w:rFonts w:ascii="Arial" w:eastAsia="Arial" w:hAnsi="Arial" w:cs="Arial"/>
              <w:color w:val="000000" w:themeColor="text1"/>
              <w:sz w:val="24"/>
              <w:szCs w:val="24"/>
            </w:rPr>
          </w:rPrChange>
        </w:rPr>
        <w:t>tem sido</w:t>
      </w:r>
      <w:r w:rsidRPr="00EE379B">
        <w:rPr>
          <w:rFonts w:ascii="Arial" w:hAnsi="Arial"/>
          <w:color w:val="000000" w:themeColor="text1"/>
          <w:sz w:val="24"/>
          <w:rPrChange w:id="616" w:author="Bruno dos Santos Rodrigues" w:date="2016-11-17T20:32:00Z">
            <w:rPr>
              <w:rFonts w:ascii="Arial" w:eastAsia="Arial" w:hAnsi="Arial" w:cs="Arial"/>
              <w:color w:val="000000" w:themeColor="text1"/>
              <w:sz w:val="24"/>
              <w:szCs w:val="24"/>
            </w:rPr>
          </w:rPrChange>
        </w:rPr>
        <w:t xml:space="preserve"> cada vez mais utilizado no mercado por já ter provado que as boas práticas apresentadas pelo mesmo trazem resultados positivos e permanentes</w:t>
      </w:r>
      <w:r w:rsidR="00D33897" w:rsidRPr="00EE379B">
        <w:rPr>
          <w:rFonts w:ascii="Arial" w:hAnsi="Arial"/>
          <w:color w:val="000000" w:themeColor="text1"/>
          <w:sz w:val="24"/>
          <w:rPrChange w:id="617" w:author="Bruno dos Santos Rodrigues" w:date="2016-11-17T20:32:00Z">
            <w:rPr>
              <w:rFonts w:ascii="Arial" w:eastAsia="Arial" w:hAnsi="Arial" w:cs="Arial"/>
              <w:color w:val="000000" w:themeColor="text1"/>
              <w:sz w:val="24"/>
              <w:szCs w:val="24"/>
            </w:rPr>
          </w:rPrChange>
        </w:rPr>
        <w:t xml:space="preserve"> nas empresas que o implementam</w:t>
      </w:r>
      <w:r w:rsidRPr="00EE379B">
        <w:rPr>
          <w:rFonts w:ascii="Arial" w:hAnsi="Arial"/>
          <w:color w:val="000000" w:themeColor="text1"/>
          <w:sz w:val="24"/>
          <w:rPrChange w:id="618" w:author="Bruno dos Santos Rodrigues" w:date="2016-11-17T20:32:00Z">
            <w:rPr>
              <w:rFonts w:ascii="Arial" w:eastAsia="Arial" w:hAnsi="Arial" w:cs="Arial"/>
              <w:color w:val="000000" w:themeColor="text1"/>
              <w:sz w:val="24"/>
              <w:szCs w:val="24"/>
            </w:rPr>
          </w:rPrChange>
        </w:rPr>
        <w:t>. (</w:t>
      </w:r>
      <w:r w:rsidRPr="00EE379B">
        <w:rPr>
          <w:rFonts w:ascii="Arial" w:hAnsi="Arial"/>
          <w:b/>
          <w:color w:val="000000" w:themeColor="text1"/>
          <w:sz w:val="24"/>
          <w:rPrChange w:id="619" w:author="Bruno dos Santos Rodrigues" w:date="2016-11-17T20:32:00Z">
            <w:rPr>
              <w:rFonts w:ascii="Arial" w:eastAsia="Arial" w:hAnsi="Arial" w:cs="Arial"/>
              <w:b/>
              <w:color w:val="000000" w:themeColor="text1"/>
              <w:sz w:val="24"/>
              <w:szCs w:val="24"/>
            </w:rPr>
          </w:rPrChange>
        </w:rPr>
        <w:t>PESQUISAR FONTE CONFIÁVEL</w:t>
      </w:r>
    </w:p>
    <w:p w14:paraId="2E1694E7" w14:textId="77777777" w:rsidR="00046625" w:rsidRPr="00EE379B" w:rsidRDefault="00EE55CF" w:rsidP="007B0066">
      <w:pPr>
        <w:spacing w:before="120" w:after="0" w:line="360" w:lineRule="auto"/>
        <w:ind w:firstLine="709"/>
        <w:jc w:val="both"/>
        <w:rPr>
          <w:rFonts w:ascii="Arial" w:hAnsi="Arial"/>
          <w:color w:val="000000" w:themeColor="text1"/>
          <w:sz w:val="24"/>
          <w:rPrChange w:id="620" w:author="Bruno dos Santos Rodrigues" w:date="2016-11-17T20:32:00Z">
            <w:rPr>
              <w:rFonts w:ascii="Arial" w:eastAsia="Arial" w:hAnsi="Arial" w:cs="Arial"/>
              <w:color w:val="000000" w:themeColor="text1"/>
              <w:sz w:val="24"/>
              <w:szCs w:val="24"/>
            </w:rPr>
          </w:rPrChange>
        </w:rPr>
      </w:pPr>
      <w:r w:rsidRPr="00EE379B">
        <w:rPr>
          <w:rFonts w:ascii="Arial" w:hAnsi="Arial"/>
          <w:color w:val="000000" w:themeColor="text1"/>
          <w:sz w:val="24"/>
          <w:rPrChange w:id="621" w:author="Bruno dos Santos Rodrigues" w:date="2016-11-17T20:32:00Z">
            <w:rPr>
              <w:rFonts w:ascii="Arial" w:eastAsia="Arial" w:hAnsi="Arial" w:cs="Arial"/>
              <w:color w:val="000000" w:themeColor="text1"/>
              <w:sz w:val="24"/>
              <w:szCs w:val="24"/>
            </w:rPr>
          </w:rPrChange>
        </w:rPr>
        <w:t>Nessas boas práticas o negócio é guiado para um caminho em que sempre é buscada uma melhoria continuada</w:t>
      </w:r>
      <w:r w:rsidR="00A0416D" w:rsidRPr="00EE379B">
        <w:rPr>
          <w:rFonts w:ascii="Arial" w:hAnsi="Arial"/>
          <w:color w:val="000000" w:themeColor="text1"/>
          <w:sz w:val="24"/>
          <w:rPrChange w:id="622" w:author="Bruno dos Santos Rodrigues" w:date="2016-11-17T20:32:00Z">
            <w:rPr>
              <w:rFonts w:ascii="Arial" w:eastAsia="Arial" w:hAnsi="Arial" w:cs="Arial"/>
              <w:color w:val="000000" w:themeColor="text1"/>
              <w:sz w:val="24"/>
              <w:szCs w:val="24"/>
            </w:rPr>
          </w:rPrChange>
        </w:rPr>
        <w:t>,</w:t>
      </w:r>
      <w:r w:rsidRPr="00EE379B">
        <w:rPr>
          <w:rFonts w:ascii="Arial" w:hAnsi="Arial"/>
          <w:color w:val="000000" w:themeColor="text1"/>
          <w:sz w:val="24"/>
          <w:rPrChange w:id="623" w:author="Bruno dos Santos Rodrigues" w:date="2016-11-17T20:32:00Z">
            <w:rPr>
              <w:rFonts w:ascii="Arial" w:eastAsia="Arial" w:hAnsi="Arial" w:cs="Arial"/>
              <w:color w:val="000000" w:themeColor="text1"/>
              <w:sz w:val="24"/>
              <w:szCs w:val="24"/>
            </w:rPr>
          </w:rPrChange>
        </w:rPr>
        <w:t xml:space="preserve"> sempre procurando uma entrega com </w:t>
      </w:r>
      <w:r w:rsidR="00A0416D" w:rsidRPr="00EE379B">
        <w:rPr>
          <w:rFonts w:ascii="Arial" w:hAnsi="Arial"/>
          <w:color w:val="000000" w:themeColor="text1"/>
          <w:sz w:val="24"/>
          <w:rPrChange w:id="624" w:author="Bruno dos Santos Rodrigues" w:date="2016-11-17T20:32:00Z">
            <w:rPr>
              <w:rFonts w:ascii="Arial" w:eastAsia="Arial" w:hAnsi="Arial" w:cs="Arial"/>
              <w:color w:val="000000" w:themeColor="text1"/>
              <w:sz w:val="24"/>
              <w:szCs w:val="24"/>
            </w:rPr>
          </w:rPrChange>
        </w:rPr>
        <w:t xml:space="preserve">maior </w:t>
      </w:r>
      <w:r w:rsidRPr="00EE379B">
        <w:rPr>
          <w:rFonts w:ascii="Arial" w:hAnsi="Arial"/>
          <w:color w:val="000000" w:themeColor="text1"/>
          <w:sz w:val="24"/>
          <w:rPrChange w:id="625" w:author="Bruno dos Santos Rodrigues" w:date="2016-11-17T20:32:00Z">
            <w:rPr>
              <w:rFonts w:ascii="Arial" w:eastAsia="Arial" w:hAnsi="Arial" w:cs="Arial"/>
              <w:color w:val="000000" w:themeColor="text1"/>
              <w:sz w:val="24"/>
              <w:szCs w:val="24"/>
            </w:rPr>
          </w:rPrChange>
        </w:rPr>
        <w:t>valor agregado.</w:t>
      </w:r>
    </w:p>
    <w:p w14:paraId="335B31CB" w14:textId="77777777" w:rsidR="00046625" w:rsidRPr="00EE379B" w:rsidRDefault="00EE55CF" w:rsidP="007B0066">
      <w:pPr>
        <w:spacing w:before="120" w:after="0" w:line="360" w:lineRule="auto"/>
        <w:ind w:firstLine="709"/>
        <w:jc w:val="both"/>
        <w:rPr>
          <w:rFonts w:ascii="Arial" w:hAnsi="Arial"/>
          <w:color w:val="000000" w:themeColor="text1"/>
          <w:sz w:val="24"/>
          <w:rPrChange w:id="626" w:author="Bruno dos Santos Rodrigues" w:date="2016-11-17T20:32:00Z">
            <w:rPr>
              <w:rFonts w:ascii="Arial" w:eastAsia="Arial" w:hAnsi="Arial" w:cs="Arial"/>
              <w:color w:val="000000" w:themeColor="text1"/>
              <w:sz w:val="24"/>
              <w:szCs w:val="24"/>
            </w:rPr>
          </w:rPrChange>
        </w:rPr>
      </w:pPr>
      <w:r w:rsidRPr="00EE379B">
        <w:rPr>
          <w:rFonts w:ascii="Arial" w:hAnsi="Arial"/>
          <w:color w:val="000000" w:themeColor="text1"/>
          <w:sz w:val="24"/>
          <w:rPrChange w:id="627" w:author="Bruno dos Santos Rodrigues" w:date="2016-11-17T20:32:00Z">
            <w:rPr>
              <w:rFonts w:ascii="Arial" w:eastAsia="Arial" w:hAnsi="Arial" w:cs="Arial"/>
              <w:color w:val="000000" w:themeColor="text1"/>
              <w:sz w:val="24"/>
              <w:szCs w:val="24"/>
            </w:rPr>
          </w:rPrChange>
        </w:rPr>
        <w:t xml:space="preserve">Tendo em vista a melhoria continuada com valor agregado, </w:t>
      </w:r>
      <w:r w:rsidR="001F36C5" w:rsidRPr="00EE379B">
        <w:rPr>
          <w:rFonts w:ascii="Arial" w:hAnsi="Arial"/>
          <w:color w:val="000000" w:themeColor="text1"/>
          <w:sz w:val="24"/>
          <w:rPrChange w:id="628" w:author="Bruno dos Santos Rodrigues" w:date="2016-11-17T20:32:00Z">
            <w:rPr>
              <w:rFonts w:ascii="Arial" w:eastAsia="Arial" w:hAnsi="Arial" w:cs="Arial"/>
              <w:color w:val="000000" w:themeColor="text1"/>
              <w:sz w:val="24"/>
              <w:szCs w:val="24"/>
            </w:rPr>
          </w:rPrChange>
        </w:rPr>
        <w:t xml:space="preserve">é necessário </w:t>
      </w:r>
      <w:r w:rsidRPr="00EE379B">
        <w:rPr>
          <w:rFonts w:ascii="Arial" w:hAnsi="Arial"/>
          <w:color w:val="000000" w:themeColor="text1"/>
          <w:sz w:val="24"/>
          <w:rPrChange w:id="629" w:author="Bruno dos Santos Rodrigues" w:date="2016-11-17T20:32:00Z">
            <w:rPr>
              <w:rFonts w:ascii="Arial" w:eastAsia="Arial" w:hAnsi="Arial" w:cs="Arial"/>
              <w:color w:val="000000" w:themeColor="text1"/>
              <w:sz w:val="24"/>
              <w:szCs w:val="24"/>
            </w:rPr>
          </w:rPrChange>
        </w:rPr>
        <w:t>manter todos os problemas sob controle</w:t>
      </w:r>
      <w:r w:rsidR="001F36C5" w:rsidRPr="00EE379B">
        <w:rPr>
          <w:rFonts w:ascii="Arial" w:hAnsi="Arial"/>
          <w:color w:val="000000" w:themeColor="text1"/>
          <w:sz w:val="24"/>
          <w:rPrChange w:id="630" w:author="Bruno dos Santos Rodrigues" w:date="2016-11-17T20:32:00Z">
            <w:rPr>
              <w:rFonts w:ascii="Arial" w:eastAsia="Arial" w:hAnsi="Arial" w:cs="Arial"/>
              <w:color w:val="000000" w:themeColor="text1"/>
              <w:sz w:val="24"/>
              <w:szCs w:val="24"/>
            </w:rPr>
          </w:rPrChange>
        </w:rPr>
        <w:t>,</w:t>
      </w:r>
      <w:r w:rsidRPr="00EE379B">
        <w:rPr>
          <w:rFonts w:ascii="Arial" w:hAnsi="Arial"/>
          <w:color w:val="000000" w:themeColor="text1"/>
          <w:sz w:val="24"/>
          <w:rPrChange w:id="631" w:author="Bruno dos Santos Rodrigues" w:date="2016-11-17T20:32:00Z">
            <w:rPr>
              <w:rFonts w:ascii="Arial" w:eastAsia="Arial" w:hAnsi="Arial" w:cs="Arial"/>
              <w:color w:val="000000" w:themeColor="text1"/>
              <w:sz w:val="24"/>
              <w:szCs w:val="24"/>
            </w:rPr>
          </w:rPrChange>
        </w:rPr>
        <w:t xml:space="preserve"> e resolvê-los da forma mais rápida possível para não atrapalhar o ciclo de melhoria e não transformar uma entrega em um pesadelo para o negócio.</w:t>
      </w:r>
    </w:p>
    <w:p w14:paraId="4C920459" w14:textId="77777777" w:rsidR="00046625" w:rsidRPr="00EE379B" w:rsidRDefault="00EE55CF" w:rsidP="007B0066">
      <w:pPr>
        <w:pStyle w:val="Ttulo"/>
        <w:numPr>
          <w:ilvl w:val="1"/>
          <w:numId w:val="21"/>
        </w:numPr>
        <w:spacing w:before="480" w:line="360" w:lineRule="auto"/>
        <w:ind w:left="426"/>
        <w:jc w:val="both"/>
        <w:outlineLvl w:val="2"/>
        <w:rPr>
          <w:rFonts w:ascii="Arial" w:hAnsi="Arial"/>
          <w:b/>
          <w:color w:val="000000" w:themeColor="text1"/>
          <w:sz w:val="24"/>
          <w:rPrChange w:id="632" w:author="Bruno dos Santos Rodrigues" w:date="2016-11-17T20:32:00Z">
            <w:rPr>
              <w:rFonts w:ascii="Arial" w:hAnsi="Arial" w:cs="Arial"/>
              <w:b/>
              <w:color w:val="000000" w:themeColor="text1"/>
              <w:sz w:val="24"/>
              <w:szCs w:val="24"/>
            </w:rPr>
          </w:rPrChange>
        </w:rPr>
      </w:pPr>
      <w:bookmarkStart w:id="633" w:name="_Toc466993405"/>
      <w:bookmarkStart w:id="634" w:name="_Toc466998581"/>
      <w:bookmarkStart w:id="635" w:name="_Toc466999035"/>
      <w:bookmarkStart w:id="636" w:name="_Toc466999223"/>
      <w:bookmarkStart w:id="637" w:name="_17dp8vu" w:colFirst="0" w:colLast="0"/>
      <w:bookmarkStart w:id="638" w:name="_Toc467101840"/>
      <w:bookmarkStart w:id="639" w:name="_Toc467178105"/>
      <w:bookmarkEnd w:id="633"/>
      <w:bookmarkEnd w:id="634"/>
      <w:bookmarkEnd w:id="635"/>
      <w:bookmarkEnd w:id="636"/>
      <w:bookmarkEnd w:id="637"/>
      <w:r w:rsidRPr="00EE379B">
        <w:rPr>
          <w:rFonts w:ascii="Arial" w:hAnsi="Arial"/>
          <w:b/>
          <w:color w:val="000000" w:themeColor="text1"/>
          <w:sz w:val="24"/>
          <w:rPrChange w:id="640" w:author="Bruno dos Santos Rodrigues" w:date="2016-11-17T20:32:00Z">
            <w:rPr>
              <w:rFonts w:ascii="Arial" w:eastAsia="Arial" w:hAnsi="Arial" w:cs="Arial"/>
              <w:b/>
              <w:color w:val="000000" w:themeColor="text1"/>
              <w:sz w:val="24"/>
              <w:szCs w:val="24"/>
            </w:rPr>
          </w:rPrChange>
        </w:rPr>
        <w:t>Operação de Serviço</w:t>
      </w:r>
      <w:bookmarkEnd w:id="638"/>
      <w:bookmarkEnd w:id="639"/>
    </w:p>
    <w:p w14:paraId="18BDAEBD" w14:textId="77777777" w:rsidR="00046625" w:rsidRPr="00EE379B" w:rsidRDefault="00EE55CF" w:rsidP="007B0066">
      <w:pPr>
        <w:spacing w:before="120" w:after="0" w:line="360" w:lineRule="auto"/>
        <w:ind w:firstLine="709"/>
        <w:jc w:val="both"/>
        <w:rPr>
          <w:rFonts w:ascii="Arial" w:hAnsi="Arial"/>
          <w:color w:val="000000" w:themeColor="text1"/>
          <w:sz w:val="24"/>
          <w:rPrChange w:id="641"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642" w:author="Bruno dos Santos Rodrigues" w:date="2016-11-17T20:32:00Z">
            <w:rPr>
              <w:rFonts w:ascii="Arial" w:eastAsia="Arial" w:hAnsi="Arial" w:cs="Arial"/>
              <w:color w:val="000000" w:themeColor="text1"/>
              <w:sz w:val="24"/>
              <w:szCs w:val="24"/>
            </w:rPr>
          </w:rPrChange>
        </w:rPr>
        <w:t xml:space="preserve">O livro que trata do tema </w:t>
      </w:r>
      <w:r w:rsidR="00805246" w:rsidRPr="00EE379B">
        <w:rPr>
          <w:rFonts w:ascii="Arial" w:hAnsi="Arial"/>
          <w:color w:val="000000" w:themeColor="text1"/>
          <w:sz w:val="24"/>
          <w:rPrChange w:id="643" w:author="Bruno dos Santos Rodrigues" w:date="2016-11-17T20:32:00Z">
            <w:rPr>
              <w:rFonts w:ascii="Arial" w:eastAsia="Arial" w:hAnsi="Arial" w:cs="Arial"/>
              <w:color w:val="000000" w:themeColor="text1"/>
              <w:sz w:val="24"/>
              <w:szCs w:val="24"/>
            </w:rPr>
          </w:rPrChange>
        </w:rPr>
        <w:t xml:space="preserve">do presente </w:t>
      </w:r>
      <w:r w:rsidRPr="00EE379B">
        <w:rPr>
          <w:rFonts w:ascii="Arial" w:hAnsi="Arial"/>
          <w:color w:val="000000" w:themeColor="text1"/>
          <w:sz w:val="24"/>
          <w:rPrChange w:id="644" w:author="Bruno dos Santos Rodrigues" w:date="2016-11-17T20:32:00Z">
            <w:rPr>
              <w:rFonts w:ascii="Arial" w:eastAsia="Arial" w:hAnsi="Arial" w:cs="Arial"/>
              <w:color w:val="000000" w:themeColor="text1"/>
              <w:sz w:val="24"/>
              <w:szCs w:val="24"/>
            </w:rPr>
          </w:rPrChange>
        </w:rPr>
        <w:t>trabalho é o de Operação de Serviço</w:t>
      </w:r>
      <w:r w:rsidR="00805246" w:rsidRPr="00EE379B">
        <w:rPr>
          <w:rFonts w:ascii="Arial" w:hAnsi="Arial"/>
          <w:color w:val="000000" w:themeColor="text1"/>
          <w:sz w:val="24"/>
          <w:rPrChange w:id="645" w:author="Bruno dos Santos Rodrigues" w:date="2016-11-17T20:32:00Z">
            <w:rPr>
              <w:rFonts w:ascii="Arial" w:eastAsia="Arial" w:hAnsi="Arial" w:cs="Arial"/>
              <w:color w:val="000000" w:themeColor="text1"/>
              <w:sz w:val="24"/>
              <w:szCs w:val="24"/>
            </w:rPr>
          </w:rPrChange>
        </w:rPr>
        <w:t>,</w:t>
      </w:r>
      <w:r w:rsidRPr="00EE379B">
        <w:rPr>
          <w:rFonts w:ascii="Arial" w:hAnsi="Arial"/>
          <w:color w:val="000000" w:themeColor="text1"/>
          <w:sz w:val="24"/>
          <w:rPrChange w:id="646" w:author="Bruno dos Santos Rodrigues" w:date="2016-11-17T20:32:00Z">
            <w:rPr>
              <w:rFonts w:ascii="Arial" w:eastAsia="Arial" w:hAnsi="Arial" w:cs="Arial"/>
              <w:color w:val="000000" w:themeColor="text1"/>
              <w:sz w:val="24"/>
              <w:szCs w:val="24"/>
            </w:rPr>
          </w:rPrChange>
        </w:rPr>
        <w:t xml:space="preserve"> </w:t>
      </w:r>
      <w:r w:rsidR="00805246" w:rsidRPr="00EE379B">
        <w:rPr>
          <w:rFonts w:ascii="Arial" w:hAnsi="Arial"/>
          <w:color w:val="000000" w:themeColor="text1"/>
          <w:sz w:val="24"/>
          <w:rPrChange w:id="647" w:author="Bruno dos Santos Rodrigues" w:date="2016-11-17T20:32:00Z">
            <w:rPr>
              <w:rFonts w:ascii="Arial" w:eastAsia="Arial" w:hAnsi="Arial" w:cs="Arial"/>
              <w:color w:val="000000" w:themeColor="text1"/>
              <w:sz w:val="24"/>
              <w:szCs w:val="24"/>
            </w:rPr>
          </w:rPrChange>
        </w:rPr>
        <w:t xml:space="preserve">este </w:t>
      </w:r>
      <w:r w:rsidRPr="00EE379B">
        <w:rPr>
          <w:rFonts w:ascii="Arial" w:hAnsi="Arial"/>
          <w:color w:val="000000" w:themeColor="text1"/>
          <w:sz w:val="24"/>
          <w:rPrChange w:id="648" w:author="Bruno dos Santos Rodrigues" w:date="2016-11-17T20:32:00Z">
            <w:rPr>
              <w:rFonts w:ascii="Arial" w:eastAsia="Arial" w:hAnsi="Arial" w:cs="Arial"/>
              <w:color w:val="000000" w:themeColor="text1"/>
              <w:sz w:val="24"/>
              <w:szCs w:val="24"/>
            </w:rPr>
          </w:rPrChange>
        </w:rPr>
        <w:t xml:space="preserve">trata dos processos relacionados a manter o Acordo de Nível de Serviço (ANS ou em inglês </w:t>
      </w:r>
      <w:r w:rsidRPr="00EE379B">
        <w:rPr>
          <w:rFonts w:ascii="Arial" w:hAnsi="Arial"/>
          <w:i/>
          <w:color w:val="000000" w:themeColor="text1"/>
          <w:sz w:val="24"/>
          <w:rPrChange w:id="649" w:author="Bruno dos Santos Rodrigues" w:date="2016-11-17T20:32:00Z">
            <w:rPr>
              <w:rFonts w:ascii="Arial" w:eastAsia="Arial" w:hAnsi="Arial" w:cs="Arial"/>
              <w:i/>
              <w:color w:val="000000" w:themeColor="text1"/>
              <w:sz w:val="24"/>
              <w:szCs w:val="24"/>
            </w:rPr>
          </w:rPrChange>
        </w:rPr>
        <w:t>Service Level Agreement</w:t>
      </w:r>
      <w:r w:rsidR="00805246" w:rsidRPr="00EE379B">
        <w:rPr>
          <w:rFonts w:ascii="Arial" w:hAnsi="Arial"/>
          <w:color w:val="000000" w:themeColor="text1"/>
          <w:sz w:val="24"/>
          <w:rPrChange w:id="650" w:author="Bruno dos Santos Rodrigues" w:date="2016-11-17T20:32:00Z">
            <w:rPr>
              <w:rFonts w:ascii="Arial" w:eastAsia="Arial" w:hAnsi="Arial" w:cs="Arial"/>
              <w:color w:val="000000" w:themeColor="text1"/>
              <w:sz w:val="24"/>
              <w:szCs w:val="24"/>
            </w:rPr>
          </w:rPrChange>
        </w:rPr>
        <w:t xml:space="preserve"> -</w:t>
      </w:r>
      <w:r w:rsidRPr="00EE379B">
        <w:rPr>
          <w:rFonts w:ascii="Arial" w:hAnsi="Arial"/>
          <w:color w:val="000000" w:themeColor="text1"/>
          <w:sz w:val="24"/>
          <w:rPrChange w:id="651" w:author="Bruno dos Santos Rodrigues" w:date="2016-11-17T20:32:00Z">
            <w:rPr>
              <w:rFonts w:ascii="Arial" w:eastAsia="Arial" w:hAnsi="Arial" w:cs="Arial"/>
              <w:color w:val="000000" w:themeColor="text1"/>
              <w:sz w:val="24"/>
              <w:szCs w:val="24"/>
            </w:rPr>
          </w:rPrChange>
        </w:rPr>
        <w:t xml:space="preserve"> SLA) intacto.</w:t>
      </w:r>
    </w:p>
    <w:p w14:paraId="3FE54B6C" w14:textId="77777777" w:rsidR="00046625" w:rsidRPr="00EE379B" w:rsidRDefault="00EE55CF" w:rsidP="007B0066">
      <w:pPr>
        <w:spacing w:before="120" w:after="0" w:line="360" w:lineRule="auto"/>
        <w:ind w:firstLine="709"/>
        <w:jc w:val="both"/>
        <w:rPr>
          <w:rFonts w:ascii="Arial" w:hAnsi="Arial"/>
          <w:color w:val="000000" w:themeColor="text1"/>
          <w:sz w:val="24"/>
          <w:rPrChange w:id="652"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653" w:author="Bruno dos Santos Rodrigues" w:date="2016-11-17T20:32:00Z">
            <w:rPr>
              <w:rFonts w:ascii="Arial" w:eastAsia="Arial" w:hAnsi="Arial" w:cs="Arial"/>
              <w:color w:val="000000" w:themeColor="text1"/>
              <w:sz w:val="24"/>
              <w:szCs w:val="24"/>
            </w:rPr>
          </w:rPrChange>
        </w:rPr>
        <w:t xml:space="preserve">Nesse livro </w:t>
      </w:r>
      <w:r w:rsidR="00805246" w:rsidRPr="00EE379B">
        <w:rPr>
          <w:rFonts w:ascii="Arial" w:hAnsi="Arial"/>
          <w:color w:val="000000" w:themeColor="text1"/>
          <w:sz w:val="24"/>
          <w:rPrChange w:id="654" w:author="Bruno dos Santos Rodrigues" w:date="2016-11-17T20:32:00Z">
            <w:rPr>
              <w:rFonts w:ascii="Arial" w:eastAsia="Arial" w:hAnsi="Arial" w:cs="Arial"/>
              <w:color w:val="000000" w:themeColor="text1"/>
              <w:sz w:val="24"/>
              <w:szCs w:val="24"/>
            </w:rPr>
          </w:rPrChange>
        </w:rPr>
        <w:t>tem-se</w:t>
      </w:r>
      <w:r w:rsidRPr="00EE379B">
        <w:rPr>
          <w:rFonts w:ascii="Arial" w:hAnsi="Arial"/>
          <w:color w:val="000000" w:themeColor="text1"/>
          <w:sz w:val="24"/>
          <w:rPrChange w:id="655" w:author="Bruno dos Santos Rodrigues" w:date="2016-11-17T20:32:00Z">
            <w:rPr>
              <w:rFonts w:ascii="Arial" w:eastAsia="Arial" w:hAnsi="Arial" w:cs="Arial"/>
              <w:color w:val="000000" w:themeColor="text1"/>
              <w:sz w:val="24"/>
              <w:szCs w:val="24"/>
            </w:rPr>
          </w:rPrChange>
        </w:rPr>
        <w:t>:</w:t>
      </w:r>
    </w:p>
    <w:p w14:paraId="5A8B4201" w14:textId="77777777" w:rsidR="00B749AD" w:rsidRPr="00EE379B" w:rsidRDefault="00EE55CF" w:rsidP="007B0066">
      <w:pPr>
        <w:numPr>
          <w:ilvl w:val="0"/>
          <w:numId w:val="12"/>
        </w:numPr>
        <w:spacing w:before="120" w:after="0" w:line="360" w:lineRule="auto"/>
        <w:ind w:firstLine="709"/>
        <w:jc w:val="both"/>
        <w:rPr>
          <w:rFonts w:ascii="Arial" w:hAnsi="Arial"/>
          <w:color w:val="000000" w:themeColor="text1"/>
          <w:sz w:val="24"/>
          <w:rPrChange w:id="656" w:author="Bruno dos Santos Rodrigues" w:date="2016-11-17T20:32:00Z">
            <w:rPr>
              <w:rFonts w:ascii="Arial" w:hAnsi="Arial" w:cs="Arial"/>
              <w:color w:val="000000" w:themeColor="text1"/>
              <w:sz w:val="24"/>
              <w:szCs w:val="24"/>
            </w:rPr>
          </w:rPrChange>
        </w:rPr>
      </w:pPr>
      <w:r w:rsidRPr="00EE379B">
        <w:rPr>
          <w:rFonts w:ascii="Arial" w:hAnsi="Arial"/>
          <w:b/>
          <w:color w:val="000000" w:themeColor="text1"/>
          <w:sz w:val="24"/>
          <w:rPrChange w:id="657" w:author="Bruno dos Santos Rodrigues" w:date="2016-11-17T20:32:00Z">
            <w:rPr>
              <w:rFonts w:ascii="Arial" w:eastAsia="Arial" w:hAnsi="Arial" w:cs="Arial"/>
              <w:b/>
              <w:color w:val="000000" w:themeColor="text1"/>
              <w:sz w:val="24"/>
              <w:szCs w:val="24"/>
            </w:rPr>
          </w:rPrChange>
        </w:rPr>
        <w:t>Gerenciamento de Incidentes</w:t>
      </w:r>
      <w:r w:rsidR="00177DDD" w:rsidRPr="00EE379B">
        <w:rPr>
          <w:rFonts w:ascii="Arial" w:hAnsi="Arial"/>
          <w:color w:val="000000" w:themeColor="text1"/>
          <w:sz w:val="24"/>
          <w:rPrChange w:id="658" w:author="Bruno dos Santos Rodrigues" w:date="2016-11-17T20:32:00Z">
            <w:rPr>
              <w:rFonts w:ascii="Arial" w:eastAsia="Arial" w:hAnsi="Arial" w:cs="Arial"/>
              <w:color w:val="000000" w:themeColor="text1"/>
              <w:sz w:val="24"/>
              <w:szCs w:val="24"/>
            </w:rPr>
          </w:rPrChange>
        </w:rPr>
        <w:t xml:space="preserve">: Incidente </w:t>
      </w:r>
      <w:r w:rsidRPr="00EE379B">
        <w:rPr>
          <w:rFonts w:ascii="Arial" w:hAnsi="Arial"/>
          <w:color w:val="000000" w:themeColor="text1"/>
          <w:sz w:val="24"/>
          <w:rPrChange w:id="659" w:author="Bruno dos Santos Rodrigues" w:date="2016-11-17T20:32:00Z">
            <w:rPr>
              <w:rFonts w:ascii="Arial" w:eastAsia="Arial" w:hAnsi="Arial" w:cs="Arial"/>
              <w:color w:val="000000" w:themeColor="text1"/>
              <w:sz w:val="24"/>
              <w:szCs w:val="24"/>
            </w:rPr>
          </w:rPrChange>
        </w:rPr>
        <w:t xml:space="preserve">é </w:t>
      </w:r>
      <w:r w:rsidR="00177DDD" w:rsidRPr="00EE379B">
        <w:rPr>
          <w:rFonts w:ascii="Arial" w:hAnsi="Arial"/>
          <w:color w:val="000000" w:themeColor="text1"/>
          <w:sz w:val="24"/>
          <w:rPrChange w:id="660" w:author="Bruno dos Santos Rodrigues" w:date="2016-11-17T20:32:00Z">
            <w:rPr>
              <w:rFonts w:ascii="Arial" w:eastAsia="Arial" w:hAnsi="Arial" w:cs="Arial"/>
              <w:color w:val="000000" w:themeColor="text1"/>
              <w:sz w:val="24"/>
              <w:szCs w:val="24"/>
            </w:rPr>
          </w:rPrChange>
        </w:rPr>
        <w:t xml:space="preserve">considerado </w:t>
      </w:r>
      <w:r w:rsidRPr="00EE379B">
        <w:rPr>
          <w:rFonts w:ascii="Arial" w:hAnsi="Arial"/>
          <w:color w:val="000000" w:themeColor="text1"/>
          <w:sz w:val="24"/>
          <w:rPrChange w:id="661" w:author="Bruno dos Santos Rodrigues" w:date="2016-11-17T20:32:00Z">
            <w:rPr>
              <w:rFonts w:ascii="Arial" w:eastAsia="Arial" w:hAnsi="Arial" w:cs="Arial"/>
              <w:color w:val="000000" w:themeColor="text1"/>
              <w:sz w:val="24"/>
              <w:szCs w:val="24"/>
            </w:rPr>
          </w:rPrChange>
        </w:rPr>
        <w:t xml:space="preserve">qualquer evento que causa interrupção no serviço. </w:t>
      </w:r>
      <w:r w:rsidR="00177DDD" w:rsidRPr="00EE379B">
        <w:rPr>
          <w:rFonts w:ascii="Arial" w:hAnsi="Arial"/>
          <w:color w:val="000000" w:themeColor="text1"/>
          <w:sz w:val="24"/>
          <w:rPrChange w:id="662" w:author="Bruno dos Santos Rodrigues" w:date="2016-11-17T20:32:00Z">
            <w:rPr>
              <w:rFonts w:ascii="Arial" w:eastAsia="Arial" w:hAnsi="Arial" w:cs="Arial"/>
              <w:color w:val="000000" w:themeColor="text1"/>
              <w:sz w:val="24"/>
              <w:szCs w:val="24"/>
            </w:rPr>
          </w:rPrChange>
        </w:rPr>
        <w:t>O Gerenciamento de Incidentes t</w:t>
      </w:r>
      <w:r w:rsidRPr="00EE379B">
        <w:rPr>
          <w:rFonts w:ascii="Arial" w:hAnsi="Arial"/>
          <w:color w:val="000000" w:themeColor="text1"/>
          <w:sz w:val="24"/>
          <w:rPrChange w:id="663" w:author="Bruno dos Santos Rodrigues" w:date="2016-11-17T20:32:00Z">
            <w:rPr>
              <w:rFonts w:ascii="Arial" w:eastAsia="Arial" w:hAnsi="Arial" w:cs="Arial"/>
              <w:color w:val="000000" w:themeColor="text1"/>
              <w:sz w:val="24"/>
              <w:szCs w:val="24"/>
            </w:rPr>
          </w:rPrChange>
        </w:rPr>
        <w:t xml:space="preserve">em como foco principal restabelecer o serviço o mais rápido possível minimizando o impacto negativo do negócio, sendo uma solução de reparo rápido e garantindo melhores níveis de disponibilidade e de qualidade de serviços. </w:t>
      </w:r>
      <w:r w:rsidR="00177DDD" w:rsidRPr="00EE379B">
        <w:rPr>
          <w:rFonts w:ascii="Arial" w:hAnsi="Arial"/>
          <w:color w:val="000000" w:themeColor="text1"/>
          <w:sz w:val="24"/>
          <w:rPrChange w:id="664" w:author="Bruno dos Santos Rodrigues" w:date="2016-11-17T20:32:00Z">
            <w:rPr>
              <w:rFonts w:ascii="Arial" w:eastAsia="Arial" w:hAnsi="Arial" w:cs="Arial"/>
              <w:color w:val="000000" w:themeColor="text1"/>
              <w:sz w:val="24"/>
              <w:szCs w:val="24"/>
            </w:rPr>
          </w:rPrChange>
        </w:rPr>
        <w:t>É</w:t>
      </w:r>
      <w:r w:rsidRPr="00EE379B">
        <w:rPr>
          <w:rFonts w:ascii="Arial" w:hAnsi="Arial"/>
          <w:color w:val="000000" w:themeColor="text1"/>
          <w:sz w:val="24"/>
          <w:rPrChange w:id="665" w:author="Bruno dos Santos Rodrigues" w:date="2016-11-17T20:32:00Z">
            <w:rPr>
              <w:rFonts w:ascii="Arial" w:eastAsia="Arial" w:hAnsi="Arial" w:cs="Arial"/>
              <w:color w:val="000000" w:themeColor="text1"/>
              <w:sz w:val="24"/>
              <w:szCs w:val="24"/>
            </w:rPr>
          </w:rPrChange>
        </w:rPr>
        <w:t xml:space="preserve"> importante que ele conheça e seja informado de quaisquer mudanças. </w:t>
      </w:r>
    </w:p>
    <w:p w14:paraId="2B6FFD0D" w14:textId="77777777" w:rsidR="00B749AD" w:rsidRPr="00EE379B" w:rsidRDefault="00EE55CF" w:rsidP="007B0066">
      <w:pPr>
        <w:numPr>
          <w:ilvl w:val="0"/>
          <w:numId w:val="1"/>
        </w:numPr>
        <w:spacing w:before="120" w:after="0" w:line="360" w:lineRule="auto"/>
        <w:ind w:firstLine="709"/>
        <w:jc w:val="both"/>
        <w:rPr>
          <w:rFonts w:ascii="Arial" w:hAnsi="Arial"/>
          <w:color w:val="000000" w:themeColor="text1"/>
          <w:sz w:val="24"/>
          <w:rPrChange w:id="666" w:author="Bruno dos Santos Rodrigues" w:date="2016-11-17T20:32:00Z">
            <w:rPr>
              <w:rFonts w:ascii="Arial" w:hAnsi="Arial" w:cs="Arial"/>
              <w:color w:val="000000" w:themeColor="text1"/>
              <w:sz w:val="24"/>
              <w:szCs w:val="24"/>
            </w:rPr>
          </w:rPrChange>
        </w:rPr>
      </w:pPr>
      <w:r w:rsidRPr="00EE379B">
        <w:rPr>
          <w:rFonts w:ascii="Arial" w:hAnsi="Arial"/>
          <w:b/>
          <w:color w:val="000000" w:themeColor="text1"/>
          <w:sz w:val="24"/>
          <w:rPrChange w:id="667" w:author="Bruno dos Santos Rodrigues" w:date="2016-11-17T20:32:00Z">
            <w:rPr>
              <w:rFonts w:ascii="Arial" w:eastAsia="Arial" w:hAnsi="Arial" w:cs="Arial"/>
              <w:b/>
              <w:color w:val="000000" w:themeColor="text1"/>
              <w:sz w:val="24"/>
              <w:szCs w:val="24"/>
            </w:rPr>
          </w:rPrChange>
        </w:rPr>
        <w:t>Gerenciamento de Eventos</w:t>
      </w:r>
      <w:r w:rsidR="00177DDD" w:rsidRPr="00EE379B">
        <w:rPr>
          <w:rFonts w:ascii="Arial" w:hAnsi="Arial"/>
          <w:color w:val="000000" w:themeColor="text1"/>
          <w:sz w:val="24"/>
          <w:rPrChange w:id="668" w:author="Bruno dos Santos Rodrigues" w:date="2016-11-17T20:32:00Z">
            <w:rPr>
              <w:rFonts w:ascii="Arial" w:eastAsia="Arial" w:hAnsi="Arial" w:cs="Arial"/>
              <w:color w:val="000000" w:themeColor="text1"/>
              <w:sz w:val="24"/>
              <w:szCs w:val="24"/>
            </w:rPr>
          </w:rPrChange>
        </w:rPr>
        <w:t xml:space="preserve">: </w:t>
      </w:r>
      <w:r w:rsidRPr="00EE379B">
        <w:rPr>
          <w:rFonts w:ascii="Arial" w:hAnsi="Arial"/>
          <w:color w:val="000000" w:themeColor="text1"/>
          <w:sz w:val="24"/>
          <w:rPrChange w:id="669" w:author="Bruno dos Santos Rodrigues" w:date="2016-11-17T20:32:00Z">
            <w:rPr>
              <w:rFonts w:ascii="Arial" w:eastAsia="Arial" w:hAnsi="Arial" w:cs="Arial"/>
              <w:color w:val="000000" w:themeColor="text1"/>
              <w:sz w:val="24"/>
              <w:szCs w:val="24"/>
            </w:rPr>
          </w:rPrChange>
        </w:rPr>
        <w:t>Um evento pode ser definido como qualquer mudança de estado que tem importância para a gestão de um item de configuração, gestão dos serviços entregues ao cliente. “Gerencia evento durante todo seu ciclo de vida”.</w:t>
      </w:r>
    </w:p>
    <w:p w14:paraId="024BA9A7" w14:textId="77777777" w:rsidR="00B749AD" w:rsidRPr="00EE379B" w:rsidRDefault="00EE55CF" w:rsidP="007B0066">
      <w:pPr>
        <w:numPr>
          <w:ilvl w:val="0"/>
          <w:numId w:val="1"/>
        </w:numPr>
        <w:spacing w:before="120" w:after="0" w:line="360" w:lineRule="auto"/>
        <w:ind w:firstLine="709"/>
        <w:jc w:val="both"/>
        <w:rPr>
          <w:rFonts w:ascii="Arial" w:hAnsi="Arial"/>
          <w:color w:val="000000" w:themeColor="text1"/>
          <w:sz w:val="24"/>
          <w:rPrChange w:id="670" w:author="Bruno dos Santos Rodrigues" w:date="2016-11-17T20:32:00Z">
            <w:rPr>
              <w:rFonts w:ascii="Arial" w:hAnsi="Arial" w:cs="Arial"/>
              <w:color w:val="000000" w:themeColor="text1"/>
              <w:sz w:val="24"/>
              <w:szCs w:val="24"/>
            </w:rPr>
          </w:rPrChange>
        </w:rPr>
      </w:pPr>
      <w:r w:rsidRPr="00EE379B">
        <w:rPr>
          <w:rFonts w:ascii="Arial" w:hAnsi="Arial"/>
          <w:b/>
          <w:color w:val="000000" w:themeColor="text1"/>
          <w:sz w:val="24"/>
          <w:rPrChange w:id="671" w:author="Bruno dos Santos Rodrigues" w:date="2016-11-17T20:32:00Z">
            <w:rPr>
              <w:rFonts w:ascii="Arial" w:eastAsia="Arial" w:hAnsi="Arial" w:cs="Arial"/>
              <w:b/>
              <w:color w:val="000000" w:themeColor="text1"/>
              <w:sz w:val="24"/>
              <w:szCs w:val="24"/>
            </w:rPr>
          </w:rPrChange>
        </w:rPr>
        <w:t>Gerenciamento de Problemas</w:t>
      </w:r>
      <w:r w:rsidR="00177DDD" w:rsidRPr="00EE379B">
        <w:rPr>
          <w:rFonts w:ascii="Arial" w:hAnsi="Arial"/>
          <w:color w:val="000000" w:themeColor="text1"/>
          <w:sz w:val="24"/>
          <w:rPrChange w:id="672" w:author="Bruno dos Santos Rodrigues" w:date="2016-11-17T20:32:00Z">
            <w:rPr>
              <w:rFonts w:ascii="Arial" w:eastAsia="Arial" w:hAnsi="Arial" w:cs="Arial"/>
              <w:color w:val="000000" w:themeColor="text1"/>
              <w:sz w:val="24"/>
              <w:szCs w:val="24"/>
            </w:rPr>
          </w:rPrChange>
        </w:rPr>
        <w:t xml:space="preserve">: </w:t>
      </w:r>
      <w:r w:rsidRPr="00EE379B">
        <w:rPr>
          <w:rFonts w:ascii="Arial" w:hAnsi="Arial"/>
          <w:color w:val="000000" w:themeColor="text1"/>
          <w:sz w:val="24"/>
          <w:rPrChange w:id="673" w:author="Bruno dos Santos Rodrigues" w:date="2016-11-17T20:32:00Z">
            <w:rPr>
              <w:rFonts w:ascii="Arial" w:eastAsia="Arial" w:hAnsi="Arial" w:cs="Arial"/>
              <w:color w:val="000000" w:themeColor="text1"/>
              <w:sz w:val="24"/>
              <w:szCs w:val="24"/>
            </w:rPr>
          </w:rPrChange>
        </w:rPr>
        <w:t>Tem como objetivo prevenir a ocorrência de problemas e seus incidentes resultantes, eliminando incidentes recorrentes e minimizar o impacto dos incidentes que não podem ser prevenidos. (FREITAS, 2010, p. 279).</w:t>
      </w:r>
    </w:p>
    <w:p w14:paraId="2BB81B8C" w14:textId="77777777" w:rsidR="00046625" w:rsidRPr="00EE379B" w:rsidRDefault="00EE55CF" w:rsidP="007B0066">
      <w:pPr>
        <w:numPr>
          <w:ilvl w:val="0"/>
          <w:numId w:val="15"/>
        </w:numPr>
        <w:spacing w:before="120" w:after="0" w:line="360" w:lineRule="auto"/>
        <w:ind w:firstLine="709"/>
        <w:contextualSpacing/>
        <w:jc w:val="both"/>
        <w:rPr>
          <w:rFonts w:ascii="Arial" w:hAnsi="Arial"/>
          <w:color w:val="000000" w:themeColor="text1"/>
          <w:sz w:val="24"/>
          <w:rPrChange w:id="674" w:author="Bruno dos Santos Rodrigues" w:date="2016-11-17T20:32:00Z">
            <w:rPr>
              <w:rFonts w:ascii="Arial" w:hAnsi="Arial" w:cs="Arial"/>
              <w:color w:val="000000" w:themeColor="text1"/>
              <w:sz w:val="24"/>
              <w:szCs w:val="24"/>
            </w:rPr>
          </w:rPrChange>
        </w:rPr>
      </w:pPr>
      <w:bookmarkStart w:id="675" w:name="_3rdcrjn" w:colFirst="0" w:colLast="0"/>
      <w:bookmarkEnd w:id="675"/>
      <w:r w:rsidRPr="00EE379B">
        <w:rPr>
          <w:rFonts w:ascii="Arial" w:hAnsi="Arial"/>
          <w:b/>
          <w:color w:val="000000" w:themeColor="text1"/>
          <w:sz w:val="24"/>
          <w:rPrChange w:id="676" w:author="Bruno dos Santos Rodrigues" w:date="2016-11-17T20:32:00Z">
            <w:rPr>
              <w:rFonts w:ascii="Arial" w:eastAsia="Arial" w:hAnsi="Arial" w:cs="Arial"/>
              <w:b/>
              <w:color w:val="000000" w:themeColor="text1"/>
              <w:sz w:val="24"/>
              <w:szCs w:val="24"/>
            </w:rPr>
          </w:rPrChange>
        </w:rPr>
        <w:t>Gerenciamento de Acesso</w:t>
      </w:r>
      <w:r w:rsidR="00B749AD" w:rsidRPr="00EE379B">
        <w:rPr>
          <w:rFonts w:ascii="Arial" w:hAnsi="Arial"/>
          <w:color w:val="000000" w:themeColor="text1"/>
          <w:sz w:val="24"/>
          <w:rPrChange w:id="677" w:author="Bruno dos Santos Rodrigues" w:date="2016-11-17T20:32:00Z">
            <w:rPr>
              <w:rFonts w:ascii="Arial" w:eastAsia="Arial" w:hAnsi="Arial" w:cs="Arial"/>
              <w:color w:val="000000" w:themeColor="text1"/>
              <w:sz w:val="24"/>
              <w:szCs w:val="24"/>
            </w:rPr>
          </w:rPrChange>
        </w:rPr>
        <w:t xml:space="preserve">: </w:t>
      </w:r>
      <w:r w:rsidRPr="00EE379B">
        <w:rPr>
          <w:rFonts w:ascii="Arial" w:hAnsi="Arial"/>
          <w:color w:val="000000" w:themeColor="text1"/>
          <w:sz w:val="24"/>
          <w:rPrChange w:id="678" w:author="Bruno dos Santos Rodrigues" w:date="2016-11-17T20:32:00Z">
            <w:rPr>
              <w:rFonts w:ascii="Arial" w:eastAsia="Arial" w:hAnsi="Arial" w:cs="Arial"/>
              <w:color w:val="000000" w:themeColor="text1"/>
              <w:sz w:val="24"/>
              <w:szCs w:val="24"/>
            </w:rPr>
          </w:rPrChange>
        </w:rPr>
        <w:t xml:space="preserve">Processo responsável por permitir que os usuários façam uso do serviço, dados entre outros ativos de TI, ele ajuda a proteger a confidencialidade, a integridade e a disponibilidade de ativos através da garantia que apenas usuários autorizados sejam capazes de acessar. </w:t>
      </w:r>
    </w:p>
    <w:p w14:paraId="5105A653" w14:textId="77777777" w:rsidR="00523E3A" w:rsidRPr="00EE379B" w:rsidRDefault="00523E3A" w:rsidP="00A27817">
      <w:pPr>
        <w:pStyle w:val="Ttulo"/>
        <w:numPr>
          <w:ilvl w:val="0"/>
          <w:numId w:val="21"/>
        </w:numPr>
        <w:spacing w:before="240" w:line="360" w:lineRule="auto"/>
        <w:ind w:left="426"/>
        <w:jc w:val="both"/>
        <w:outlineLvl w:val="1"/>
        <w:rPr>
          <w:rFonts w:ascii="Arial" w:hAnsi="Arial"/>
          <w:b/>
          <w:color w:val="000000" w:themeColor="text1"/>
          <w:sz w:val="24"/>
          <w:rPrChange w:id="679" w:author="Bruno dos Santos Rodrigues" w:date="2016-11-17T20:32:00Z">
            <w:rPr>
              <w:rFonts w:ascii="Arial" w:hAnsi="Arial" w:cs="Arial"/>
              <w:b/>
              <w:color w:val="000000" w:themeColor="text1"/>
              <w:sz w:val="24"/>
              <w:szCs w:val="24"/>
            </w:rPr>
          </w:rPrChange>
        </w:rPr>
      </w:pPr>
      <w:bookmarkStart w:id="680" w:name="_Toc466993407"/>
      <w:bookmarkStart w:id="681" w:name="_Toc466998583"/>
      <w:bookmarkStart w:id="682" w:name="_Toc466999037"/>
      <w:bookmarkStart w:id="683" w:name="_Toc466999225"/>
      <w:bookmarkStart w:id="684" w:name="_26in1rg" w:colFirst="0" w:colLast="0"/>
      <w:bookmarkStart w:id="685" w:name="_Toc466993408"/>
      <w:bookmarkStart w:id="686" w:name="_Toc466998584"/>
      <w:bookmarkStart w:id="687" w:name="_Toc466999038"/>
      <w:bookmarkStart w:id="688" w:name="_Toc466999226"/>
      <w:bookmarkStart w:id="689" w:name="_Toc467101841"/>
      <w:bookmarkStart w:id="690" w:name="_Toc467178106"/>
      <w:bookmarkEnd w:id="680"/>
      <w:bookmarkEnd w:id="681"/>
      <w:bookmarkEnd w:id="682"/>
      <w:bookmarkEnd w:id="683"/>
      <w:bookmarkEnd w:id="684"/>
      <w:bookmarkEnd w:id="685"/>
      <w:bookmarkEnd w:id="686"/>
      <w:bookmarkEnd w:id="687"/>
      <w:bookmarkEnd w:id="688"/>
      <w:r w:rsidRPr="00EE379B">
        <w:rPr>
          <w:rFonts w:ascii="Arial" w:hAnsi="Arial"/>
          <w:b/>
          <w:color w:val="000000" w:themeColor="text1"/>
          <w:sz w:val="24"/>
          <w:rPrChange w:id="691" w:author="Bruno dos Santos Rodrigues" w:date="2016-11-17T20:32:00Z">
            <w:rPr>
              <w:rFonts w:ascii="Arial" w:eastAsia="Arial" w:hAnsi="Arial" w:cs="Arial"/>
              <w:b/>
              <w:color w:val="000000" w:themeColor="text1"/>
              <w:sz w:val="24"/>
              <w:szCs w:val="24"/>
            </w:rPr>
          </w:rPrChange>
        </w:rPr>
        <w:t>GitHub</w:t>
      </w:r>
      <w:bookmarkEnd w:id="689"/>
      <w:bookmarkEnd w:id="690"/>
    </w:p>
    <w:p w14:paraId="60CA8E2D" w14:textId="77777777" w:rsidR="00046625" w:rsidRPr="00EE379B" w:rsidRDefault="00EE55CF" w:rsidP="007B0066">
      <w:pPr>
        <w:spacing w:before="120" w:after="0" w:line="360" w:lineRule="auto"/>
        <w:ind w:firstLine="709"/>
        <w:jc w:val="both"/>
        <w:rPr>
          <w:rFonts w:ascii="Arial" w:hAnsi="Arial"/>
          <w:color w:val="000000" w:themeColor="text1"/>
          <w:sz w:val="24"/>
          <w:rPrChange w:id="692" w:author="Bruno dos Santos Rodrigues" w:date="2016-11-17T20:32:00Z">
            <w:rPr>
              <w:rFonts w:ascii="Arial" w:hAnsi="Arial" w:cs="Arial"/>
              <w:color w:val="000000" w:themeColor="text1"/>
              <w:sz w:val="24"/>
              <w:szCs w:val="24"/>
            </w:rPr>
          </w:rPrChange>
        </w:rPr>
      </w:pPr>
      <w:commentRangeStart w:id="693"/>
      <w:r w:rsidRPr="00EE379B">
        <w:rPr>
          <w:rFonts w:ascii="Arial" w:hAnsi="Arial"/>
          <w:color w:val="000000" w:themeColor="text1"/>
          <w:sz w:val="24"/>
          <w:rPrChange w:id="694" w:author="Bruno dos Santos Rodrigues" w:date="2016-11-17T20:32:00Z">
            <w:rPr>
              <w:rFonts w:ascii="Arial" w:eastAsia="Arial" w:hAnsi="Arial" w:cs="Arial"/>
              <w:color w:val="000000" w:themeColor="text1"/>
              <w:sz w:val="24"/>
              <w:szCs w:val="24"/>
            </w:rPr>
          </w:rPrChange>
        </w:rPr>
        <w:t>O Git nasceu da necessidade de Linus Torvalds (pai do kernel Linux) fazer o controle de versão no desenvolvimento do kernel do Linux. Linus estava atrás de uma solução rápida e eficiente para controlar as alterações no seu projeto, com essa ferramenta ele conseguiu manter o trabalho sempre no mesmo diretório e com um eficiente controle de versões.</w:t>
      </w:r>
    </w:p>
    <w:p w14:paraId="55BD2DE3" w14:textId="77777777" w:rsidR="00046625" w:rsidRPr="00EE379B" w:rsidRDefault="00EE55CF" w:rsidP="007B0066">
      <w:pPr>
        <w:spacing w:before="120" w:after="0" w:line="360" w:lineRule="auto"/>
        <w:ind w:firstLine="709"/>
        <w:jc w:val="both"/>
        <w:rPr>
          <w:rFonts w:ascii="Arial" w:hAnsi="Arial"/>
          <w:color w:val="000000" w:themeColor="text1"/>
          <w:sz w:val="24"/>
          <w:rPrChange w:id="695"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696" w:author="Bruno dos Santos Rodrigues" w:date="2016-11-17T20:32:00Z">
            <w:rPr>
              <w:rFonts w:ascii="Arial" w:eastAsia="Arial" w:hAnsi="Arial" w:cs="Arial"/>
              <w:color w:val="000000" w:themeColor="text1"/>
              <w:sz w:val="24"/>
              <w:szCs w:val="24"/>
            </w:rPr>
          </w:rPrChange>
        </w:rPr>
        <w:t>Em 2008 nasceu o GitHub, um sistema de repositório de projetos que utiliza o Git para o upload dos projetos e controle de versão, além da funcionalidade básica ele ainda conta com várias funcionalidades sociais, facilitando a comunicação entre usuários e desenvolvedores aumentando assim as chances de se obter um ambiente de desenvolvimento colaborativo.</w:t>
      </w:r>
      <w:commentRangeEnd w:id="693"/>
      <w:r w:rsidR="006D59F1" w:rsidRPr="00EE379B">
        <w:rPr>
          <w:rStyle w:val="Refdecomentrio"/>
          <w:rFonts w:ascii="Arial" w:hAnsi="Arial"/>
          <w:color w:val="000000" w:themeColor="text1"/>
          <w:rPrChange w:id="697" w:author="Bruno dos Santos Rodrigues" w:date="2016-11-17T20:32:00Z">
            <w:rPr>
              <w:rStyle w:val="Refdecomentrio"/>
              <w:color w:val="000000" w:themeColor="text1"/>
            </w:rPr>
          </w:rPrChange>
        </w:rPr>
        <w:commentReference w:id="693"/>
      </w:r>
    </w:p>
    <w:p w14:paraId="559639A0" w14:textId="77777777" w:rsidR="00046625" w:rsidRPr="00EE379B" w:rsidRDefault="00EE55CF" w:rsidP="007B0066">
      <w:pPr>
        <w:spacing w:before="120" w:after="0" w:line="360" w:lineRule="auto"/>
        <w:ind w:firstLine="709"/>
        <w:jc w:val="both"/>
        <w:rPr>
          <w:rFonts w:ascii="Arial" w:hAnsi="Arial"/>
          <w:color w:val="000000" w:themeColor="text1"/>
          <w:sz w:val="24"/>
          <w:rPrChange w:id="698"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699" w:author="Bruno dos Santos Rodrigues" w:date="2016-11-17T20:32:00Z">
            <w:rPr>
              <w:rFonts w:ascii="Arial" w:eastAsia="Arial" w:hAnsi="Arial" w:cs="Arial"/>
              <w:color w:val="000000" w:themeColor="text1"/>
              <w:sz w:val="24"/>
              <w:szCs w:val="24"/>
            </w:rPr>
          </w:rPrChange>
        </w:rPr>
        <w:t>Para manter as versões do sistema e os documentos relacionados atualizados entre os membros do time de desenvolvimento foi utilizado o GitHub com algumas ferramentas gratuitas para facilitar o sincronismo.</w:t>
      </w:r>
    </w:p>
    <w:p w14:paraId="7F2D98FF" w14:textId="77777777" w:rsidR="00046625" w:rsidRPr="00EE379B" w:rsidRDefault="00EE55CF" w:rsidP="007B0066">
      <w:pPr>
        <w:spacing w:before="120" w:after="0" w:line="360" w:lineRule="auto"/>
        <w:ind w:firstLine="709"/>
        <w:jc w:val="both"/>
        <w:rPr>
          <w:rFonts w:ascii="Arial" w:hAnsi="Arial"/>
          <w:color w:val="000000" w:themeColor="text1"/>
          <w:sz w:val="24"/>
          <w:rPrChange w:id="700"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701" w:author="Bruno dos Santos Rodrigues" w:date="2016-11-17T20:32:00Z">
            <w:rPr>
              <w:rFonts w:ascii="Arial" w:eastAsia="Arial" w:hAnsi="Arial" w:cs="Arial"/>
              <w:color w:val="000000" w:themeColor="text1"/>
              <w:sz w:val="24"/>
              <w:szCs w:val="24"/>
            </w:rPr>
          </w:rPrChange>
        </w:rPr>
        <w:t>Com o GitHub mantém-se o controle de cada alteração no código fonte, não há riscos de alguém da equipe de desenvolvimento estar trabalhando com arquivos desatualizados e tira da equipe a preocupação de manter um repositório de arquivos para esse fim.</w:t>
      </w:r>
    </w:p>
    <w:p w14:paraId="135361BB" w14:textId="77777777" w:rsidR="00046625" w:rsidRPr="00EE379B" w:rsidRDefault="00EE55CF" w:rsidP="007B0066">
      <w:pPr>
        <w:spacing w:before="120" w:after="0" w:line="360" w:lineRule="auto"/>
        <w:ind w:firstLine="709"/>
        <w:jc w:val="both"/>
        <w:rPr>
          <w:rFonts w:ascii="Arial" w:hAnsi="Arial"/>
          <w:color w:val="000000" w:themeColor="text1"/>
          <w:sz w:val="24"/>
          <w:rPrChange w:id="702"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703" w:author="Bruno dos Santos Rodrigues" w:date="2016-11-17T20:32:00Z">
            <w:rPr>
              <w:rFonts w:ascii="Arial" w:eastAsia="Arial" w:hAnsi="Arial" w:cs="Arial"/>
              <w:color w:val="000000" w:themeColor="text1"/>
              <w:sz w:val="24"/>
              <w:szCs w:val="24"/>
            </w:rPr>
          </w:rPrChange>
        </w:rPr>
        <w:t>Se a equipe toda utilizar o GitHub corretamente o projeto se mantém mais controlado e a chance de um erro ocorrer por arquivos desatualizados vai ser muito baixa.</w:t>
      </w:r>
    </w:p>
    <w:p w14:paraId="00D8F66A" w14:textId="77777777" w:rsidR="00B1092C" w:rsidRPr="00EE379B" w:rsidRDefault="00B1092C" w:rsidP="007B0066">
      <w:pPr>
        <w:pStyle w:val="Ttulo"/>
        <w:numPr>
          <w:ilvl w:val="0"/>
          <w:numId w:val="21"/>
        </w:numPr>
        <w:spacing w:before="480" w:line="360" w:lineRule="auto"/>
        <w:ind w:left="426"/>
        <w:jc w:val="both"/>
        <w:outlineLvl w:val="1"/>
        <w:rPr>
          <w:rFonts w:ascii="Arial" w:hAnsi="Arial"/>
          <w:b/>
          <w:color w:val="000000" w:themeColor="text1"/>
          <w:sz w:val="24"/>
          <w:rPrChange w:id="704" w:author="Bruno dos Santos Rodrigues" w:date="2016-11-17T20:32:00Z">
            <w:rPr>
              <w:rFonts w:ascii="Arial" w:hAnsi="Arial" w:cs="Arial"/>
              <w:b/>
              <w:color w:val="000000" w:themeColor="text1"/>
              <w:sz w:val="24"/>
              <w:szCs w:val="24"/>
            </w:rPr>
          </w:rPrChange>
        </w:rPr>
      </w:pPr>
      <w:bookmarkStart w:id="705" w:name="_lnxbz9" w:colFirst="0" w:colLast="0"/>
      <w:bookmarkStart w:id="706" w:name="_Toc467101842"/>
      <w:bookmarkStart w:id="707" w:name="_Toc467178107"/>
      <w:bookmarkEnd w:id="705"/>
      <w:r w:rsidRPr="00EE379B">
        <w:rPr>
          <w:rFonts w:ascii="Arial" w:hAnsi="Arial"/>
          <w:b/>
          <w:color w:val="000000" w:themeColor="text1"/>
          <w:sz w:val="24"/>
          <w:rPrChange w:id="708" w:author="Bruno dos Santos Rodrigues" w:date="2016-11-17T20:32:00Z">
            <w:rPr>
              <w:rFonts w:ascii="Arial" w:eastAsia="Arial" w:hAnsi="Arial" w:cs="Arial"/>
              <w:b/>
              <w:color w:val="000000" w:themeColor="text1"/>
              <w:sz w:val="24"/>
              <w:szCs w:val="24"/>
            </w:rPr>
          </w:rPrChange>
        </w:rPr>
        <w:t>Qt e Qt Creator</w:t>
      </w:r>
      <w:bookmarkEnd w:id="706"/>
      <w:bookmarkEnd w:id="707"/>
    </w:p>
    <w:p w14:paraId="1E71EBD2" w14:textId="77777777" w:rsidR="00046625" w:rsidRPr="00EE379B" w:rsidRDefault="00EE55CF" w:rsidP="007B0066">
      <w:pPr>
        <w:spacing w:before="120" w:after="0" w:line="360" w:lineRule="auto"/>
        <w:ind w:firstLine="709"/>
        <w:jc w:val="both"/>
        <w:rPr>
          <w:rFonts w:ascii="Arial" w:hAnsi="Arial"/>
          <w:color w:val="000000" w:themeColor="text1"/>
          <w:sz w:val="24"/>
          <w:rPrChange w:id="709"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710" w:author="Bruno dos Santos Rodrigues" w:date="2016-11-17T20:32:00Z">
            <w:rPr>
              <w:rFonts w:ascii="Arial" w:eastAsia="Arial" w:hAnsi="Arial" w:cs="Arial"/>
              <w:color w:val="000000" w:themeColor="text1"/>
              <w:sz w:val="24"/>
              <w:szCs w:val="24"/>
            </w:rPr>
          </w:rPrChange>
        </w:rPr>
        <w:t>O Qt nasceu na Noruega em 1995 como uma interface gráfica unificada para Windows, UNIX e Mac, sendo escrita completamente em C/C++.</w:t>
      </w:r>
    </w:p>
    <w:p w14:paraId="13708A52" w14:textId="77777777" w:rsidR="00046625" w:rsidRPr="00EE379B" w:rsidRDefault="00EE55CF" w:rsidP="007B0066">
      <w:pPr>
        <w:spacing w:before="120" w:after="0" w:line="360" w:lineRule="auto"/>
        <w:ind w:firstLine="709"/>
        <w:jc w:val="both"/>
        <w:rPr>
          <w:rFonts w:ascii="Arial" w:hAnsi="Arial"/>
          <w:color w:val="000000" w:themeColor="text1"/>
          <w:sz w:val="24"/>
          <w:rPrChange w:id="711"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712" w:author="Bruno dos Santos Rodrigues" w:date="2016-11-17T20:32:00Z">
            <w:rPr>
              <w:rFonts w:ascii="Arial" w:eastAsia="Arial" w:hAnsi="Arial" w:cs="Arial"/>
              <w:color w:val="000000" w:themeColor="text1"/>
              <w:sz w:val="24"/>
              <w:szCs w:val="24"/>
            </w:rPr>
          </w:rPrChange>
        </w:rPr>
        <w:t>Pela sua facilidade no desenvolvimento de aplicações multiplataforma e pelo padrão visual bem simples ele foi escolhido como framework para interface gráfica deste projeto.</w:t>
      </w:r>
    </w:p>
    <w:p w14:paraId="5F771F27" w14:textId="77777777" w:rsidR="00046625" w:rsidRPr="00EE379B" w:rsidRDefault="00EE55CF" w:rsidP="007B0066">
      <w:pPr>
        <w:spacing w:before="120" w:after="0" w:line="360" w:lineRule="auto"/>
        <w:ind w:firstLine="709"/>
        <w:jc w:val="both"/>
        <w:rPr>
          <w:rFonts w:ascii="Arial" w:hAnsi="Arial"/>
          <w:color w:val="000000" w:themeColor="text1"/>
          <w:sz w:val="24"/>
          <w:rPrChange w:id="713"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714" w:author="Bruno dos Santos Rodrigues" w:date="2016-11-17T20:32:00Z">
            <w:rPr>
              <w:rFonts w:ascii="Arial" w:eastAsia="Arial" w:hAnsi="Arial" w:cs="Arial"/>
              <w:color w:val="000000" w:themeColor="text1"/>
              <w:sz w:val="24"/>
              <w:szCs w:val="24"/>
            </w:rPr>
          </w:rPrChange>
        </w:rPr>
        <w:t>O Qt é totalmente modular, cada módulo adiciona métodos diferentes que podem ser utilizados para automatizar diversas tarefas relacionadas a interface gráfica e manipulação de dados.</w:t>
      </w:r>
    </w:p>
    <w:p w14:paraId="77F2F591" w14:textId="77777777" w:rsidR="00046625" w:rsidRPr="00EE379B" w:rsidRDefault="00EE55CF" w:rsidP="007B0066">
      <w:pPr>
        <w:spacing w:before="120" w:after="0" w:line="360" w:lineRule="auto"/>
        <w:ind w:firstLine="709"/>
        <w:jc w:val="both"/>
        <w:rPr>
          <w:rFonts w:ascii="Arial" w:hAnsi="Arial"/>
          <w:color w:val="000000" w:themeColor="text1"/>
          <w:sz w:val="24"/>
          <w:rPrChange w:id="715"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716" w:author="Bruno dos Santos Rodrigues" w:date="2016-11-17T20:32:00Z">
            <w:rPr>
              <w:rFonts w:ascii="Arial" w:eastAsia="Arial" w:hAnsi="Arial" w:cs="Arial"/>
              <w:color w:val="000000" w:themeColor="text1"/>
              <w:sz w:val="24"/>
              <w:szCs w:val="24"/>
            </w:rPr>
          </w:rPrChange>
        </w:rPr>
        <w:t>Os próprios desenvolvedores do Qt disponibilizam uma IDE (ambiente de desenvolvimento) que tem todas as opções necessárias para configurar o ambiente Qt e compilar seu programa para as mais diversas plataformas.</w:t>
      </w:r>
    </w:p>
    <w:p w14:paraId="3EC3AE77" w14:textId="77777777" w:rsidR="00046625" w:rsidRPr="00EE379B" w:rsidRDefault="00EE55CF" w:rsidP="007B0066">
      <w:pPr>
        <w:spacing w:before="120" w:after="0" w:line="360" w:lineRule="auto"/>
        <w:ind w:firstLine="709"/>
        <w:jc w:val="both"/>
        <w:rPr>
          <w:rFonts w:ascii="Arial" w:hAnsi="Arial"/>
          <w:color w:val="000000" w:themeColor="text1"/>
          <w:sz w:val="24"/>
          <w:rPrChange w:id="717"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718" w:author="Bruno dos Santos Rodrigues" w:date="2016-11-17T20:32:00Z">
            <w:rPr>
              <w:rFonts w:ascii="Arial" w:eastAsia="Arial" w:hAnsi="Arial" w:cs="Arial"/>
              <w:color w:val="000000" w:themeColor="text1"/>
              <w:sz w:val="24"/>
              <w:szCs w:val="24"/>
            </w:rPr>
          </w:rPrChange>
        </w:rPr>
        <w:t>Também é possível editar cada um dos arquivos do projeto podendo assim adicionar novas funcionalidades a cada elemento gráfico e mesmo aplicar temas para alterar completamente o visual e a experiência do usuário de forma semelhante ao que o CSS faz pelo HTML.</w:t>
      </w:r>
    </w:p>
    <w:p w14:paraId="7408EF8E" w14:textId="77777777" w:rsidR="00046625" w:rsidRPr="00EE379B" w:rsidRDefault="00EE55CF" w:rsidP="007B0066">
      <w:pPr>
        <w:spacing w:before="120" w:after="0" w:line="360" w:lineRule="auto"/>
        <w:ind w:firstLine="709"/>
        <w:jc w:val="both"/>
        <w:rPr>
          <w:rFonts w:ascii="Arial" w:hAnsi="Arial"/>
          <w:color w:val="000000" w:themeColor="text1"/>
          <w:sz w:val="24"/>
          <w:rPrChange w:id="719"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720" w:author="Bruno dos Santos Rodrigues" w:date="2016-11-17T20:32:00Z">
            <w:rPr>
              <w:rFonts w:ascii="Arial" w:eastAsia="Arial" w:hAnsi="Arial" w:cs="Arial"/>
              <w:color w:val="000000" w:themeColor="text1"/>
              <w:sz w:val="24"/>
              <w:szCs w:val="24"/>
            </w:rPr>
          </w:rPrChange>
        </w:rPr>
        <w:t xml:space="preserve">Quando se trabalha em Qt na verdade os arquivos fonte são arquivos de macro pré-configurados, quando um programa em Qt é compilado primeiramente o Qt roda um programa chamado </w:t>
      </w:r>
      <w:r w:rsidRPr="00EE379B">
        <w:rPr>
          <w:rFonts w:ascii="Arial" w:hAnsi="Arial"/>
          <w:i/>
          <w:color w:val="000000" w:themeColor="text1"/>
          <w:sz w:val="24"/>
          <w:rPrChange w:id="721" w:author="Bruno dos Santos Rodrigues" w:date="2016-11-17T20:32:00Z">
            <w:rPr>
              <w:rFonts w:ascii="Arial" w:eastAsia="Arial" w:hAnsi="Arial" w:cs="Arial"/>
              <w:i/>
              <w:color w:val="000000" w:themeColor="text1"/>
              <w:sz w:val="24"/>
              <w:szCs w:val="24"/>
            </w:rPr>
          </w:rPrChange>
        </w:rPr>
        <w:t>moc</w:t>
      </w:r>
      <w:r w:rsidRPr="00EE379B">
        <w:rPr>
          <w:rFonts w:ascii="Arial" w:hAnsi="Arial"/>
          <w:color w:val="000000" w:themeColor="text1"/>
          <w:sz w:val="24"/>
          <w:rPrChange w:id="722" w:author="Bruno dos Santos Rodrigues" w:date="2016-11-17T20:32:00Z">
            <w:rPr>
              <w:rFonts w:ascii="Arial" w:eastAsia="Arial" w:hAnsi="Arial" w:cs="Arial"/>
              <w:color w:val="000000" w:themeColor="text1"/>
              <w:sz w:val="24"/>
              <w:szCs w:val="24"/>
            </w:rPr>
          </w:rPrChange>
        </w:rPr>
        <w:t xml:space="preserve"> para converter esses macros em C++ puro e incorporar ao código editado para só depois compilar o código completo em C++.</w:t>
      </w:r>
    </w:p>
    <w:p w14:paraId="15DB231C" w14:textId="77777777" w:rsidR="00046625" w:rsidRPr="00EE379B" w:rsidRDefault="00CD4B7A" w:rsidP="007B0066">
      <w:pPr>
        <w:spacing w:before="120" w:after="0" w:line="360" w:lineRule="auto"/>
        <w:ind w:firstLine="709"/>
        <w:jc w:val="both"/>
        <w:rPr>
          <w:rFonts w:ascii="Arial" w:hAnsi="Arial"/>
          <w:color w:val="000000" w:themeColor="text1"/>
          <w:sz w:val="24"/>
          <w:rPrChange w:id="723"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724" w:author="Bruno dos Santos Rodrigues" w:date="2016-11-17T20:32:00Z">
            <w:rPr>
              <w:rFonts w:ascii="Arial" w:eastAsia="Arial" w:hAnsi="Arial" w:cs="Arial"/>
              <w:color w:val="000000" w:themeColor="text1"/>
              <w:sz w:val="24"/>
              <w:szCs w:val="24"/>
            </w:rPr>
          </w:rPrChange>
        </w:rPr>
        <w:t>Abaixo é possível ver</w:t>
      </w:r>
      <w:r w:rsidR="00EE55CF" w:rsidRPr="00EE379B">
        <w:rPr>
          <w:rFonts w:ascii="Arial" w:hAnsi="Arial"/>
          <w:color w:val="000000" w:themeColor="text1"/>
          <w:sz w:val="24"/>
          <w:rPrChange w:id="725" w:author="Bruno dos Santos Rodrigues" w:date="2016-11-17T20:32:00Z">
            <w:rPr>
              <w:rFonts w:ascii="Arial" w:eastAsia="Arial" w:hAnsi="Arial" w:cs="Arial"/>
              <w:color w:val="000000" w:themeColor="text1"/>
              <w:sz w:val="24"/>
              <w:szCs w:val="24"/>
            </w:rPr>
          </w:rPrChange>
        </w:rPr>
        <w:t xml:space="preserve"> um exemplo de código QML que será interpretado pelo moc para gerar um código em C++:</w:t>
      </w:r>
    </w:p>
    <w:p w14:paraId="12DE9ADA" w14:textId="77777777" w:rsidR="00046625" w:rsidRPr="00EE379B" w:rsidRDefault="00EE55CF">
      <w:pPr>
        <w:rPr>
          <w:rFonts w:ascii="Arial" w:hAnsi="Arial"/>
          <w:color w:val="000000" w:themeColor="text1"/>
          <w:sz w:val="24"/>
          <w:rPrChange w:id="726" w:author="Bruno dos Santos Rodrigues" w:date="2016-11-17T20:32:00Z">
            <w:rPr>
              <w:rFonts w:ascii="Courier New" w:hAnsi="Courier New" w:cs="Courier New"/>
              <w:color w:val="000000" w:themeColor="text1"/>
              <w:sz w:val="24"/>
              <w:szCs w:val="24"/>
            </w:rPr>
          </w:rPrChange>
        </w:rPr>
      </w:pPr>
      <w:r w:rsidRPr="00EE379B">
        <w:rPr>
          <w:rFonts w:ascii="Arial" w:hAnsi="Arial"/>
          <w:color w:val="000000" w:themeColor="text1"/>
          <w:sz w:val="24"/>
          <w:lang w:val="en-US"/>
          <w:rPrChange w:id="727" w:author="Bruno dos Santos Rodrigues" w:date="2016-11-17T20:32:00Z">
            <w:rPr>
              <w:rFonts w:ascii="Courier New" w:eastAsia="Arial" w:hAnsi="Courier New" w:cs="Courier New"/>
              <w:color w:val="000000" w:themeColor="text1"/>
              <w:sz w:val="24"/>
              <w:szCs w:val="24"/>
              <w:lang w:val="en-US"/>
            </w:rPr>
          </w:rPrChange>
        </w:rPr>
        <w:t>Button {</w:t>
      </w:r>
      <w:r w:rsidRPr="00EE379B">
        <w:rPr>
          <w:rFonts w:ascii="Arial" w:hAnsi="Arial"/>
          <w:color w:val="000000" w:themeColor="text1"/>
          <w:sz w:val="24"/>
          <w:lang w:val="en-US"/>
          <w:rPrChange w:id="728" w:author="Bruno dos Santos Rodrigues" w:date="2016-11-17T20:32:00Z">
            <w:rPr>
              <w:rFonts w:ascii="Courier New" w:eastAsia="Arial" w:hAnsi="Courier New" w:cs="Courier New"/>
              <w:color w:val="000000" w:themeColor="text1"/>
              <w:sz w:val="24"/>
              <w:szCs w:val="24"/>
              <w:lang w:val="en-US"/>
            </w:rPr>
          </w:rPrChange>
        </w:rPr>
        <w:br/>
      </w:r>
      <w:r w:rsidRPr="00EE379B">
        <w:rPr>
          <w:rFonts w:ascii="Arial" w:hAnsi="Arial"/>
          <w:color w:val="000000" w:themeColor="text1"/>
          <w:sz w:val="24"/>
          <w:lang w:val="en-US"/>
          <w:rPrChange w:id="729" w:author="Bruno dos Santos Rodrigues" w:date="2016-11-17T20:32:00Z">
            <w:rPr>
              <w:rFonts w:ascii="Courier New" w:eastAsia="Arial" w:hAnsi="Courier New" w:cs="Courier New"/>
              <w:color w:val="000000" w:themeColor="text1"/>
              <w:sz w:val="24"/>
              <w:szCs w:val="24"/>
              <w:lang w:val="en-US"/>
            </w:rPr>
          </w:rPrChange>
        </w:rPr>
        <w:tab/>
        <w:t>   text: qsTr("Hello World")</w:t>
      </w:r>
      <w:r w:rsidRPr="00EE379B">
        <w:rPr>
          <w:rFonts w:ascii="Arial" w:hAnsi="Arial"/>
          <w:color w:val="000000" w:themeColor="text1"/>
          <w:sz w:val="24"/>
          <w:lang w:val="en-US"/>
          <w:rPrChange w:id="730" w:author="Bruno dos Santos Rodrigues" w:date="2016-11-17T20:32:00Z">
            <w:rPr>
              <w:rFonts w:ascii="Courier New" w:eastAsia="Arial" w:hAnsi="Courier New" w:cs="Courier New"/>
              <w:color w:val="000000" w:themeColor="text1"/>
              <w:sz w:val="24"/>
              <w:szCs w:val="24"/>
              <w:lang w:val="en-US"/>
            </w:rPr>
          </w:rPrChange>
        </w:rPr>
        <w:br/>
      </w:r>
      <w:r w:rsidRPr="00EE379B">
        <w:rPr>
          <w:rFonts w:ascii="Arial" w:hAnsi="Arial"/>
          <w:color w:val="000000" w:themeColor="text1"/>
          <w:sz w:val="24"/>
          <w:lang w:val="en-US"/>
          <w:rPrChange w:id="731" w:author="Bruno dos Santos Rodrigues" w:date="2016-11-17T20:32:00Z">
            <w:rPr>
              <w:rFonts w:ascii="Courier New" w:eastAsia="Arial" w:hAnsi="Courier New" w:cs="Courier New"/>
              <w:color w:val="000000" w:themeColor="text1"/>
              <w:sz w:val="24"/>
              <w:szCs w:val="24"/>
              <w:lang w:val="en-US"/>
            </w:rPr>
          </w:rPrChange>
        </w:rPr>
        <w:tab/>
        <w:t>   style: ButtonStyle {</w:t>
      </w:r>
      <w:r w:rsidRPr="00EE379B">
        <w:rPr>
          <w:rFonts w:ascii="Arial" w:hAnsi="Arial"/>
          <w:color w:val="000000" w:themeColor="text1"/>
          <w:sz w:val="24"/>
          <w:lang w:val="en-US"/>
          <w:rPrChange w:id="732" w:author="Bruno dos Santos Rodrigues" w:date="2016-11-17T20:32:00Z">
            <w:rPr>
              <w:rFonts w:ascii="Courier New" w:eastAsia="Arial" w:hAnsi="Courier New" w:cs="Courier New"/>
              <w:color w:val="000000" w:themeColor="text1"/>
              <w:sz w:val="24"/>
              <w:szCs w:val="24"/>
              <w:lang w:val="en-US"/>
            </w:rPr>
          </w:rPrChange>
        </w:rPr>
        <w:br/>
      </w:r>
      <w:r w:rsidRPr="00EE379B">
        <w:rPr>
          <w:rFonts w:ascii="Arial" w:hAnsi="Arial"/>
          <w:color w:val="000000" w:themeColor="text1"/>
          <w:sz w:val="24"/>
          <w:lang w:val="en-US"/>
          <w:rPrChange w:id="733" w:author="Bruno dos Santos Rodrigues" w:date="2016-11-17T20:32:00Z">
            <w:rPr>
              <w:rFonts w:ascii="Courier New" w:eastAsia="Arial" w:hAnsi="Courier New" w:cs="Courier New"/>
              <w:color w:val="000000" w:themeColor="text1"/>
              <w:sz w:val="24"/>
              <w:szCs w:val="24"/>
              <w:lang w:val="en-US"/>
            </w:rPr>
          </w:rPrChange>
        </w:rPr>
        <w:tab/>
        <w:t>       background: Rectangle {</w:t>
      </w:r>
      <w:r w:rsidRPr="00EE379B">
        <w:rPr>
          <w:rFonts w:ascii="Arial" w:hAnsi="Arial"/>
          <w:color w:val="000000" w:themeColor="text1"/>
          <w:sz w:val="24"/>
          <w:lang w:val="en-US"/>
          <w:rPrChange w:id="734" w:author="Bruno dos Santos Rodrigues" w:date="2016-11-17T20:32:00Z">
            <w:rPr>
              <w:rFonts w:ascii="Courier New" w:eastAsia="Arial" w:hAnsi="Courier New" w:cs="Courier New"/>
              <w:color w:val="000000" w:themeColor="text1"/>
              <w:sz w:val="24"/>
              <w:szCs w:val="24"/>
              <w:lang w:val="en-US"/>
            </w:rPr>
          </w:rPrChange>
        </w:rPr>
        <w:br/>
      </w:r>
      <w:r w:rsidRPr="00EE379B">
        <w:rPr>
          <w:rFonts w:ascii="Arial" w:hAnsi="Arial"/>
          <w:color w:val="000000" w:themeColor="text1"/>
          <w:sz w:val="24"/>
          <w:lang w:val="en-US"/>
          <w:rPrChange w:id="735" w:author="Bruno dos Santos Rodrigues" w:date="2016-11-17T20:32:00Z">
            <w:rPr>
              <w:rFonts w:ascii="Courier New" w:eastAsia="Arial" w:hAnsi="Courier New" w:cs="Courier New"/>
              <w:color w:val="000000" w:themeColor="text1"/>
              <w:sz w:val="24"/>
              <w:szCs w:val="24"/>
              <w:lang w:val="en-US"/>
            </w:rPr>
          </w:rPrChange>
        </w:rPr>
        <w:tab/>
        <w:t>           implicitWidth: 100</w:t>
      </w:r>
      <w:r w:rsidRPr="00EE379B">
        <w:rPr>
          <w:rFonts w:ascii="Arial" w:hAnsi="Arial"/>
          <w:color w:val="000000" w:themeColor="text1"/>
          <w:sz w:val="24"/>
          <w:lang w:val="en-US"/>
          <w:rPrChange w:id="736" w:author="Bruno dos Santos Rodrigues" w:date="2016-11-17T20:32:00Z">
            <w:rPr>
              <w:rFonts w:ascii="Courier New" w:eastAsia="Arial" w:hAnsi="Courier New" w:cs="Courier New"/>
              <w:color w:val="000000" w:themeColor="text1"/>
              <w:sz w:val="24"/>
              <w:szCs w:val="24"/>
              <w:lang w:val="en-US"/>
            </w:rPr>
          </w:rPrChange>
        </w:rPr>
        <w:br/>
      </w:r>
      <w:r w:rsidRPr="00EE379B">
        <w:rPr>
          <w:rFonts w:ascii="Arial" w:hAnsi="Arial"/>
          <w:color w:val="000000" w:themeColor="text1"/>
          <w:sz w:val="24"/>
          <w:lang w:val="en-US"/>
          <w:rPrChange w:id="737" w:author="Bruno dos Santos Rodrigues" w:date="2016-11-17T20:32:00Z">
            <w:rPr>
              <w:rFonts w:ascii="Courier New" w:eastAsia="Arial" w:hAnsi="Courier New" w:cs="Courier New"/>
              <w:color w:val="000000" w:themeColor="text1"/>
              <w:sz w:val="24"/>
              <w:szCs w:val="24"/>
              <w:lang w:val="en-US"/>
            </w:rPr>
          </w:rPrChange>
        </w:rPr>
        <w:tab/>
        <w:t>           implicitHeight: 25</w:t>
      </w:r>
      <w:r w:rsidRPr="00EE379B">
        <w:rPr>
          <w:rFonts w:ascii="Arial" w:hAnsi="Arial"/>
          <w:color w:val="000000" w:themeColor="text1"/>
          <w:sz w:val="24"/>
          <w:lang w:val="en-US"/>
          <w:rPrChange w:id="738" w:author="Bruno dos Santos Rodrigues" w:date="2016-11-17T20:32:00Z">
            <w:rPr>
              <w:rFonts w:ascii="Courier New" w:eastAsia="Arial" w:hAnsi="Courier New" w:cs="Courier New"/>
              <w:color w:val="000000" w:themeColor="text1"/>
              <w:sz w:val="24"/>
              <w:szCs w:val="24"/>
              <w:lang w:val="en-US"/>
            </w:rPr>
          </w:rPrChange>
        </w:rPr>
        <w:br/>
      </w:r>
      <w:r w:rsidRPr="00EE379B">
        <w:rPr>
          <w:rFonts w:ascii="Arial" w:hAnsi="Arial"/>
          <w:color w:val="000000" w:themeColor="text1"/>
          <w:sz w:val="24"/>
          <w:lang w:val="en-US"/>
          <w:rPrChange w:id="739" w:author="Bruno dos Santos Rodrigues" w:date="2016-11-17T20:32:00Z">
            <w:rPr>
              <w:rFonts w:ascii="Courier New" w:eastAsia="Arial" w:hAnsi="Courier New" w:cs="Courier New"/>
              <w:color w:val="000000" w:themeColor="text1"/>
              <w:sz w:val="24"/>
              <w:szCs w:val="24"/>
              <w:lang w:val="en-US"/>
            </w:rPr>
          </w:rPrChange>
        </w:rPr>
        <w:tab/>
        <w:t>           border.width: control.activeFocus ? 2 : 1</w:t>
      </w:r>
      <w:r w:rsidRPr="00EE379B">
        <w:rPr>
          <w:rFonts w:ascii="Arial" w:hAnsi="Arial"/>
          <w:color w:val="000000" w:themeColor="text1"/>
          <w:sz w:val="24"/>
          <w:lang w:val="en-US"/>
          <w:rPrChange w:id="740" w:author="Bruno dos Santos Rodrigues" w:date="2016-11-17T20:32:00Z">
            <w:rPr>
              <w:rFonts w:ascii="Courier New" w:eastAsia="Arial" w:hAnsi="Courier New" w:cs="Courier New"/>
              <w:color w:val="000000" w:themeColor="text1"/>
              <w:sz w:val="24"/>
              <w:szCs w:val="24"/>
              <w:lang w:val="en-US"/>
            </w:rPr>
          </w:rPrChange>
        </w:rPr>
        <w:br/>
      </w:r>
      <w:r w:rsidRPr="00EE379B">
        <w:rPr>
          <w:rFonts w:ascii="Arial" w:hAnsi="Arial"/>
          <w:color w:val="000000" w:themeColor="text1"/>
          <w:sz w:val="24"/>
          <w:lang w:val="en-US"/>
          <w:rPrChange w:id="741" w:author="Bruno dos Santos Rodrigues" w:date="2016-11-17T20:32:00Z">
            <w:rPr>
              <w:rFonts w:ascii="Courier New" w:eastAsia="Arial" w:hAnsi="Courier New" w:cs="Courier New"/>
              <w:color w:val="000000" w:themeColor="text1"/>
              <w:sz w:val="24"/>
              <w:szCs w:val="24"/>
              <w:lang w:val="en-US"/>
            </w:rPr>
          </w:rPrChange>
        </w:rPr>
        <w:tab/>
        <w:t>           border.color: "#FFF"</w:t>
      </w:r>
      <w:r w:rsidRPr="00EE379B">
        <w:rPr>
          <w:rFonts w:ascii="Arial" w:hAnsi="Arial"/>
          <w:color w:val="000000" w:themeColor="text1"/>
          <w:sz w:val="24"/>
          <w:lang w:val="en-US"/>
          <w:rPrChange w:id="742" w:author="Bruno dos Santos Rodrigues" w:date="2016-11-17T20:32:00Z">
            <w:rPr>
              <w:rFonts w:ascii="Courier New" w:eastAsia="Arial" w:hAnsi="Courier New" w:cs="Courier New"/>
              <w:color w:val="000000" w:themeColor="text1"/>
              <w:sz w:val="24"/>
              <w:szCs w:val="24"/>
              <w:lang w:val="en-US"/>
            </w:rPr>
          </w:rPrChange>
        </w:rPr>
        <w:br/>
      </w:r>
      <w:r w:rsidRPr="00EE379B">
        <w:rPr>
          <w:rFonts w:ascii="Arial" w:hAnsi="Arial"/>
          <w:color w:val="000000" w:themeColor="text1"/>
          <w:sz w:val="24"/>
          <w:lang w:val="en-US"/>
          <w:rPrChange w:id="743" w:author="Bruno dos Santos Rodrigues" w:date="2016-11-17T20:32:00Z">
            <w:rPr>
              <w:rFonts w:ascii="Courier New" w:eastAsia="Arial" w:hAnsi="Courier New" w:cs="Courier New"/>
              <w:color w:val="000000" w:themeColor="text1"/>
              <w:sz w:val="24"/>
              <w:szCs w:val="24"/>
              <w:lang w:val="en-US"/>
            </w:rPr>
          </w:rPrChange>
        </w:rPr>
        <w:tab/>
        <w:t>           radius: 4</w:t>
      </w:r>
      <w:r w:rsidRPr="00EE379B">
        <w:rPr>
          <w:rFonts w:ascii="Arial" w:hAnsi="Arial"/>
          <w:color w:val="000000" w:themeColor="text1"/>
          <w:sz w:val="24"/>
          <w:lang w:val="en-US"/>
          <w:rPrChange w:id="744" w:author="Bruno dos Santos Rodrigues" w:date="2016-11-17T20:32:00Z">
            <w:rPr>
              <w:rFonts w:ascii="Courier New" w:eastAsia="Arial" w:hAnsi="Courier New" w:cs="Courier New"/>
              <w:color w:val="000000" w:themeColor="text1"/>
              <w:sz w:val="24"/>
              <w:szCs w:val="24"/>
              <w:lang w:val="en-US"/>
            </w:rPr>
          </w:rPrChange>
        </w:rPr>
        <w:br/>
      </w:r>
      <w:r w:rsidRPr="00EE379B">
        <w:rPr>
          <w:rFonts w:ascii="Arial" w:hAnsi="Arial"/>
          <w:color w:val="000000" w:themeColor="text1"/>
          <w:sz w:val="24"/>
          <w:lang w:val="en-US"/>
          <w:rPrChange w:id="745" w:author="Bruno dos Santos Rodrigues" w:date="2016-11-17T20:32:00Z">
            <w:rPr>
              <w:rFonts w:ascii="Courier New" w:eastAsia="Arial" w:hAnsi="Courier New" w:cs="Courier New"/>
              <w:color w:val="000000" w:themeColor="text1"/>
              <w:sz w:val="24"/>
              <w:szCs w:val="24"/>
              <w:lang w:val="en-US"/>
            </w:rPr>
          </w:rPrChange>
        </w:rPr>
        <w:tab/>
        <w:t>           gradient: Gradient {</w:t>
      </w:r>
      <w:r w:rsidRPr="00EE379B">
        <w:rPr>
          <w:rFonts w:ascii="Arial" w:hAnsi="Arial"/>
          <w:color w:val="000000" w:themeColor="text1"/>
          <w:sz w:val="24"/>
          <w:lang w:val="en-US"/>
          <w:rPrChange w:id="746" w:author="Bruno dos Santos Rodrigues" w:date="2016-11-17T20:32:00Z">
            <w:rPr>
              <w:rFonts w:ascii="Courier New" w:eastAsia="Arial" w:hAnsi="Courier New" w:cs="Courier New"/>
              <w:color w:val="000000" w:themeColor="text1"/>
              <w:sz w:val="24"/>
              <w:szCs w:val="24"/>
              <w:lang w:val="en-US"/>
            </w:rPr>
          </w:rPrChange>
        </w:rPr>
        <w:br/>
      </w:r>
      <w:r w:rsidRPr="00EE379B">
        <w:rPr>
          <w:rFonts w:ascii="Arial" w:hAnsi="Arial"/>
          <w:color w:val="000000" w:themeColor="text1"/>
          <w:sz w:val="24"/>
          <w:lang w:val="en-US"/>
          <w:rPrChange w:id="747" w:author="Bruno dos Santos Rodrigues" w:date="2016-11-17T20:32:00Z">
            <w:rPr>
              <w:rFonts w:ascii="Courier New" w:eastAsia="Arial" w:hAnsi="Courier New" w:cs="Courier New"/>
              <w:color w:val="000000" w:themeColor="text1"/>
              <w:sz w:val="24"/>
              <w:szCs w:val="24"/>
              <w:lang w:val="en-US"/>
            </w:rPr>
          </w:rPrChange>
        </w:rPr>
        <w:tab/>
        <w:t xml:space="preserve">               GradientStop { position: 0 ; color: control.pressed ? </w:t>
      </w:r>
      <w:r w:rsidRPr="00EE379B">
        <w:rPr>
          <w:rFonts w:ascii="Arial" w:hAnsi="Arial"/>
          <w:color w:val="000000" w:themeColor="text1"/>
          <w:sz w:val="24"/>
          <w:rPrChange w:id="748" w:author="Bruno dos Santos Rodrigues" w:date="2016-11-17T20:32:00Z">
            <w:rPr>
              <w:rFonts w:ascii="Courier New" w:eastAsia="Arial" w:hAnsi="Courier New" w:cs="Courier New"/>
              <w:color w:val="000000" w:themeColor="text1"/>
              <w:sz w:val="24"/>
              <w:szCs w:val="24"/>
            </w:rPr>
          </w:rPrChange>
        </w:rPr>
        <w:t>"#ccc" : "#fff" }</w:t>
      </w:r>
      <w:r w:rsidRPr="00EE379B">
        <w:rPr>
          <w:rFonts w:ascii="Arial" w:hAnsi="Arial"/>
          <w:color w:val="000000" w:themeColor="text1"/>
          <w:sz w:val="24"/>
          <w:rPrChange w:id="749" w:author="Bruno dos Santos Rodrigues" w:date="2016-11-17T20:32:00Z">
            <w:rPr>
              <w:rFonts w:ascii="Courier New" w:eastAsia="Arial" w:hAnsi="Courier New" w:cs="Courier New"/>
              <w:color w:val="000000" w:themeColor="text1"/>
              <w:sz w:val="24"/>
              <w:szCs w:val="24"/>
            </w:rPr>
          </w:rPrChange>
        </w:rPr>
        <w:br/>
      </w:r>
      <w:r w:rsidRPr="00EE379B">
        <w:rPr>
          <w:rFonts w:ascii="Arial" w:hAnsi="Arial"/>
          <w:color w:val="000000" w:themeColor="text1"/>
          <w:sz w:val="24"/>
          <w:rPrChange w:id="750" w:author="Bruno dos Santos Rodrigues" w:date="2016-11-17T20:32:00Z">
            <w:rPr>
              <w:rFonts w:ascii="Courier New" w:eastAsia="Arial" w:hAnsi="Courier New" w:cs="Courier New"/>
              <w:color w:val="000000" w:themeColor="text1"/>
              <w:sz w:val="24"/>
              <w:szCs w:val="24"/>
            </w:rPr>
          </w:rPrChange>
        </w:rPr>
        <w:tab/>
        <w:t>               GradientStop { position: 1 ; color: control.pressed ? "#000" : "#fff" }</w:t>
      </w:r>
      <w:r w:rsidRPr="00EE379B">
        <w:rPr>
          <w:rFonts w:ascii="Arial" w:hAnsi="Arial"/>
          <w:color w:val="000000" w:themeColor="text1"/>
          <w:sz w:val="24"/>
          <w:rPrChange w:id="751" w:author="Bruno dos Santos Rodrigues" w:date="2016-11-17T20:32:00Z">
            <w:rPr>
              <w:rFonts w:ascii="Courier New" w:eastAsia="Arial" w:hAnsi="Courier New" w:cs="Courier New"/>
              <w:color w:val="000000" w:themeColor="text1"/>
              <w:sz w:val="24"/>
              <w:szCs w:val="24"/>
            </w:rPr>
          </w:rPrChange>
        </w:rPr>
        <w:br/>
      </w:r>
      <w:r w:rsidRPr="00EE379B">
        <w:rPr>
          <w:rFonts w:ascii="Arial" w:hAnsi="Arial"/>
          <w:color w:val="000000" w:themeColor="text1"/>
          <w:sz w:val="24"/>
          <w:rPrChange w:id="752" w:author="Bruno dos Santos Rodrigues" w:date="2016-11-17T20:32:00Z">
            <w:rPr>
              <w:rFonts w:ascii="Courier New" w:eastAsia="Arial" w:hAnsi="Courier New" w:cs="Courier New"/>
              <w:color w:val="000000" w:themeColor="text1"/>
              <w:sz w:val="24"/>
              <w:szCs w:val="24"/>
            </w:rPr>
          </w:rPrChange>
        </w:rPr>
        <w:tab/>
        <w:t>           }</w:t>
      </w:r>
      <w:r w:rsidRPr="00EE379B">
        <w:rPr>
          <w:rFonts w:ascii="Arial" w:hAnsi="Arial"/>
          <w:color w:val="000000" w:themeColor="text1"/>
          <w:sz w:val="24"/>
          <w:rPrChange w:id="753" w:author="Bruno dos Santos Rodrigues" w:date="2016-11-17T20:32:00Z">
            <w:rPr>
              <w:rFonts w:ascii="Courier New" w:eastAsia="Arial" w:hAnsi="Courier New" w:cs="Courier New"/>
              <w:color w:val="000000" w:themeColor="text1"/>
              <w:sz w:val="24"/>
              <w:szCs w:val="24"/>
            </w:rPr>
          </w:rPrChange>
        </w:rPr>
        <w:br/>
      </w:r>
      <w:r w:rsidRPr="00EE379B">
        <w:rPr>
          <w:rFonts w:ascii="Arial" w:hAnsi="Arial"/>
          <w:color w:val="000000" w:themeColor="text1"/>
          <w:sz w:val="24"/>
          <w:rPrChange w:id="754" w:author="Bruno dos Santos Rodrigues" w:date="2016-11-17T20:32:00Z">
            <w:rPr>
              <w:rFonts w:ascii="Courier New" w:eastAsia="Arial" w:hAnsi="Courier New" w:cs="Courier New"/>
              <w:color w:val="000000" w:themeColor="text1"/>
              <w:sz w:val="24"/>
              <w:szCs w:val="24"/>
            </w:rPr>
          </w:rPrChange>
        </w:rPr>
        <w:tab/>
        <w:t>       }</w:t>
      </w:r>
      <w:r w:rsidRPr="00EE379B">
        <w:rPr>
          <w:rFonts w:ascii="Arial" w:hAnsi="Arial"/>
          <w:color w:val="000000" w:themeColor="text1"/>
          <w:sz w:val="24"/>
          <w:rPrChange w:id="755" w:author="Bruno dos Santos Rodrigues" w:date="2016-11-17T20:32:00Z">
            <w:rPr>
              <w:rFonts w:ascii="Courier New" w:eastAsia="Arial" w:hAnsi="Courier New" w:cs="Courier New"/>
              <w:color w:val="000000" w:themeColor="text1"/>
              <w:sz w:val="24"/>
              <w:szCs w:val="24"/>
            </w:rPr>
          </w:rPrChange>
        </w:rPr>
        <w:br/>
      </w:r>
      <w:r w:rsidRPr="00EE379B">
        <w:rPr>
          <w:rFonts w:ascii="Arial" w:hAnsi="Arial"/>
          <w:color w:val="000000" w:themeColor="text1"/>
          <w:sz w:val="24"/>
          <w:rPrChange w:id="756" w:author="Bruno dos Santos Rodrigues" w:date="2016-11-17T20:32:00Z">
            <w:rPr>
              <w:rFonts w:ascii="Courier New" w:eastAsia="Arial" w:hAnsi="Courier New" w:cs="Courier New"/>
              <w:color w:val="000000" w:themeColor="text1"/>
              <w:sz w:val="24"/>
              <w:szCs w:val="24"/>
            </w:rPr>
          </w:rPrChange>
        </w:rPr>
        <w:tab/>
        <w:t>  }</w:t>
      </w:r>
    </w:p>
    <w:p w14:paraId="00E76116" w14:textId="77777777" w:rsidR="00046625" w:rsidRPr="00EE379B" w:rsidRDefault="00EE55CF" w:rsidP="007B0066">
      <w:pPr>
        <w:spacing w:before="120" w:after="0" w:line="360" w:lineRule="auto"/>
        <w:ind w:firstLine="709"/>
        <w:jc w:val="both"/>
        <w:rPr>
          <w:rFonts w:ascii="Arial" w:hAnsi="Arial"/>
          <w:color w:val="000000" w:themeColor="text1"/>
          <w:sz w:val="24"/>
          <w:rPrChange w:id="757"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758" w:author="Bruno dos Santos Rodrigues" w:date="2016-11-17T20:32:00Z">
            <w:rPr>
              <w:rFonts w:ascii="Arial" w:eastAsia="Arial" w:hAnsi="Arial" w:cs="Arial"/>
              <w:color w:val="000000" w:themeColor="text1"/>
              <w:sz w:val="24"/>
              <w:szCs w:val="24"/>
            </w:rPr>
          </w:rPrChange>
        </w:rPr>
        <w:t>Alguns dos clientes mais famosos do Qt são:</w:t>
      </w:r>
    </w:p>
    <w:p w14:paraId="47842BD5" w14:textId="77777777" w:rsidR="00046625" w:rsidRPr="00EE379B" w:rsidRDefault="00EE55CF" w:rsidP="007B0066">
      <w:pPr>
        <w:numPr>
          <w:ilvl w:val="0"/>
          <w:numId w:val="2"/>
        </w:numPr>
        <w:spacing w:before="120" w:after="0" w:line="360" w:lineRule="auto"/>
        <w:ind w:firstLine="709"/>
        <w:rPr>
          <w:rFonts w:ascii="Arial" w:hAnsi="Arial"/>
          <w:color w:val="000000" w:themeColor="text1"/>
          <w:sz w:val="24"/>
          <w:rPrChange w:id="759"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760" w:author="Bruno dos Santos Rodrigues" w:date="2016-11-17T20:32:00Z">
            <w:rPr>
              <w:rFonts w:ascii="Arial" w:eastAsia="Arial" w:hAnsi="Arial" w:cs="Arial"/>
              <w:color w:val="000000" w:themeColor="text1"/>
              <w:sz w:val="24"/>
              <w:szCs w:val="24"/>
            </w:rPr>
          </w:rPrChange>
        </w:rPr>
        <w:t>Skype - Comunicador instantâneo oficial da Microsoft</w:t>
      </w:r>
    </w:p>
    <w:p w14:paraId="349275FA" w14:textId="77777777" w:rsidR="00046625" w:rsidRPr="00EE379B" w:rsidRDefault="00EE55CF" w:rsidP="007B0066">
      <w:pPr>
        <w:numPr>
          <w:ilvl w:val="0"/>
          <w:numId w:val="2"/>
        </w:numPr>
        <w:spacing w:before="120" w:after="0" w:line="360" w:lineRule="auto"/>
        <w:ind w:firstLine="709"/>
        <w:rPr>
          <w:rFonts w:ascii="Arial" w:hAnsi="Arial"/>
          <w:color w:val="000000" w:themeColor="text1"/>
          <w:sz w:val="24"/>
          <w:rPrChange w:id="761"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762" w:author="Bruno dos Santos Rodrigues" w:date="2016-11-17T20:32:00Z">
            <w:rPr>
              <w:rFonts w:ascii="Arial" w:eastAsia="Arial" w:hAnsi="Arial" w:cs="Arial"/>
              <w:color w:val="000000" w:themeColor="text1"/>
              <w:sz w:val="24"/>
              <w:szCs w:val="24"/>
            </w:rPr>
          </w:rPrChange>
        </w:rPr>
        <w:t>Google Earth - Aplicativo da Google</w:t>
      </w:r>
    </w:p>
    <w:p w14:paraId="71C4D6D4" w14:textId="77777777" w:rsidR="00046625" w:rsidRPr="00EE379B" w:rsidRDefault="00EE55CF" w:rsidP="007B0066">
      <w:pPr>
        <w:numPr>
          <w:ilvl w:val="0"/>
          <w:numId w:val="2"/>
        </w:numPr>
        <w:spacing w:before="120" w:after="0" w:line="360" w:lineRule="auto"/>
        <w:ind w:firstLine="709"/>
        <w:rPr>
          <w:rFonts w:ascii="Arial" w:hAnsi="Arial"/>
          <w:color w:val="000000" w:themeColor="text1"/>
          <w:sz w:val="24"/>
          <w:rPrChange w:id="763"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764" w:author="Bruno dos Santos Rodrigues" w:date="2016-11-17T20:32:00Z">
            <w:rPr>
              <w:rFonts w:ascii="Arial" w:eastAsia="Arial" w:hAnsi="Arial" w:cs="Arial"/>
              <w:color w:val="000000" w:themeColor="text1"/>
              <w:sz w:val="24"/>
              <w:szCs w:val="24"/>
            </w:rPr>
          </w:rPrChange>
        </w:rPr>
        <w:t>VLC - Reprodutor de mídias</w:t>
      </w:r>
    </w:p>
    <w:p w14:paraId="27726925" w14:textId="77777777" w:rsidR="00046625" w:rsidRPr="00EE379B" w:rsidRDefault="00EE55CF" w:rsidP="007B0066">
      <w:pPr>
        <w:spacing w:before="120" w:after="0" w:line="360" w:lineRule="auto"/>
        <w:ind w:firstLine="709"/>
        <w:jc w:val="both"/>
        <w:rPr>
          <w:rFonts w:ascii="Arial" w:hAnsi="Arial"/>
          <w:color w:val="000000" w:themeColor="text1"/>
          <w:sz w:val="24"/>
          <w:rPrChange w:id="765"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766" w:author="Bruno dos Santos Rodrigues" w:date="2016-11-17T20:32:00Z">
            <w:rPr>
              <w:rFonts w:ascii="Arial" w:eastAsia="Arial" w:hAnsi="Arial" w:cs="Arial"/>
              <w:color w:val="000000" w:themeColor="text1"/>
              <w:sz w:val="24"/>
              <w:szCs w:val="24"/>
            </w:rPr>
          </w:rPrChange>
        </w:rPr>
        <w:tab/>
        <w:t>Como visto o Qt é um framework largamente utilizado e que foi escolhid</w:t>
      </w:r>
      <w:r w:rsidR="00CD4B7A" w:rsidRPr="00EE379B">
        <w:rPr>
          <w:rFonts w:ascii="Arial" w:hAnsi="Arial"/>
          <w:color w:val="000000" w:themeColor="text1"/>
          <w:sz w:val="24"/>
          <w:rPrChange w:id="767" w:author="Bruno dos Santos Rodrigues" w:date="2016-11-17T20:32:00Z">
            <w:rPr>
              <w:rFonts w:ascii="Arial" w:eastAsia="Arial" w:hAnsi="Arial" w:cs="Arial"/>
              <w:color w:val="000000" w:themeColor="text1"/>
              <w:sz w:val="24"/>
              <w:szCs w:val="24"/>
            </w:rPr>
          </w:rPrChange>
        </w:rPr>
        <w:t>o</w:t>
      </w:r>
      <w:r w:rsidRPr="00EE379B">
        <w:rPr>
          <w:rFonts w:ascii="Arial" w:hAnsi="Arial"/>
          <w:color w:val="000000" w:themeColor="text1"/>
          <w:sz w:val="24"/>
          <w:rPrChange w:id="768" w:author="Bruno dos Santos Rodrigues" w:date="2016-11-17T20:32:00Z">
            <w:rPr>
              <w:rFonts w:ascii="Arial" w:eastAsia="Arial" w:hAnsi="Arial" w:cs="Arial"/>
              <w:color w:val="000000" w:themeColor="text1"/>
              <w:sz w:val="24"/>
              <w:szCs w:val="24"/>
            </w:rPr>
          </w:rPrChange>
        </w:rPr>
        <w:t xml:space="preserve"> para ser a framework visual do projeto pela facilidade no desenvolvimento e a característica multiplataforma (codifique uma vez, compile em qualquer lugar).</w:t>
      </w:r>
    </w:p>
    <w:p w14:paraId="6B387A18" w14:textId="77777777" w:rsidR="00CD4B7A" w:rsidRPr="00EE379B" w:rsidRDefault="00CD4B7A" w:rsidP="007B0066">
      <w:pPr>
        <w:pStyle w:val="Ttulo"/>
        <w:numPr>
          <w:ilvl w:val="0"/>
          <w:numId w:val="21"/>
        </w:numPr>
        <w:spacing w:before="480" w:line="360" w:lineRule="auto"/>
        <w:ind w:left="426"/>
        <w:jc w:val="both"/>
        <w:outlineLvl w:val="1"/>
        <w:rPr>
          <w:rFonts w:ascii="Arial" w:hAnsi="Arial"/>
          <w:b/>
          <w:color w:val="000000" w:themeColor="text1"/>
          <w:sz w:val="24"/>
          <w:rPrChange w:id="769" w:author="Bruno dos Santos Rodrigues" w:date="2016-11-17T20:32:00Z">
            <w:rPr>
              <w:rFonts w:ascii="Arial" w:hAnsi="Arial" w:cs="Arial"/>
              <w:b/>
              <w:color w:val="000000" w:themeColor="text1"/>
              <w:sz w:val="24"/>
              <w:szCs w:val="24"/>
            </w:rPr>
          </w:rPrChange>
        </w:rPr>
      </w:pPr>
      <w:bookmarkStart w:id="770" w:name="_35nkun2" w:colFirst="0" w:colLast="0"/>
      <w:bookmarkStart w:id="771" w:name="_Toc467101843"/>
      <w:bookmarkStart w:id="772" w:name="_Toc467178108"/>
      <w:bookmarkEnd w:id="770"/>
      <w:r w:rsidRPr="00EE379B">
        <w:rPr>
          <w:rFonts w:ascii="Arial" w:hAnsi="Arial"/>
          <w:b/>
          <w:color w:val="000000" w:themeColor="text1"/>
          <w:sz w:val="24"/>
          <w:rPrChange w:id="773" w:author="Bruno dos Santos Rodrigues" w:date="2016-11-17T20:32:00Z">
            <w:rPr>
              <w:rFonts w:ascii="Arial" w:eastAsia="Arial" w:hAnsi="Arial" w:cs="Arial"/>
              <w:b/>
              <w:color w:val="000000" w:themeColor="text1"/>
              <w:sz w:val="24"/>
              <w:szCs w:val="24"/>
            </w:rPr>
          </w:rPrChange>
        </w:rPr>
        <w:t>C++</w:t>
      </w:r>
      <w:bookmarkEnd w:id="771"/>
      <w:bookmarkEnd w:id="772"/>
    </w:p>
    <w:p w14:paraId="70B0D9C3" w14:textId="77777777" w:rsidR="00046625" w:rsidRPr="00EE379B" w:rsidRDefault="00EE55CF" w:rsidP="007B0066">
      <w:pPr>
        <w:spacing w:before="120" w:after="0" w:line="360" w:lineRule="auto"/>
        <w:contextualSpacing/>
        <w:rPr>
          <w:rFonts w:ascii="Arial" w:hAnsi="Arial"/>
          <w:color w:val="000000" w:themeColor="text1"/>
          <w:sz w:val="24"/>
          <w:rPrChange w:id="774"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775" w:author="Bruno dos Santos Rodrigues" w:date="2016-11-17T20:32:00Z">
            <w:rPr>
              <w:rFonts w:ascii="Arial" w:eastAsia="Arial" w:hAnsi="Arial" w:cs="Arial"/>
              <w:color w:val="000000" w:themeColor="text1"/>
              <w:sz w:val="24"/>
              <w:szCs w:val="24"/>
            </w:rPr>
          </w:rPrChange>
        </w:rPr>
        <w:tab/>
        <w:t>Segundo Patrícia Feliciano, a linguagem C originou-se da linguagem B nos laboratórios da AT&amp;T entre 1969 e 1973. Ainda segundo Patrícia, boa parte dos sistemas operacionais mais atuais ainda são escritos em C.</w:t>
      </w:r>
    </w:p>
    <w:p w14:paraId="4B9EEF2C" w14:textId="77777777" w:rsidR="00046625" w:rsidRPr="00EE379B" w:rsidRDefault="00EE55CF" w:rsidP="007B0066">
      <w:pPr>
        <w:spacing w:before="120" w:after="0" w:line="360" w:lineRule="auto"/>
        <w:ind w:firstLine="709"/>
        <w:jc w:val="both"/>
        <w:rPr>
          <w:rFonts w:ascii="Arial" w:hAnsi="Arial"/>
          <w:color w:val="000000" w:themeColor="text1"/>
          <w:sz w:val="24"/>
          <w:rPrChange w:id="776"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777" w:author="Bruno dos Santos Rodrigues" w:date="2016-11-17T20:32:00Z">
            <w:rPr>
              <w:rFonts w:ascii="Arial" w:eastAsia="Arial" w:hAnsi="Arial" w:cs="Arial"/>
              <w:color w:val="000000" w:themeColor="text1"/>
              <w:sz w:val="24"/>
              <w:szCs w:val="24"/>
            </w:rPr>
          </w:rPrChange>
        </w:rPr>
        <w:t>O C evoluiu naturalmente para o C++, acrescentando principalmente a orientação a objetos. Os mantenedores dessa linguagem se comprometeram a atualizar a linguagem C++ a cada 3 anos, sendo assim ela nunca ficará desatualizada.</w:t>
      </w:r>
    </w:p>
    <w:p w14:paraId="2B4A4307" w14:textId="77777777" w:rsidR="00046625" w:rsidRPr="00EE379B" w:rsidRDefault="00EE55CF" w:rsidP="007B0066">
      <w:pPr>
        <w:spacing w:before="120" w:after="0" w:line="360" w:lineRule="auto"/>
        <w:ind w:firstLine="709"/>
        <w:jc w:val="both"/>
        <w:rPr>
          <w:rFonts w:ascii="Arial" w:hAnsi="Arial"/>
          <w:color w:val="000000" w:themeColor="text1"/>
          <w:sz w:val="24"/>
          <w:rPrChange w:id="778"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779" w:author="Bruno dos Santos Rodrigues" w:date="2016-11-17T20:32:00Z">
            <w:rPr>
              <w:rFonts w:ascii="Arial" w:eastAsia="Arial" w:hAnsi="Arial" w:cs="Arial"/>
              <w:color w:val="000000" w:themeColor="text1"/>
              <w:sz w:val="24"/>
              <w:szCs w:val="24"/>
            </w:rPr>
          </w:rPrChange>
        </w:rPr>
        <w:t>As grandes vantagens do C/C++:</w:t>
      </w:r>
    </w:p>
    <w:p w14:paraId="5AFA276D" w14:textId="77777777" w:rsidR="00046625" w:rsidRPr="00EE379B" w:rsidRDefault="00EE55CF" w:rsidP="007B0066">
      <w:pPr>
        <w:numPr>
          <w:ilvl w:val="0"/>
          <w:numId w:val="3"/>
        </w:numPr>
        <w:spacing w:before="120" w:after="0" w:line="360" w:lineRule="auto"/>
        <w:ind w:firstLine="709"/>
        <w:rPr>
          <w:rFonts w:ascii="Arial" w:hAnsi="Arial"/>
          <w:color w:val="000000" w:themeColor="text1"/>
          <w:sz w:val="24"/>
          <w:rPrChange w:id="780"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781" w:author="Bruno dos Santos Rodrigues" w:date="2016-11-17T20:32:00Z">
            <w:rPr>
              <w:rFonts w:ascii="Arial" w:eastAsia="Arial" w:hAnsi="Arial" w:cs="Arial"/>
              <w:color w:val="000000" w:themeColor="text1"/>
              <w:sz w:val="24"/>
              <w:szCs w:val="24"/>
            </w:rPr>
          </w:rPrChange>
        </w:rPr>
        <w:t>Alcança níveis de otimização diferentes em tempo de compilação;</w:t>
      </w:r>
    </w:p>
    <w:p w14:paraId="49C7702A" w14:textId="77777777" w:rsidR="00046625" w:rsidRPr="00EE379B" w:rsidRDefault="00EE55CF" w:rsidP="007B0066">
      <w:pPr>
        <w:numPr>
          <w:ilvl w:val="0"/>
          <w:numId w:val="3"/>
        </w:numPr>
        <w:spacing w:before="120" w:after="0" w:line="360" w:lineRule="auto"/>
        <w:ind w:firstLine="709"/>
        <w:rPr>
          <w:rFonts w:ascii="Arial" w:hAnsi="Arial"/>
          <w:color w:val="000000" w:themeColor="text1"/>
          <w:sz w:val="24"/>
          <w:rPrChange w:id="782"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783" w:author="Bruno dos Santos Rodrigues" w:date="2016-11-17T20:32:00Z">
            <w:rPr>
              <w:rFonts w:ascii="Arial" w:eastAsia="Arial" w:hAnsi="Arial" w:cs="Arial"/>
              <w:color w:val="000000" w:themeColor="text1"/>
              <w:sz w:val="24"/>
              <w:szCs w:val="24"/>
            </w:rPr>
          </w:rPrChange>
        </w:rPr>
        <w:t>Pode ser usado para as principais plataformas existentes (Windows, UNIX e Mac);</w:t>
      </w:r>
    </w:p>
    <w:p w14:paraId="0326E6DC" w14:textId="77777777" w:rsidR="00046625" w:rsidRPr="00EE379B" w:rsidRDefault="00EE55CF" w:rsidP="007B0066">
      <w:pPr>
        <w:numPr>
          <w:ilvl w:val="0"/>
          <w:numId w:val="3"/>
        </w:numPr>
        <w:spacing w:before="120" w:after="0" w:line="360" w:lineRule="auto"/>
        <w:ind w:firstLine="709"/>
        <w:rPr>
          <w:rFonts w:ascii="Arial" w:hAnsi="Arial"/>
          <w:color w:val="000000" w:themeColor="text1"/>
          <w:sz w:val="24"/>
          <w:rPrChange w:id="784"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785" w:author="Bruno dos Santos Rodrigues" w:date="2016-11-17T20:32:00Z">
            <w:rPr>
              <w:rFonts w:ascii="Arial" w:eastAsia="Arial" w:hAnsi="Arial" w:cs="Arial"/>
              <w:color w:val="000000" w:themeColor="text1"/>
              <w:sz w:val="24"/>
              <w:szCs w:val="24"/>
            </w:rPr>
          </w:rPrChange>
        </w:rPr>
        <w:t>Faz parte do kernel da maioria dos sistemas operacionais existentes (devido ao alto desempenho e compatibilidade);</w:t>
      </w:r>
    </w:p>
    <w:p w14:paraId="0673331C" w14:textId="77777777" w:rsidR="00046625" w:rsidRPr="00EE379B" w:rsidRDefault="00EE55CF" w:rsidP="007B0066">
      <w:pPr>
        <w:numPr>
          <w:ilvl w:val="0"/>
          <w:numId w:val="3"/>
        </w:numPr>
        <w:spacing w:before="120" w:after="0" w:line="360" w:lineRule="auto"/>
        <w:ind w:firstLine="709"/>
        <w:rPr>
          <w:rFonts w:ascii="Arial" w:hAnsi="Arial"/>
          <w:color w:val="000000" w:themeColor="text1"/>
          <w:sz w:val="24"/>
          <w:rPrChange w:id="786"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787" w:author="Bruno dos Santos Rodrigues" w:date="2016-11-17T20:32:00Z">
            <w:rPr>
              <w:rFonts w:ascii="Arial" w:eastAsia="Arial" w:hAnsi="Arial" w:cs="Arial"/>
              <w:color w:val="000000" w:themeColor="text1"/>
              <w:sz w:val="24"/>
              <w:szCs w:val="24"/>
            </w:rPr>
          </w:rPrChange>
        </w:rPr>
        <w:t>Grande gama de frameworks que facilitam o trabalho do programados sem perder desempenho.</w:t>
      </w:r>
    </w:p>
    <w:p w14:paraId="0C7C5A99" w14:textId="77777777" w:rsidR="00046625" w:rsidRPr="00EE379B" w:rsidRDefault="00EE55CF" w:rsidP="007B0066">
      <w:pPr>
        <w:spacing w:before="120" w:after="0" w:line="360" w:lineRule="auto"/>
        <w:ind w:firstLine="709"/>
        <w:jc w:val="both"/>
        <w:rPr>
          <w:rFonts w:ascii="Arial" w:hAnsi="Arial"/>
          <w:color w:val="000000" w:themeColor="text1"/>
          <w:sz w:val="24"/>
          <w:rPrChange w:id="788"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789" w:author="Bruno dos Santos Rodrigues" w:date="2016-11-17T20:32:00Z">
            <w:rPr>
              <w:rFonts w:ascii="Arial" w:eastAsia="Arial" w:hAnsi="Arial" w:cs="Arial"/>
              <w:color w:val="000000" w:themeColor="text1"/>
              <w:sz w:val="24"/>
              <w:szCs w:val="24"/>
            </w:rPr>
          </w:rPrChange>
        </w:rPr>
        <w:tab/>
        <w:t>Muitas vezes quando se fala em C++ usa-se o termo C/C++, já que na verdade não existe uma separação real entre as duas linguagens e grande parte do código escrito em C++ é idêntico ao código em C, em outros lugares também é dito que C++ é C orientado a objeto.</w:t>
      </w:r>
    </w:p>
    <w:p w14:paraId="19AC4424" w14:textId="77777777" w:rsidR="00CD4B7A" w:rsidRPr="00EE379B" w:rsidRDefault="00CD4B7A" w:rsidP="007B0066">
      <w:pPr>
        <w:pStyle w:val="Ttulo"/>
        <w:numPr>
          <w:ilvl w:val="0"/>
          <w:numId w:val="21"/>
        </w:numPr>
        <w:spacing w:before="480" w:line="360" w:lineRule="auto"/>
        <w:ind w:left="426"/>
        <w:jc w:val="both"/>
        <w:outlineLvl w:val="1"/>
        <w:rPr>
          <w:rFonts w:ascii="Arial" w:hAnsi="Arial"/>
          <w:b/>
          <w:color w:val="000000" w:themeColor="text1"/>
          <w:sz w:val="24"/>
          <w:rPrChange w:id="790" w:author="Bruno dos Santos Rodrigues" w:date="2016-11-17T20:32:00Z">
            <w:rPr>
              <w:rFonts w:ascii="Arial" w:hAnsi="Arial" w:cs="Arial"/>
              <w:b/>
              <w:color w:val="000000" w:themeColor="text1"/>
              <w:sz w:val="24"/>
              <w:szCs w:val="24"/>
            </w:rPr>
          </w:rPrChange>
        </w:rPr>
      </w:pPr>
      <w:bookmarkStart w:id="791" w:name="_1ksv4uv" w:colFirst="0" w:colLast="0"/>
      <w:bookmarkStart w:id="792" w:name="_Toc467101844"/>
      <w:bookmarkStart w:id="793" w:name="_Toc467178109"/>
      <w:bookmarkEnd w:id="791"/>
      <w:r w:rsidRPr="00EE379B">
        <w:rPr>
          <w:rFonts w:ascii="Arial" w:hAnsi="Arial"/>
          <w:b/>
          <w:color w:val="000000" w:themeColor="text1"/>
          <w:sz w:val="24"/>
          <w:rPrChange w:id="794" w:author="Bruno dos Santos Rodrigues" w:date="2016-11-17T20:32:00Z">
            <w:rPr>
              <w:rFonts w:ascii="Arial" w:eastAsia="Arial" w:hAnsi="Arial" w:cs="Arial"/>
              <w:b/>
              <w:color w:val="000000" w:themeColor="text1"/>
              <w:sz w:val="24"/>
              <w:szCs w:val="24"/>
            </w:rPr>
          </w:rPrChange>
        </w:rPr>
        <w:t>PostgreSQL</w:t>
      </w:r>
      <w:bookmarkEnd w:id="792"/>
      <w:bookmarkEnd w:id="793"/>
    </w:p>
    <w:p w14:paraId="00BED5E1" w14:textId="77777777" w:rsidR="00046625" w:rsidRPr="00EE379B" w:rsidRDefault="00EE55CF" w:rsidP="007B0066">
      <w:pPr>
        <w:spacing w:before="120" w:after="0" w:line="360" w:lineRule="auto"/>
        <w:contextualSpacing/>
        <w:jc w:val="both"/>
        <w:rPr>
          <w:rFonts w:ascii="Arial" w:hAnsi="Arial"/>
          <w:color w:val="000000" w:themeColor="text1"/>
          <w:sz w:val="24"/>
          <w:rPrChange w:id="795"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796" w:author="Bruno dos Santos Rodrigues" w:date="2016-11-17T20:32:00Z">
            <w:rPr>
              <w:rFonts w:ascii="Arial" w:eastAsia="Arial" w:hAnsi="Arial" w:cs="Arial"/>
              <w:color w:val="000000" w:themeColor="text1"/>
              <w:sz w:val="24"/>
              <w:szCs w:val="24"/>
            </w:rPr>
          </w:rPrChange>
        </w:rPr>
        <w:tab/>
        <w:t>O PostgreSQL nasceu em 1986 na Universidade de Berkeley sob o nome de POSTGRES sob encomenda do Departamento de Defesa dos Estados Unidos, ele é o um SGDB (Sistema de Gerenciamento de Banco de Dados) desenvolvido para ser robusto, rápido e confiável, além de ser em código-aberto.</w:t>
      </w:r>
    </w:p>
    <w:p w14:paraId="341FB92F" w14:textId="77777777" w:rsidR="00046625" w:rsidRPr="00EE379B" w:rsidRDefault="00EE55CF" w:rsidP="007B0066">
      <w:pPr>
        <w:spacing w:before="120" w:after="0" w:line="360" w:lineRule="auto"/>
        <w:ind w:firstLine="709"/>
        <w:jc w:val="both"/>
        <w:rPr>
          <w:rFonts w:ascii="Arial" w:hAnsi="Arial"/>
          <w:color w:val="000000" w:themeColor="text1"/>
          <w:sz w:val="24"/>
          <w:rPrChange w:id="797"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798" w:author="Bruno dos Santos Rodrigues" w:date="2016-11-17T20:32:00Z">
            <w:rPr>
              <w:rFonts w:ascii="Arial" w:eastAsia="Arial" w:hAnsi="Arial" w:cs="Arial"/>
              <w:color w:val="000000" w:themeColor="text1"/>
              <w:sz w:val="24"/>
              <w:szCs w:val="24"/>
            </w:rPr>
          </w:rPrChange>
        </w:rPr>
        <w:t>Entre 1986 e 1995 o código foi melhorado principalmente na questão de confiabilidade e em 1995 o código foi completamente reescrito com redução em 25% do tamanho do código-fonte e rebatizado como Postgre95.</w:t>
      </w:r>
    </w:p>
    <w:p w14:paraId="40100C81" w14:textId="77777777" w:rsidR="00046625" w:rsidRPr="00EE379B" w:rsidRDefault="00EE55CF" w:rsidP="007B0066">
      <w:pPr>
        <w:spacing w:before="120" w:after="0" w:line="360" w:lineRule="auto"/>
        <w:ind w:firstLine="709"/>
        <w:jc w:val="both"/>
        <w:rPr>
          <w:rFonts w:ascii="Arial" w:hAnsi="Arial"/>
          <w:color w:val="000000" w:themeColor="text1"/>
          <w:sz w:val="24"/>
          <w:rPrChange w:id="799"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800" w:author="Bruno dos Santos Rodrigues" w:date="2016-11-17T20:32:00Z">
            <w:rPr>
              <w:rFonts w:ascii="Arial" w:eastAsia="Arial" w:hAnsi="Arial" w:cs="Arial"/>
              <w:color w:val="000000" w:themeColor="text1"/>
              <w:sz w:val="24"/>
              <w:szCs w:val="24"/>
            </w:rPr>
          </w:rPrChange>
        </w:rPr>
        <w:t xml:space="preserve">Em 1996 foi novamente rebatizado de PostgreSQL já que usava a linguagem SQL como interface padrão. </w:t>
      </w:r>
    </w:p>
    <w:p w14:paraId="42BC7A55" w14:textId="77777777" w:rsidR="00046625" w:rsidRPr="00EE379B" w:rsidRDefault="00EE55CF" w:rsidP="007B0066">
      <w:pPr>
        <w:spacing w:before="120" w:after="0" w:line="360" w:lineRule="auto"/>
        <w:ind w:firstLine="709"/>
        <w:jc w:val="both"/>
        <w:rPr>
          <w:rFonts w:ascii="Arial" w:hAnsi="Arial"/>
          <w:color w:val="000000" w:themeColor="text1"/>
          <w:sz w:val="24"/>
          <w:rPrChange w:id="801"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802" w:author="Bruno dos Santos Rodrigues" w:date="2016-11-17T20:32:00Z">
            <w:rPr>
              <w:rFonts w:ascii="Arial" w:eastAsia="Arial" w:hAnsi="Arial" w:cs="Arial"/>
              <w:color w:val="000000" w:themeColor="text1"/>
              <w:sz w:val="24"/>
              <w:szCs w:val="24"/>
            </w:rPr>
          </w:rPrChange>
        </w:rPr>
        <w:t>Hoje o PostgreSQL aceita praticamente tudo que a linguagem SQL propõe e a prova de sua robustez é que os limites hoje que ele aceita são:</w:t>
      </w:r>
    </w:p>
    <w:p w14:paraId="53ADD95B" w14:textId="77777777" w:rsidR="00046625" w:rsidRPr="00EE379B" w:rsidRDefault="00EE55CF" w:rsidP="007B0066">
      <w:pPr>
        <w:numPr>
          <w:ilvl w:val="0"/>
          <w:numId w:val="4"/>
        </w:numPr>
        <w:spacing w:before="120" w:after="0" w:line="360" w:lineRule="auto"/>
        <w:ind w:firstLine="709"/>
        <w:jc w:val="both"/>
        <w:rPr>
          <w:rFonts w:ascii="Arial" w:hAnsi="Arial"/>
          <w:color w:val="000000" w:themeColor="text1"/>
          <w:sz w:val="24"/>
          <w:rPrChange w:id="803"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804" w:author="Bruno dos Santos Rodrigues" w:date="2016-11-17T20:32:00Z">
            <w:rPr>
              <w:rFonts w:ascii="Arial" w:eastAsia="Arial" w:hAnsi="Arial" w:cs="Arial"/>
              <w:color w:val="000000" w:themeColor="text1"/>
              <w:sz w:val="24"/>
              <w:szCs w:val="24"/>
            </w:rPr>
          </w:rPrChange>
        </w:rPr>
        <w:t>Tamanho máximo do banco de dados: Ilimitado</w:t>
      </w:r>
    </w:p>
    <w:p w14:paraId="4F786707" w14:textId="77777777" w:rsidR="00046625" w:rsidRPr="00EE379B" w:rsidRDefault="00EE55CF" w:rsidP="007B0066">
      <w:pPr>
        <w:numPr>
          <w:ilvl w:val="0"/>
          <w:numId w:val="4"/>
        </w:numPr>
        <w:spacing w:before="120" w:after="0" w:line="360" w:lineRule="auto"/>
        <w:ind w:firstLine="709"/>
        <w:jc w:val="both"/>
        <w:rPr>
          <w:rFonts w:ascii="Arial" w:hAnsi="Arial"/>
          <w:color w:val="000000" w:themeColor="text1"/>
          <w:sz w:val="24"/>
          <w:rPrChange w:id="805"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806" w:author="Bruno dos Santos Rodrigues" w:date="2016-11-17T20:32:00Z">
            <w:rPr>
              <w:rFonts w:ascii="Arial" w:eastAsia="Arial" w:hAnsi="Arial" w:cs="Arial"/>
              <w:color w:val="000000" w:themeColor="text1"/>
              <w:sz w:val="24"/>
              <w:szCs w:val="24"/>
            </w:rPr>
          </w:rPrChange>
        </w:rPr>
        <w:t>Tamanho máximo da tabela: 32 TB</w:t>
      </w:r>
    </w:p>
    <w:p w14:paraId="591551C1" w14:textId="77777777" w:rsidR="00046625" w:rsidRPr="00EE379B" w:rsidRDefault="00EE55CF" w:rsidP="007B0066">
      <w:pPr>
        <w:numPr>
          <w:ilvl w:val="0"/>
          <w:numId w:val="4"/>
        </w:numPr>
        <w:spacing w:before="120" w:after="0" w:line="360" w:lineRule="auto"/>
        <w:ind w:firstLine="709"/>
        <w:jc w:val="both"/>
        <w:rPr>
          <w:rFonts w:ascii="Arial" w:hAnsi="Arial"/>
          <w:color w:val="000000" w:themeColor="text1"/>
          <w:sz w:val="24"/>
          <w:rPrChange w:id="807"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808" w:author="Bruno dos Santos Rodrigues" w:date="2016-11-17T20:32:00Z">
            <w:rPr>
              <w:rFonts w:ascii="Arial" w:eastAsia="Arial" w:hAnsi="Arial" w:cs="Arial"/>
              <w:color w:val="000000" w:themeColor="text1"/>
              <w:sz w:val="24"/>
              <w:szCs w:val="24"/>
            </w:rPr>
          </w:rPrChange>
        </w:rPr>
        <w:t>Tamanho máximo da linha:  1.6 TB</w:t>
      </w:r>
    </w:p>
    <w:p w14:paraId="21EE4DA1" w14:textId="77777777" w:rsidR="00046625" w:rsidRPr="00EE379B" w:rsidRDefault="00EE55CF" w:rsidP="007B0066">
      <w:pPr>
        <w:numPr>
          <w:ilvl w:val="0"/>
          <w:numId w:val="4"/>
        </w:numPr>
        <w:spacing w:before="120" w:after="0" w:line="360" w:lineRule="auto"/>
        <w:ind w:firstLine="709"/>
        <w:jc w:val="both"/>
        <w:rPr>
          <w:rFonts w:ascii="Arial" w:hAnsi="Arial"/>
          <w:color w:val="000000" w:themeColor="text1"/>
          <w:sz w:val="24"/>
          <w:rPrChange w:id="809"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810" w:author="Bruno dos Santos Rodrigues" w:date="2016-11-17T20:32:00Z">
            <w:rPr>
              <w:rFonts w:ascii="Arial" w:eastAsia="Arial" w:hAnsi="Arial" w:cs="Arial"/>
              <w:color w:val="000000" w:themeColor="text1"/>
              <w:sz w:val="24"/>
              <w:szCs w:val="24"/>
            </w:rPr>
          </w:rPrChange>
        </w:rPr>
        <w:t>Tamanho máximo do campo: 1 GB</w:t>
      </w:r>
    </w:p>
    <w:p w14:paraId="4E24DE46" w14:textId="77777777" w:rsidR="00046625" w:rsidRPr="00EE379B" w:rsidRDefault="00EE55CF" w:rsidP="007B0066">
      <w:pPr>
        <w:numPr>
          <w:ilvl w:val="0"/>
          <w:numId w:val="4"/>
        </w:numPr>
        <w:spacing w:before="120" w:after="0" w:line="360" w:lineRule="auto"/>
        <w:ind w:firstLine="709"/>
        <w:jc w:val="both"/>
        <w:rPr>
          <w:rFonts w:ascii="Arial" w:hAnsi="Arial"/>
          <w:color w:val="000000" w:themeColor="text1"/>
          <w:sz w:val="24"/>
          <w:rPrChange w:id="811"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812" w:author="Bruno dos Santos Rodrigues" w:date="2016-11-17T20:32:00Z">
            <w:rPr>
              <w:rFonts w:ascii="Arial" w:eastAsia="Arial" w:hAnsi="Arial" w:cs="Arial"/>
              <w:color w:val="000000" w:themeColor="text1"/>
              <w:sz w:val="24"/>
              <w:szCs w:val="24"/>
            </w:rPr>
          </w:rPrChange>
        </w:rPr>
        <w:t>Número máximo de colunas por tabela: Ilimitado</w:t>
      </w:r>
    </w:p>
    <w:p w14:paraId="776FF386" w14:textId="77777777" w:rsidR="00046625" w:rsidRPr="00EE379B" w:rsidRDefault="00EE55CF" w:rsidP="007B0066">
      <w:pPr>
        <w:numPr>
          <w:ilvl w:val="0"/>
          <w:numId w:val="4"/>
        </w:numPr>
        <w:spacing w:before="120" w:after="0" w:line="360" w:lineRule="auto"/>
        <w:ind w:firstLine="709"/>
        <w:jc w:val="both"/>
        <w:rPr>
          <w:rFonts w:ascii="Arial" w:hAnsi="Arial"/>
          <w:color w:val="000000" w:themeColor="text1"/>
          <w:sz w:val="24"/>
          <w:rPrChange w:id="813"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814" w:author="Bruno dos Santos Rodrigues" w:date="2016-11-17T20:32:00Z">
            <w:rPr>
              <w:rFonts w:ascii="Arial" w:eastAsia="Arial" w:hAnsi="Arial" w:cs="Arial"/>
              <w:color w:val="000000" w:themeColor="text1"/>
              <w:sz w:val="24"/>
              <w:szCs w:val="24"/>
            </w:rPr>
          </w:rPrChange>
        </w:rPr>
        <w:t>Máximo de colunas por tabela: 250 a 1600 dependendo do tipo da coluna</w:t>
      </w:r>
    </w:p>
    <w:p w14:paraId="1CDE628E" w14:textId="77777777" w:rsidR="00046625" w:rsidRPr="00EE379B" w:rsidRDefault="00EE55CF" w:rsidP="007B0066">
      <w:pPr>
        <w:numPr>
          <w:ilvl w:val="0"/>
          <w:numId w:val="4"/>
        </w:numPr>
        <w:spacing w:before="120" w:after="0" w:line="360" w:lineRule="auto"/>
        <w:ind w:firstLine="709"/>
        <w:jc w:val="both"/>
        <w:rPr>
          <w:rFonts w:ascii="Arial" w:hAnsi="Arial"/>
          <w:color w:val="000000" w:themeColor="text1"/>
          <w:sz w:val="24"/>
          <w:rPrChange w:id="815"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816" w:author="Bruno dos Santos Rodrigues" w:date="2016-11-17T20:32:00Z">
            <w:rPr>
              <w:rFonts w:ascii="Arial" w:eastAsia="Arial" w:hAnsi="Arial" w:cs="Arial"/>
              <w:color w:val="000000" w:themeColor="text1"/>
              <w:sz w:val="24"/>
              <w:szCs w:val="24"/>
            </w:rPr>
          </w:rPrChange>
        </w:rPr>
        <w:t>Máximo de índices por tabela: Ilimitado</w:t>
      </w:r>
    </w:p>
    <w:p w14:paraId="1A779344" w14:textId="77777777" w:rsidR="00046625" w:rsidRPr="00EE379B" w:rsidRDefault="00CD4B7A" w:rsidP="007B0066">
      <w:pPr>
        <w:pStyle w:val="Ttulo"/>
        <w:numPr>
          <w:ilvl w:val="0"/>
          <w:numId w:val="21"/>
        </w:numPr>
        <w:spacing w:before="480" w:line="360" w:lineRule="auto"/>
        <w:ind w:left="426"/>
        <w:jc w:val="both"/>
        <w:outlineLvl w:val="1"/>
        <w:rPr>
          <w:rFonts w:ascii="Arial" w:hAnsi="Arial"/>
          <w:b/>
          <w:color w:val="000000" w:themeColor="text1"/>
          <w:sz w:val="24"/>
          <w:rPrChange w:id="817" w:author="Bruno dos Santos Rodrigues" w:date="2016-11-17T20:32:00Z">
            <w:rPr>
              <w:rFonts w:ascii="Arial" w:hAnsi="Arial" w:cs="Arial"/>
              <w:b/>
              <w:color w:val="000000" w:themeColor="text1"/>
              <w:sz w:val="24"/>
              <w:szCs w:val="24"/>
            </w:rPr>
          </w:rPrChange>
        </w:rPr>
      </w:pPr>
      <w:bookmarkStart w:id="818" w:name="_44sinio" w:colFirst="0" w:colLast="0"/>
      <w:bookmarkStart w:id="819" w:name="_Toc467101845"/>
      <w:bookmarkStart w:id="820" w:name="_Toc467178110"/>
      <w:bookmarkEnd w:id="818"/>
      <w:r w:rsidRPr="00EE379B">
        <w:rPr>
          <w:rFonts w:ascii="Arial" w:hAnsi="Arial"/>
          <w:b/>
          <w:color w:val="000000" w:themeColor="text1"/>
          <w:sz w:val="24"/>
          <w:rPrChange w:id="821" w:author="Bruno dos Santos Rodrigues" w:date="2016-11-17T20:32:00Z">
            <w:rPr>
              <w:rFonts w:ascii="Arial" w:eastAsia="Arial" w:hAnsi="Arial" w:cs="Arial"/>
              <w:b/>
              <w:color w:val="000000" w:themeColor="text1"/>
              <w:sz w:val="24"/>
              <w:szCs w:val="24"/>
            </w:rPr>
          </w:rPrChange>
        </w:rPr>
        <w:t>Comparação entre Web e Desktop</w:t>
      </w:r>
      <w:bookmarkEnd w:id="819"/>
      <w:bookmarkEnd w:id="820"/>
    </w:p>
    <w:p w14:paraId="78595B96" w14:textId="77777777" w:rsidR="00046625" w:rsidRPr="00EE379B" w:rsidRDefault="00EE55CF" w:rsidP="007B0066">
      <w:pPr>
        <w:spacing w:before="120" w:after="0" w:line="360" w:lineRule="auto"/>
        <w:ind w:firstLine="709"/>
        <w:jc w:val="both"/>
        <w:rPr>
          <w:rFonts w:ascii="Arial" w:hAnsi="Arial"/>
          <w:color w:val="000000" w:themeColor="text1"/>
          <w:sz w:val="24"/>
          <w:rPrChange w:id="822" w:author="Bruno dos Santos Rodrigues" w:date="2016-11-17T20:32:00Z">
            <w:rPr>
              <w:rFonts w:ascii="Arial" w:hAnsi="Arial" w:cs="Arial"/>
              <w:color w:val="000000" w:themeColor="text1"/>
              <w:sz w:val="24"/>
              <w:szCs w:val="24"/>
            </w:rPr>
          </w:rPrChange>
        </w:rPr>
      </w:pPr>
      <w:commentRangeStart w:id="823"/>
      <w:r w:rsidRPr="00EE379B">
        <w:rPr>
          <w:rFonts w:ascii="Arial" w:hAnsi="Arial"/>
          <w:color w:val="000000" w:themeColor="text1"/>
          <w:sz w:val="24"/>
          <w:rPrChange w:id="824" w:author="Bruno dos Santos Rodrigues" w:date="2016-11-17T20:32:00Z">
            <w:rPr>
              <w:rFonts w:ascii="Arial" w:eastAsia="Arial" w:hAnsi="Arial" w:cs="Arial"/>
              <w:color w:val="000000" w:themeColor="text1"/>
              <w:sz w:val="24"/>
              <w:szCs w:val="24"/>
            </w:rPr>
          </w:rPrChange>
        </w:rPr>
        <w:t xml:space="preserve">Desenvolvemos em desktop, pelo fato precisar de uma estrutura mais complexa, isso o desktop oferece e será implementada em vários tipos de empresas. </w:t>
      </w:r>
    </w:p>
    <w:p w14:paraId="171B7910" w14:textId="77777777" w:rsidR="00046625" w:rsidRPr="00EE379B" w:rsidRDefault="00EE55CF" w:rsidP="007B0066">
      <w:pPr>
        <w:spacing w:before="120" w:after="0" w:line="360" w:lineRule="auto"/>
        <w:ind w:firstLine="709"/>
        <w:jc w:val="both"/>
        <w:rPr>
          <w:rFonts w:ascii="Arial" w:hAnsi="Arial"/>
          <w:color w:val="000000" w:themeColor="text1"/>
          <w:sz w:val="24"/>
          <w:rPrChange w:id="825"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826" w:author="Bruno dos Santos Rodrigues" w:date="2016-11-17T20:32:00Z">
            <w:rPr>
              <w:rFonts w:ascii="Arial" w:eastAsia="Arial" w:hAnsi="Arial" w:cs="Arial"/>
              <w:color w:val="000000" w:themeColor="text1"/>
              <w:sz w:val="24"/>
              <w:szCs w:val="24"/>
            </w:rPr>
          </w:rPrChange>
        </w:rPr>
        <w:t>A complexidade atuando em ambientes com grande importância para atuação da aplicação, que é traduzir em Cliente/Servidor.</w:t>
      </w:r>
    </w:p>
    <w:p w14:paraId="14002020" w14:textId="77777777" w:rsidR="00046625" w:rsidRPr="00EE379B" w:rsidRDefault="00EE55CF" w:rsidP="007B0066">
      <w:pPr>
        <w:spacing w:before="120" w:after="0" w:line="360" w:lineRule="auto"/>
        <w:ind w:firstLine="709"/>
        <w:jc w:val="both"/>
        <w:rPr>
          <w:rFonts w:ascii="Arial" w:hAnsi="Arial"/>
          <w:color w:val="000000" w:themeColor="text1"/>
          <w:sz w:val="24"/>
          <w:rPrChange w:id="827"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828" w:author="Bruno dos Santos Rodrigues" w:date="2016-11-17T20:32:00Z">
            <w:rPr>
              <w:rFonts w:ascii="Arial" w:eastAsia="Arial" w:hAnsi="Arial" w:cs="Arial"/>
              <w:color w:val="000000" w:themeColor="text1"/>
              <w:sz w:val="24"/>
              <w:szCs w:val="24"/>
            </w:rPr>
          </w:rPrChange>
        </w:rPr>
        <w:t>Vantagem da web, que a interface é conhecida por uma grande gama de usuários que já sabe o funcionamento dos navegadores.</w:t>
      </w:r>
    </w:p>
    <w:p w14:paraId="63DD1FC6" w14:textId="77777777" w:rsidR="00046625" w:rsidRPr="00EE379B" w:rsidRDefault="00EE55CF" w:rsidP="007B0066">
      <w:pPr>
        <w:spacing w:before="120" w:after="0" w:line="360" w:lineRule="auto"/>
        <w:ind w:firstLine="709"/>
        <w:jc w:val="both"/>
        <w:rPr>
          <w:rFonts w:ascii="Arial" w:hAnsi="Arial"/>
          <w:color w:val="000000" w:themeColor="text1"/>
          <w:sz w:val="24"/>
          <w:rPrChange w:id="829"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830" w:author="Bruno dos Santos Rodrigues" w:date="2016-11-17T20:32:00Z">
            <w:rPr>
              <w:rFonts w:ascii="Arial" w:eastAsia="Arial" w:hAnsi="Arial" w:cs="Arial"/>
              <w:color w:val="000000" w:themeColor="text1"/>
              <w:sz w:val="24"/>
              <w:szCs w:val="24"/>
            </w:rPr>
          </w:rPrChange>
        </w:rPr>
        <w:t>Vantagem em desktop, a uma rica variedade de controles para a interface com o usuário.</w:t>
      </w:r>
    </w:p>
    <w:p w14:paraId="3518D8F4" w14:textId="77777777" w:rsidR="00046625" w:rsidRPr="00EE379B" w:rsidRDefault="00EE55CF" w:rsidP="007B0066">
      <w:pPr>
        <w:spacing w:before="120" w:after="0" w:line="360" w:lineRule="auto"/>
        <w:ind w:firstLine="709"/>
        <w:jc w:val="both"/>
        <w:rPr>
          <w:rFonts w:ascii="Arial" w:hAnsi="Arial"/>
          <w:color w:val="000000" w:themeColor="text1"/>
          <w:sz w:val="24"/>
          <w:rPrChange w:id="831"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832" w:author="Bruno dos Santos Rodrigues" w:date="2016-11-17T20:32:00Z">
            <w:rPr>
              <w:rFonts w:ascii="Arial" w:eastAsia="Arial" w:hAnsi="Arial" w:cs="Arial"/>
              <w:color w:val="000000" w:themeColor="text1"/>
              <w:sz w:val="24"/>
              <w:szCs w:val="24"/>
            </w:rPr>
          </w:rPrChange>
        </w:rPr>
        <w:t>WEB desenvolvimento, manutenção e atualizações da aplicação através do servidor.</w:t>
      </w:r>
    </w:p>
    <w:p w14:paraId="1547E34F" w14:textId="77777777" w:rsidR="00046625" w:rsidRPr="00EE379B" w:rsidRDefault="00EE55CF" w:rsidP="007B0066">
      <w:pPr>
        <w:spacing w:before="120" w:after="0" w:line="360" w:lineRule="auto"/>
        <w:ind w:firstLine="709"/>
        <w:jc w:val="both"/>
        <w:rPr>
          <w:rFonts w:ascii="Arial" w:hAnsi="Arial"/>
          <w:color w:val="000000" w:themeColor="text1"/>
          <w:sz w:val="24"/>
          <w:rPrChange w:id="833"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834" w:author="Bruno dos Santos Rodrigues" w:date="2016-11-17T20:32:00Z">
            <w:rPr>
              <w:rFonts w:ascii="Arial" w:eastAsia="Arial" w:hAnsi="Arial" w:cs="Arial"/>
              <w:color w:val="000000" w:themeColor="text1"/>
              <w:sz w:val="24"/>
              <w:szCs w:val="24"/>
            </w:rPr>
          </w:rPrChange>
        </w:rPr>
        <w:t xml:space="preserve">Em desktop a atualização é um a um tendo o total controle sobre o posicionamento da aplicação, facilitando a interface com integração para vários hardwares. Na questão gráfica em web a aplicação não pode ficar tão elegante quanto é imaginável, já em desktop a parte gráfica é mais fácil de ser manusear. </w:t>
      </w:r>
    </w:p>
    <w:p w14:paraId="01E7F8F0" w14:textId="77777777" w:rsidR="00046625" w:rsidRPr="00EE379B" w:rsidRDefault="00EE55CF" w:rsidP="007B0066">
      <w:pPr>
        <w:spacing w:before="120" w:after="0" w:line="360" w:lineRule="auto"/>
        <w:ind w:firstLine="709"/>
        <w:jc w:val="both"/>
        <w:rPr>
          <w:rFonts w:ascii="Arial" w:hAnsi="Arial"/>
          <w:color w:val="000000" w:themeColor="text1"/>
          <w:sz w:val="24"/>
          <w:rPrChange w:id="835"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836" w:author="Bruno dos Santos Rodrigues" w:date="2016-11-17T20:32:00Z">
            <w:rPr>
              <w:rFonts w:ascii="Arial" w:eastAsia="Arial" w:hAnsi="Arial" w:cs="Arial"/>
              <w:color w:val="000000" w:themeColor="text1"/>
              <w:sz w:val="24"/>
              <w:szCs w:val="24"/>
            </w:rPr>
          </w:rPrChange>
        </w:rPr>
        <w:t>Em web a segurança é um grande problema, desde que a internet não é um lugar seguro, qualquer coisa feita online está em risco.</w:t>
      </w:r>
    </w:p>
    <w:p w14:paraId="3B45BB3F" w14:textId="77777777" w:rsidR="00046625" w:rsidRPr="00EE379B" w:rsidRDefault="00EE55CF" w:rsidP="007B0066">
      <w:pPr>
        <w:spacing w:before="120" w:after="0" w:line="360" w:lineRule="auto"/>
        <w:ind w:firstLine="709"/>
        <w:jc w:val="both"/>
        <w:rPr>
          <w:rFonts w:ascii="Arial" w:hAnsi="Arial"/>
          <w:color w:val="000000" w:themeColor="text1"/>
          <w:sz w:val="24"/>
          <w:rPrChange w:id="837"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838" w:author="Bruno dos Santos Rodrigues" w:date="2016-11-17T20:32:00Z">
            <w:rPr>
              <w:rFonts w:ascii="Arial" w:eastAsia="Arial" w:hAnsi="Arial" w:cs="Arial"/>
              <w:color w:val="000000" w:themeColor="text1"/>
              <w:sz w:val="24"/>
              <w:szCs w:val="24"/>
            </w:rPr>
          </w:rPrChange>
        </w:rPr>
        <w:t xml:space="preserve">Já aplicações desktop são mais confiáveis e confortáveis, pois se acessa um aplicativo enquanto se tem o computador em alcance sem nenhum tipo de ligação com a internet não correndo o risco de perder dados ou o sistema fechar, travar por causa da perda de sinal com a internet. </w:t>
      </w:r>
    </w:p>
    <w:p w14:paraId="7D2D323B" w14:textId="77777777" w:rsidR="00046625" w:rsidRPr="00EE379B" w:rsidRDefault="00EE55CF" w:rsidP="007B0066">
      <w:pPr>
        <w:spacing w:before="120" w:after="0" w:line="360" w:lineRule="auto"/>
        <w:ind w:firstLine="709"/>
        <w:jc w:val="both"/>
        <w:rPr>
          <w:rFonts w:ascii="Arial" w:hAnsi="Arial"/>
          <w:color w:val="000000" w:themeColor="text1"/>
          <w:sz w:val="24"/>
          <w:rPrChange w:id="839"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840" w:author="Bruno dos Santos Rodrigues" w:date="2016-11-17T20:32:00Z">
            <w:rPr>
              <w:rFonts w:ascii="Arial" w:eastAsia="Arial" w:hAnsi="Arial" w:cs="Arial"/>
              <w:color w:val="000000" w:themeColor="text1"/>
              <w:sz w:val="24"/>
              <w:szCs w:val="24"/>
            </w:rPr>
          </w:rPrChange>
        </w:rPr>
        <w:t xml:space="preserve">A aplicação web se torna mais lenta por conta de ter várias pessoas a gravitar em torno de si, por existir grandes problemas como Segurança e Acessibilidade. </w:t>
      </w:r>
    </w:p>
    <w:p w14:paraId="49ED0A2D" w14:textId="77777777" w:rsidR="00046625" w:rsidRPr="00EE379B" w:rsidRDefault="00EE55CF" w:rsidP="007B0066">
      <w:pPr>
        <w:spacing w:before="120" w:after="0" w:line="360" w:lineRule="auto"/>
        <w:ind w:firstLine="709"/>
        <w:jc w:val="both"/>
        <w:rPr>
          <w:rFonts w:ascii="Arial" w:hAnsi="Arial"/>
          <w:color w:val="000000" w:themeColor="text1"/>
          <w:sz w:val="24"/>
          <w:rPrChange w:id="841"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842" w:author="Bruno dos Santos Rodrigues" w:date="2016-11-17T20:32:00Z">
            <w:rPr>
              <w:rFonts w:ascii="Arial" w:eastAsia="Arial" w:hAnsi="Arial" w:cs="Arial"/>
              <w:color w:val="000000" w:themeColor="text1"/>
              <w:sz w:val="24"/>
              <w:szCs w:val="24"/>
            </w:rPr>
          </w:rPrChange>
        </w:rPr>
        <w:t>Em desktop os dados são armazenados localmente, portanto o risco de vazar dados não existe, Não precisa necessariamente da internet para o seu funcionamento, tende a ter experiência mais complexa do usuário, permitindo mais confiabilidade na estabilidade do software.</w:t>
      </w:r>
      <w:commentRangeEnd w:id="823"/>
      <w:r w:rsidR="00DB6748" w:rsidRPr="00EE379B">
        <w:rPr>
          <w:rStyle w:val="Refdecomentrio"/>
          <w:rFonts w:ascii="Arial" w:hAnsi="Arial"/>
          <w:color w:val="000000" w:themeColor="text1"/>
          <w:rPrChange w:id="843" w:author="Bruno dos Santos Rodrigues" w:date="2016-11-17T20:32:00Z">
            <w:rPr>
              <w:rStyle w:val="Refdecomentrio"/>
              <w:color w:val="000000" w:themeColor="text1"/>
            </w:rPr>
          </w:rPrChange>
        </w:rPr>
        <w:commentReference w:id="823"/>
      </w:r>
    </w:p>
    <w:p w14:paraId="25AC4D38" w14:textId="77777777" w:rsidR="00EE55CF" w:rsidRPr="00EE379B" w:rsidRDefault="00EE55CF">
      <w:pPr>
        <w:rPr>
          <w:rFonts w:ascii="Arial" w:hAnsi="Arial"/>
          <w:b/>
          <w:color w:val="000000" w:themeColor="text1"/>
          <w:sz w:val="24"/>
          <w:rPrChange w:id="844" w:author="Bruno dos Santos Rodrigues" w:date="2016-11-17T20:32:00Z">
            <w:rPr>
              <w:rFonts w:ascii="Arial" w:eastAsia="Arial" w:hAnsi="Arial" w:cs="Arial"/>
              <w:b/>
              <w:color w:val="000000" w:themeColor="text1"/>
              <w:sz w:val="24"/>
              <w:szCs w:val="24"/>
            </w:rPr>
          </w:rPrChange>
        </w:rPr>
      </w:pPr>
      <w:bookmarkStart w:id="845" w:name="_2jxsxqh" w:colFirst="0" w:colLast="0"/>
      <w:bookmarkEnd w:id="845"/>
      <w:r w:rsidRPr="00EE379B">
        <w:rPr>
          <w:rFonts w:ascii="Arial" w:hAnsi="Arial"/>
          <w:b/>
          <w:color w:val="000000" w:themeColor="text1"/>
          <w:sz w:val="24"/>
          <w:rPrChange w:id="846" w:author="Bruno dos Santos Rodrigues" w:date="2016-11-17T20:32:00Z">
            <w:rPr>
              <w:rFonts w:ascii="Arial" w:eastAsia="Arial" w:hAnsi="Arial" w:cs="Arial"/>
              <w:b/>
              <w:color w:val="000000" w:themeColor="text1"/>
              <w:sz w:val="24"/>
              <w:szCs w:val="24"/>
            </w:rPr>
          </w:rPrChange>
        </w:rPr>
        <w:br w:type="page"/>
      </w:r>
    </w:p>
    <w:p w14:paraId="5E1B3442" w14:textId="77777777" w:rsidR="00046625" w:rsidRPr="00EE379B" w:rsidRDefault="00EE55CF" w:rsidP="007B0066">
      <w:pPr>
        <w:pStyle w:val="Ttulo1"/>
        <w:numPr>
          <w:ilvl w:val="0"/>
          <w:numId w:val="18"/>
        </w:numPr>
        <w:spacing w:before="0" w:line="360" w:lineRule="auto"/>
        <w:ind w:left="426" w:hanging="426"/>
        <w:jc w:val="both"/>
        <w:rPr>
          <w:rFonts w:ascii="Arial" w:hAnsi="Arial"/>
          <w:b/>
          <w:color w:val="000000" w:themeColor="text1"/>
          <w:sz w:val="24"/>
          <w:rPrChange w:id="847" w:author="Bruno dos Santos Rodrigues" w:date="2016-11-17T20:32:00Z">
            <w:rPr>
              <w:rFonts w:ascii="Arial" w:hAnsi="Arial" w:cs="Arial"/>
              <w:b/>
              <w:color w:val="000000" w:themeColor="text1"/>
              <w:sz w:val="24"/>
              <w:szCs w:val="24"/>
            </w:rPr>
          </w:rPrChange>
        </w:rPr>
      </w:pPr>
      <w:bookmarkStart w:id="848" w:name="_Toc467101846"/>
      <w:bookmarkStart w:id="849" w:name="_Toc467178111"/>
      <w:r w:rsidRPr="00EE379B">
        <w:rPr>
          <w:rFonts w:ascii="Arial" w:hAnsi="Arial"/>
          <w:b/>
          <w:color w:val="000000" w:themeColor="text1"/>
          <w:sz w:val="24"/>
          <w:rPrChange w:id="850" w:author="Bruno dos Santos Rodrigues" w:date="2016-11-17T20:32:00Z">
            <w:rPr>
              <w:rFonts w:ascii="Arial" w:eastAsia="Arial" w:hAnsi="Arial" w:cs="Arial"/>
              <w:b/>
              <w:color w:val="000000" w:themeColor="text1"/>
              <w:sz w:val="24"/>
              <w:szCs w:val="24"/>
            </w:rPr>
          </w:rPrChange>
        </w:rPr>
        <w:t>DESENVOLVIMENTO (MELHORAR TÍTULO DO QUE?)</w:t>
      </w:r>
      <w:bookmarkEnd w:id="848"/>
      <w:bookmarkEnd w:id="849"/>
    </w:p>
    <w:p w14:paraId="54B0BCCA" w14:textId="77777777" w:rsidR="00046625" w:rsidRPr="00EE379B" w:rsidRDefault="00EE55CF" w:rsidP="007B0066">
      <w:pPr>
        <w:spacing w:before="120" w:after="0" w:line="360" w:lineRule="auto"/>
        <w:ind w:firstLine="709"/>
        <w:jc w:val="both"/>
        <w:rPr>
          <w:rFonts w:ascii="Arial" w:hAnsi="Arial"/>
          <w:color w:val="000000" w:themeColor="text1"/>
          <w:sz w:val="24"/>
          <w:rPrChange w:id="851"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852" w:author="Bruno dos Santos Rodrigues" w:date="2016-11-17T20:32:00Z">
            <w:rPr>
              <w:rFonts w:ascii="Arial" w:eastAsia="Arial" w:hAnsi="Arial" w:cs="Arial"/>
              <w:color w:val="000000" w:themeColor="text1"/>
              <w:sz w:val="24"/>
              <w:szCs w:val="24"/>
            </w:rPr>
          </w:rPrChange>
        </w:rPr>
        <w:t>Para o desenvolvimento desse projeto foi escolhida a framework visual Qt, que fornece um ambiente de desenvolvimento muito simples de usar, apesar de algumas falhas na fatoração do código quando é feita alguma exclusão de componentes.</w:t>
      </w:r>
    </w:p>
    <w:p w14:paraId="1B47720B" w14:textId="77777777" w:rsidR="00046625" w:rsidRPr="00EE379B" w:rsidRDefault="00EE55CF" w:rsidP="007B0066">
      <w:pPr>
        <w:spacing w:before="120" w:after="0" w:line="360" w:lineRule="auto"/>
        <w:ind w:firstLine="709"/>
        <w:jc w:val="both"/>
        <w:rPr>
          <w:rFonts w:ascii="Arial" w:hAnsi="Arial"/>
          <w:color w:val="000000" w:themeColor="text1"/>
          <w:sz w:val="24"/>
          <w:rPrChange w:id="853"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854" w:author="Bruno dos Santos Rodrigues" w:date="2016-11-17T20:32:00Z">
            <w:rPr>
              <w:rFonts w:ascii="Arial" w:eastAsia="Arial" w:hAnsi="Arial" w:cs="Arial"/>
              <w:color w:val="000000" w:themeColor="text1"/>
              <w:sz w:val="24"/>
              <w:szCs w:val="24"/>
            </w:rPr>
          </w:rPrChange>
        </w:rPr>
        <w:t>O projeto inicial era uma interface simples e direta que pudesse dar ao usuário acesso a todos os dados e ferramentas a partir de uma única tela, mas conforme o desenvolvimento está avançando algumas janelas acabaram sendo mais complexas do que o esperado.</w:t>
      </w:r>
    </w:p>
    <w:p w14:paraId="1EEECF9D" w14:textId="77777777" w:rsidR="00046625" w:rsidRPr="00EE379B" w:rsidRDefault="00EE55CF" w:rsidP="007B0066">
      <w:pPr>
        <w:spacing w:before="120" w:after="0" w:line="360" w:lineRule="auto"/>
        <w:ind w:firstLine="709"/>
        <w:jc w:val="both"/>
        <w:rPr>
          <w:rFonts w:ascii="Arial" w:hAnsi="Arial"/>
          <w:color w:val="000000" w:themeColor="text1"/>
          <w:sz w:val="24"/>
          <w:rPrChange w:id="855"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856" w:author="Bruno dos Santos Rodrigues" w:date="2016-11-17T20:32:00Z">
            <w:rPr>
              <w:rFonts w:ascii="Arial" w:eastAsia="Arial" w:hAnsi="Arial" w:cs="Arial"/>
              <w:color w:val="000000" w:themeColor="text1"/>
              <w:sz w:val="24"/>
              <w:szCs w:val="24"/>
            </w:rPr>
          </w:rPrChange>
        </w:rPr>
        <w:t>Para manter a equipe de desenvolvimento em sincronia está sendo utilizada a ferramenta Git, GitHub e GitKraken. A primeira uma plataforma de controle de versão, a segunda um servidor que disponibiliza um espaço para utilização do Git em projetos opensource e o último uma GUI para facilitar o uso dos dois primeiros.</w:t>
      </w:r>
    </w:p>
    <w:p w14:paraId="4A9F75AE" w14:textId="77777777" w:rsidR="00046625" w:rsidRPr="00EE379B" w:rsidRDefault="00EE55CF" w:rsidP="007B0066">
      <w:pPr>
        <w:spacing w:before="120" w:after="0" w:line="360" w:lineRule="auto"/>
        <w:ind w:firstLine="709"/>
        <w:jc w:val="both"/>
        <w:rPr>
          <w:rFonts w:ascii="Arial" w:hAnsi="Arial"/>
          <w:color w:val="000000" w:themeColor="text1"/>
          <w:sz w:val="24"/>
          <w:rPrChange w:id="857"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858" w:author="Bruno dos Santos Rodrigues" w:date="2016-11-17T20:32:00Z">
            <w:rPr>
              <w:rFonts w:ascii="Arial" w:eastAsia="Arial" w:hAnsi="Arial" w:cs="Arial"/>
              <w:color w:val="000000" w:themeColor="text1"/>
              <w:sz w:val="24"/>
              <w:szCs w:val="24"/>
            </w:rPr>
          </w:rPrChange>
        </w:rPr>
        <w:t>Alguns problemas foram enfrentados quando utilizamos o Git, por exemplo, o Qt Creator (IDE do Qt) cria um arquivo com as configurações pessoais do usuário e mesmo colocando esses arquivos na lista de exceções do Git aparece um erro de alterações não submetidas.</w:t>
      </w:r>
    </w:p>
    <w:p w14:paraId="62725E2A" w14:textId="77777777" w:rsidR="00046625" w:rsidRPr="00EE379B" w:rsidRDefault="00EE55CF" w:rsidP="007B0066">
      <w:pPr>
        <w:spacing w:before="120" w:after="0" w:line="360" w:lineRule="auto"/>
        <w:ind w:firstLine="709"/>
        <w:jc w:val="both"/>
        <w:rPr>
          <w:rFonts w:ascii="Arial" w:hAnsi="Arial"/>
          <w:color w:val="000000" w:themeColor="text1"/>
          <w:sz w:val="24"/>
          <w:rPrChange w:id="859"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860" w:author="Bruno dos Santos Rodrigues" w:date="2016-11-17T20:32:00Z">
            <w:rPr>
              <w:rFonts w:ascii="Arial" w:eastAsia="Arial" w:hAnsi="Arial" w:cs="Arial"/>
              <w:color w:val="000000" w:themeColor="text1"/>
              <w:sz w:val="24"/>
              <w:szCs w:val="24"/>
            </w:rPr>
          </w:rPrChange>
        </w:rPr>
        <w:t>Apesar desse pequeno problema o uso desse sistema de controle de versão facilitou muito o trabalho paralelo da equipe, visto que enquanto um codificava, o outro podia ir documentando o que foi codificado sem problemas, basta para isso o colaborador que está codificando lembrar de enviar as alterações para o GitHub.</w:t>
      </w:r>
    </w:p>
    <w:p w14:paraId="589355CF" w14:textId="77777777" w:rsidR="00046625" w:rsidRPr="00EE379B" w:rsidRDefault="00EE55CF" w:rsidP="007B0066">
      <w:pPr>
        <w:spacing w:before="120" w:after="0" w:line="360" w:lineRule="auto"/>
        <w:ind w:firstLine="709"/>
        <w:jc w:val="both"/>
        <w:rPr>
          <w:rFonts w:ascii="Arial" w:hAnsi="Arial"/>
          <w:color w:val="000000" w:themeColor="text1"/>
          <w:sz w:val="24"/>
          <w:rPrChange w:id="861"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862" w:author="Bruno dos Santos Rodrigues" w:date="2016-11-17T20:32:00Z">
            <w:rPr>
              <w:rFonts w:ascii="Arial" w:eastAsia="Arial" w:hAnsi="Arial" w:cs="Arial"/>
              <w:color w:val="000000" w:themeColor="text1"/>
              <w:sz w:val="24"/>
              <w:szCs w:val="24"/>
            </w:rPr>
          </w:rPrChange>
        </w:rPr>
        <w:t>Com relação a linguagem de programação, o uso do Qt facilita muito o desenvolvimento de interfaces gráficas simples e com todas as funcionalidades no lugar. Com seu bem desenvolvido sistema de signals e slots fica muito simples atribuir ações a qualquer componente da janela.</w:t>
      </w:r>
    </w:p>
    <w:p w14:paraId="274FDD43" w14:textId="77777777" w:rsidR="00046625" w:rsidRPr="00EE379B" w:rsidRDefault="00EE55CF" w:rsidP="007B0066">
      <w:pPr>
        <w:spacing w:before="120" w:after="0" w:line="360" w:lineRule="auto"/>
        <w:ind w:firstLine="709"/>
        <w:jc w:val="both"/>
        <w:rPr>
          <w:rFonts w:ascii="Arial" w:hAnsi="Arial"/>
          <w:color w:val="000000" w:themeColor="text1"/>
          <w:sz w:val="24"/>
          <w:rPrChange w:id="863"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864" w:author="Bruno dos Santos Rodrigues" w:date="2016-11-17T20:32:00Z">
            <w:rPr>
              <w:rFonts w:ascii="Arial" w:eastAsia="Arial" w:hAnsi="Arial" w:cs="Arial"/>
              <w:color w:val="000000" w:themeColor="text1"/>
              <w:sz w:val="24"/>
              <w:szCs w:val="24"/>
            </w:rPr>
          </w:rPrChange>
        </w:rPr>
        <w:t>Além disso, como o Qt é desenvolvido em C++ e o Kaizen está sendo desenvolvido também em C++ os códigos lógicos e da parte visual trabalham muito bem juntos, sem problema algum de compatibilidade entre um e outro.</w:t>
      </w:r>
    </w:p>
    <w:p w14:paraId="3DE81EDE" w14:textId="77777777" w:rsidR="00046625" w:rsidRPr="00EE379B" w:rsidRDefault="00EE55CF" w:rsidP="007B0066">
      <w:pPr>
        <w:spacing w:before="120" w:after="0" w:line="360" w:lineRule="auto"/>
        <w:ind w:firstLine="709"/>
        <w:jc w:val="both"/>
        <w:rPr>
          <w:rFonts w:ascii="Arial" w:hAnsi="Arial"/>
          <w:color w:val="000000" w:themeColor="text1"/>
          <w:sz w:val="24"/>
          <w:rPrChange w:id="865"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866" w:author="Bruno dos Santos Rodrigues" w:date="2016-11-17T20:32:00Z">
            <w:rPr>
              <w:rFonts w:ascii="Arial" w:eastAsia="Arial" w:hAnsi="Arial" w:cs="Arial"/>
              <w:color w:val="000000" w:themeColor="text1"/>
              <w:sz w:val="24"/>
              <w:szCs w:val="24"/>
            </w:rPr>
          </w:rPrChange>
        </w:rPr>
        <w:t>O principal problema enfrentado no projeto não foi com relação a tecnologia, ferramentas ou linguagem de programação, mas sim em entender o que realmente seria necessário para o usuário do sistema.</w:t>
      </w:r>
    </w:p>
    <w:p w14:paraId="0CF50816" w14:textId="77777777" w:rsidR="00046625" w:rsidRPr="00EE379B" w:rsidRDefault="00EE55CF" w:rsidP="007B0066">
      <w:pPr>
        <w:spacing w:before="120" w:after="0" w:line="360" w:lineRule="auto"/>
        <w:ind w:firstLine="709"/>
        <w:jc w:val="both"/>
        <w:rPr>
          <w:rFonts w:ascii="Arial" w:hAnsi="Arial"/>
          <w:color w:val="000000" w:themeColor="text1"/>
          <w:sz w:val="24"/>
          <w:rPrChange w:id="867"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868" w:author="Bruno dos Santos Rodrigues" w:date="2016-11-17T20:32:00Z">
            <w:rPr>
              <w:rFonts w:ascii="Arial" w:eastAsia="Arial" w:hAnsi="Arial" w:cs="Arial"/>
              <w:color w:val="000000" w:themeColor="text1"/>
              <w:sz w:val="24"/>
              <w:szCs w:val="24"/>
            </w:rPr>
          </w:rPrChange>
        </w:rPr>
        <w:t>Muitas vezes a abordagem que está sendo feita com relação a um requisito ou outro não era bem o que seria mais funcional para o usuário, sendo assim o desenvolvimento geral foi bem atrasado por mudanças drásticas em como o sistema funciona.</w:t>
      </w:r>
    </w:p>
    <w:p w14:paraId="2F43FAE0" w14:textId="77777777" w:rsidR="00046625" w:rsidRPr="00EE379B" w:rsidRDefault="00EE55CF" w:rsidP="007B0066">
      <w:pPr>
        <w:spacing w:before="120" w:after="0" w:line="360" w:lineRule="auto"/>
        <w:ind w:firstLine="709"/>
        <w:jc w:val="both"/>
        <w:rPr>
          <w:rFonts w:ascii="Arial" w:hAnsi="Arial"/>
          <w:color w:val="000000" w:themeColor="text1"/>
          <w:sz w:val="24"/>
          <w:rPrChange w:id="869"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870" w:author="Bruno dos Santos Rodrigues" w:date="2016-11-17T20:32:00Z">
            <w:rPr>
              <w:rFonts w:ascii="Arial" w:eastAsia="Arial" w:hAnsi="Arial" w:cs="Arial"/>
              <w:color w:val="000000" w:themeColor="text1"/>
              <w:sz w:val="24"/>
              <w:szCs w:val="24"/>
            </w:rPr>
          </w:rPrChange>
        </w:rPr>
        <w:t>O projeto inicial era relativamente pequeno, sem muitos detalhes, mas conforme os estudos e as versões foram sendo feitas muitos detalhes foram surgindo e o sistema tem tomado uma forma muito diferente do que era a ideia inicial.</w:t>
      </w:r>
    </w:p>
    <w:p w14:paraId="5DFC36C5" w14:textId="77777777" w:rsidR="00046625" w:rsidRPr="00EE379B" w:rsidRDefault="00EE55CF" w:rsidP="007B0066">
      <w:pPr>
        <w:spacing w:before="120" w:after="0" w:line="360" w:lineRule="auto"/>
        <w:ind w:firstLine="709"/>
        <w:jc w:val="both"/>
        <w:rPr>
          <w:rFonts w:ascii="Arial" w:hAnsi="Arial"/>
          <w:color w:val="000000" w:themeColor="text1"/>
          <w:sz w:val="24"/>
          <w:rPrChange w:id="871"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872" w:author="Bruno dos Santos Rodrigues" w:date="2016-11-17T20:32:00Z">
            <w:rPr>
              <w:rFonts w:ascii="Arial" w:eastAsia="Arial" w:hAnsi="Arial" w:cs="Arial"/>
              <w:color w:val="000000" w:themeColor="text1"/>
              <w:sz w:val="24"/>
              <w:szCs w:val="24"/>
            </w:rPr>
          </w:rPrChange>
        </w:rPr>
        <w:t>Um bom exemplo disso é que inicialmente todas as funções eram acessadas pelos menus da janela inicial, mas isso deixou o ambiente muito poluído então muitas funções foram colocadas em outras janelas, criando um caminho um pouco mais longo, mas mais fácil do começo da operação do sistema até o seu objetivo.</w:t>
      </w:r>
    </w:p>
    <w:p w14:paraId="2FCE03C7" w14:textId="77777777" w:rsidR="00046625" w:rsidRPr="00EE379B" w:rsidRDefault="00EE55CF" w:rsidP="007B0066">
      <w:pPr>
        <w:pStyle w:val="Ttulo2"/>
        <w:numPr>
          <w:ilvl w:val="0"/>
          <w:numId w:val="23"/>
        </w:numPr>
        <w:tabs>
          <w:tab w:val="left" w:pos="709"/>
        </w:tabs>
        <w:spacing w:before="480" w:line="360" w:lineRule="auto"/>
        <w:ind w:left="709" w:hanging="643"/>
        <w:rPr>
          <w:rFonts w:ascii="Arial" w:hAnsi="Arial"/>
          <w:b/>
          <w:color w:val="000000" w:themeColor="text1"/>
          <w:sz w:val="24"/>
          <w:rPrChange w:id="873" w:author="Bruno dos Santos Rodrigues" w:date="2016-11-17T20:32:00Z">
            <w:rPr>
              <w:rFonts w:ascii="Arial" w:hAnsi="Arial" w:cs="Arial"/>
              <w:b/>
              <w:color w:val="000000" w:themeColor="text1"/>
              <w:sz w:val="24"/>
              <w:szCs w:val="24"/>
            </w:rPr>
          </w:rPrChange>
        </w:rPr>
      </w:pPr>
      <w:bookmarkStart w:id="874" w:name="_z337ya" w:colFirst="0" w:colLast="0"/>
      <w:bookmarkStart w:id="875" w:name="_Toc467101847"/>
      <w:bookmarkStart w:id="876" w:name="_Toc467178112"/>
      <w:bookmarkEnd w:id="874"/>
      <w:r w:rsidRPr="00EE379B">
        <w:rPr>
          <w:rFonts w:ascii="Arial" w:hAnsi="Arial"/>
          <w:b/>
          <w:color w:val="000000" w:themeColor="text1"/>
          <w:sz w:val="24"/>
          <w:rPrChange w:id="877" w:author="Bruno dos Santos Rodrigues" w:date="2016-11-17T20:32:00Z">
            <w:rPr>
              <w:rFonts w:ascii="Arial" w:eastAsia="Arial" w:hAnsi="Arial" w:cs="Arial"/>
              <w:b/>
              <w:color w:val="000000" w:themeColor="text1"/>
              <w:sz w:val="24"/>
              <w:szCs w:val="24"/>
            </w:rPr>
          </w:rPrChange>
        </w:rPr>
        <w:t>Projeto KAIZEN</w:t>
      </w:r>
      <w:bookmarkEnd w:id="875"/>
      <w:bookmarkEnd w:id="876"/>
    </w:p>
    <w:p w14:paraId="0D73A577" w14:textId="77777777" w:rsidR="00046625" w:rsidRPr="00EE379B" w:rsidRDefault="00844376" w:rsidP="007B0066">
      <w:pPr>
        <w:spacing w:before="120" w:after="0" w:line="360" w:lineRule="auto"/>
        <w:ind w:firstLine="709"/>
        <w:jc w:val="both"/>
        <w:rPr>
          <w:rFonts w:ascii="Arial" w:hAnsi="Arial"/>
          <w:color w:val="000000" w:themeColor="text1"/>
          <w:sz w:val="24"/>
          <w:rPrChange w:id="878"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879" w:author="Bruno dos Santos Rodrigues" w:date="2016-11-17T20:32:00Z">
            <w:rPr>
              <w:rFonts w:ascii="Arial" w:eastAsia="Arial" w:hAnsi="Arial" w:cs="Arial"/>
              <w:color w:val="000000" w:themeColor="text1"/>
              <w:sz w:val="24"/>
              <w:szCs w:val="24"/>
            </w:rPr>
          </w:rPrChange>
        </w:rPr>
        <w:t xml:space="preserve">O </w:t>
      </w:r>
      <w:r w:rsidR="00EE55CF" w:rsidRPr="00EE379B">
        <w:rPr>
          <w:rFonts w:ascii="Arial" w:hAnsi="Arial"/>
          <w:color w:val="000000" w:themeColor="text1"/>
          <w:sz w:val="24"/>
          <w:rPrChange w:id="880" w:author="Bruno dos Santos Rodrigues" w:date="2016-11-17T20:32:00Z">
            <w:rPr>
              <w:rFonts w:ascii="Arial" w:eastAsia="Arial" w:hAnsi="Arial" w:cs="Arial"/>
              <w:color w:val="000000" w:themeColor="text1"/>
              <w:sz w:val="24"/>
              <w:szCs w:val="24"/>
            </w:rPr>
          </w:rPrChange>
        </w:rPr>
        <w:t xml:space="preserve">sistema batizado de KAIZEN (significa mudança para melhor) irá auxiliar o </w:t>
      </w:r>
      <w:r w:rsidR="00EE55CF" w:rsidRPr="00EE379B">
        <w:rPr>
          <w:rFonts w:ascii="Arial" w:hAnsi="Arial"/>
          <w:i/>
          <w:color w:val="000000" w:themeColor="text1"/>
          <w:sz w:val="24"/>
          <w:rPrChange w:id="881" w:author="Bruno dos Santos Rodrigues" w:date="2016-11-17T20:32:00Z">
            <w:rPr>
              <w:rFonts w:ascii="Arial" w:eastAsia="Arial" w:hAnsi="Arial" w:cs="Arial"/>
              <w:i/>
              <w:color w:val="000000" w:themeColor="text1"/>
              <w:sz w:val="24"/>
              <w:szCs w:val="24"/>
            </w:rPr>
          </w:rPrChange>
        </w:rPr>
        <w:t>helpdesk</w:t>
      </w:r>
      <w:r w:rsidR="00EE55CF" w:rsidRPr="00EE379B">
        <w:rPr>
          <w:rFonts w:ascii="Arial" w:hAnsi="Arial"/>
          <w:color w:val="000000" w:themeColor="text1"/>
          <w:sz w:val="24"/>
          <w:rPrChange w:id="882" w:author="Bruno dos Santos Rodrigues" w:date="2016-11-17T20:32:00Z">
            <w:rPr>
              <w:rFonts w:ascii="Arial" w:eastAsia="Arial" w:hAnsi="Arial" w:cs="Arial"/>
              <w:color w:val="000000" w:themeColor="text1"/>
              <w:sz w:val="24"/>
              <w:szCs w:val="24"/>
            </w:rPr>
          </w:rPrChange>
        </w:rPr>
        <w:t xml:space="preserve"> que atua na área de Gerenciamento de Problemas, para </w:t>
      </w:r>
      <w:r w:rsidRPr="00EE379B">
        <w:rPr>
          <w:rFonts w:ascii="Arial" w:hAnsi="Arial"/>
          <w:color w:val="000000" w:themeColor="text1"/>
          <w:sz w:val="24"/>
          <w:rPrChange w:id="883" w:author="Bruno dos Santos Rodrigues" w:date="2016-11-17T20:32:00Z">
            <w:rPr>
              <w:rFonts w:ascii="Arial" w:eastAsia="Arial" w:hAnsi="Arial" w:cs="Arial"/>
              <w:color w:val="000000" w:themeColor="text1"/>
              <w:sz w:val="24"/>
              <w:szCs w:val="24"/>
            </w:rPr>
          </w:rPrChange>
        </w:rPr>
        <w:t xml:space="preserve">se obter </w:t>
      </w:r>
      <w:r w:rsidR="00EE55CF" w:rsidRPr="00EE379B">
        <w:rPr>
          <w:rFonts w:ascii="Arial" w:hAnsi="Arial"/>
          <w:color w:val="000000" w:themeColor="text1"/>
          <w:sz w:val="24"/>
          <w:rPrChange w:id="884" w:author="Bruno dos Santos Rodrigues" w:date="2016-11-17T20:32:00Z">
            <w:rPr>
              <w:rFonts w:ascii="Arial" w:eastAsia="Arial" w:hAnsi="Arial" w:cs="Arial"/>
              <w:color w:val="000000" w:themeColor="text1"/>
              <w:sz w:val="24"/>
              <w:szCs w:val="24"/>
            </w:rPr>
          </w:rPrChange>
        </w:rPr>
        <w:t xml:space="preserve">um </w:t>
      </w:r>
      <w:r w:rsidR="00EE55CF" w:rsidRPr="00EE379B">
        <w:rPr>
          <w:rFonts w:ascii="Arial" w:hAnsi="Arial"/>
          <w:i/>
          <w:color w:val="000000" w:themeColor="text1"/>
          <w:sz w:val="24"/>
          <w:rPrChange w:id="885" w:author="Bruno dos Santos Rodrigues" w:date="2016-11-17T20:32:00Z">
            <w:rPr>
              <w:rFonts w:ascii="Arial" w:eastAsia="Arial" w:hAnsi="Arial" w:cs="Arial"/>
              <w:i/>
              <w:color w:val="000000" w:themeColor="text1"/>
              <w:sz w:val="24"/>
              <w:szCs w:val="24"/>
            </w:rPr>
          </w:rPrChange>
        </w:rPr>
        <w:t>helpdesk</w:t>
      </w:r>
      <w:r w:rsidR="00EE55CF" w:rsidRPr="00EE379B">
        <w:rPr>
          <w:rFonts w:ascii="Arial" w:hAnsi="Arial"/>
          <w:color w:val="000000" w:themeColor="text1"/>
          <w:sz w:val="24"/>
          <w:rPrChange w:id="886" w:author="Bruno dos Santos Rodrigues" w:date="2016-11-17T20:32:00Z">
            <w:rPr>
              <w:rFonts w:ascii="Arial" w:eastAsia="Arial" w:hAnsi="Arial" w:cs="Arial"/>
              <w:color w:val="000000" w:themeColor="text1"/>
              <w:sz w:val="24"/>
              <w:szCs w:val="24"/>
            </w:rPr>
          </w:rPrChange>
        </w:rPr>
        <w:t xml:space="preserve"> eficiente é muito importante </w:t>
      </w:r>
      <w:r w:rsidRPr="00EE379B">
        <w:rPr>
          <w:rFonts w:ascii="Arial" w:hAnsi="Arial"/>
          <w:color w:val="000000" w:themeColor="text1"/>
          <w:sz w:val="24"/>
          <w:rPrChange w:id="887" w:author="Bruno dos Santos Rodrigues" w:date="2016-11-17T20:32:00Z">
            <w:rPr>
              <w:rFonts w:ascii="Arial" w:eastAsia="Arial" w:hAnsi="Arial" w:cs="Arial"/>
              <w:color w:val="000000" w:themeColor="text1"/>
              <w:sz w:val="24"/>
              <w:szCs w:val="24"/>
            </w:rPr>
          </w:rPrChange>
        </w:rPr>
        <w:t xml:space="preserve">manter </w:t>
      </w:r>
      <w:r w:rsidR="00EE55CF" w:rsidRPr="00EE379B">
        <w:rPr>
          <w:rFonts w:ascii="Arial" w:hAnsi="Arial"/>
          <w:color w:val="000000" w:themeColor="text1"/>
          <w:sz w:val="24"/>
          <w:rPrChange w:id="888" w:author="Bruno dos Santos Rodrigues" w:date="2016-11-17T20:32:00Z">
            <w:rPr>
              <w:rFonts w:ascii="Arial" w:eastAsia="Arial" w:hAnsi="Arial" w:cs="Arial"/>
              <w:color w:val="000000" w:themeColor="text1"/>
              <w:sz w:val="24"/>
              <w:szCs w:val="24"/>
            </w:rPr>
          </w:rPrChange>
        </w:rPr>
        <w:t xml:space="preserve">um banco de dados de chamados abertos, resolvidos e pendentes, </w:t>
      </w:r>
      <w:r w:rsidRPr="00EE379B">
        <w:rPr>
          <w:rFonts w:ascii="Arial" w:hAnsi="Arial"/>
          <w:color w:val="000000" w:themeColor="text1"/>
          <w:sz w:val="24"/>
          <w:rPrChange w:id="889" w:author="Bruno dos Santos Rodrigues" w:date="2016-11-17T20:32:00Z">
            <w:rPr>
              <w:rFonts w:ascii="Arial" w:eastAsia="Arial" w:hAnsi="Arial" w:cs="Arial"/>
              <w:color w:val="000000" w:themeColor="text1"/>
              <w:sz w:val="24"/>
              <w:szCs w:val="24"/>
            </w:rPr>
          </w:rPrChange>
        </w:rPr>
        <w:t xml:space="preserve">a fim de </w:t>
      </w:r>
      <w:r w:rsidR="00EE55CF" w:rsidRPr="00EE379B">
        <w:rPr>
          <w:rFonts w:ascii="Arial" w:hAnsi="Arial"/>
          <w:color w:val="000000" w:themeColor="text1"/>
          <w:sz w:val="24"/>
          <w:rPrChange w:id="890" w:author="Bruno dos Santos Rodrigues" w:date="2016-11-17T20:32:00Z">
            <w:rPr>
              <w:rFonts w:ascii="Arial" w:eastAsia="Arial" w:hAnsi="Arial" w:cs="Arial"/>
              <w:color w:val="000000" w:themeColor="text1"/>
              <w:sz w:val="24"/>
              <w:szCs w:val="24"/>
            </w:rPr>
          </w:rPrChange>
        </w:rPr>
        <w:t xml:space="preserve">evitar retrabalho e </w:t>
      </w:r>
      <w:r w:rsidRPr="00EE379B">
        <w:rPr>
          <w:rFonts w:ascii="Arial" w:hAnsi="Arial"/>
          <w:color w:val="000000" w:themeColor="text1"/>
          <w:sz w:val="24"/>
          <w:rPrChange w:id="891" w:author="Bruno dos Santos Rodrigues" w:date="2016-11-17T20:32:00Z">
            <w:rPr>
              <w:rFonts w:ascii="Arial" w:eastAsia="Arial" w:hAnsi="Arial" w:cs="Arial"/>
              <w:color w:val="000000" w:themeColor="text1"/>
              <w:sz w:val="24"/>
              <w:szCs w:val="24"/>
            </w:rPr>
          </w:rPrChange>
        </w:rPr>
        <w:t>duplicidade de chamados</w:t>
      </w:r>
      <w:r w:rsidR="00EE55CF" w:rsidRPr="00EE379B">
        <w:rPr>
          <w:rFonts w:ascii="Arial" w:hAnsi="Arial"/>
          <w:color w:val="000000" w:themeColor="text1"/>
          <w:sz w:val="24"/>
          <w:rPrChange w:id="892" w:author="Bruno dos Santos Rodrigues" w:date="2016-11-17T20:32:00Z">
            <w:rPr>
              <w:rFonts w:ascii="Arial" w:eastAsia="Arial" w:hAnsi="Arial" w:cs="Arial"/>
              <w:color w:val="000000" w:themeColor="text1"/>
              <w:sz w:val="24"/>
              <w:szCs w:val="24"/>
            </w:rPr>
          </w:rPrChange>
        </w:rPr>
        <w:t>.</w:t>
      </w:r>
    </w:p>
    <w:p w14:paraId="289F743D" w14:textId="77777777" w:rsidR="00046625" w:rsidRPr="00EE379B" w:rsidRDefault="00EE55CF" w:rsidP="007B0066">
      <w:pPr>
        <w:spacing w:before="120" w:after="0" w:line="360" w:lineRule="auto"/>
        <w:ind w:firstLine="709"/>
        <w:jc w:val="both"/>
        <w:rPr>
          <w:rFonts w:ascii="Arial" w:hAnsi="Arial"/>
          <w:color w:val="000000" w:themeColor="text1"/>
          <w:sz w:val="24"/>
          <w:rPrChange w:id="893"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894" w:author="Bruno dos Santos Rodrigues" w:date="2016-11-17T20:32:00Z">
            <w:rPr>
              <w:rFonts w:ascii="Arial" w:eastAsia="Arial" w:hAnsi="Arial" w:cs="Arial"/>
              <w:color w:val="000000" w:themeColor="text1"/>
              <w:sz w:val="24"/>
              <w:szCs w:val="24"/>
            </w:rPr>
          </w:rPrChange>
        </w:rPr>
        <w:t xml:space="preserve">O KAIZEN </w:t>
      </w:r>
      <w:r w:rsidR="00223D4B" w:rsidRPr="00EE379B">
        <w:rPr>
          <w:rFonts w:ascii="Arial" w:hAnsi="Arial"/>
          <w:color w:val="000000" w:themeColor="text1"/>
          <w:sz w:val="24"/>
          <w:rPrChange w:id="895" w:author="Bruno dos Santos Rodrigues" w:date="2016-11-17T20:32:00Z">
            <w:rPr>
              <w:rFonts w:ascii="Arial" w:eastAsia="Arial" w:hAnsi="Arial" w:cs="Arial"/>
              <w:color w:val="000000" w:themeColor="text1"/>
              <w:sz w:val="24"/>
              <w:szCs w:val="24"/>
            </w:rPr>
          </w:rPrChange>
        </w:rPr>
        <w:t xml:space="preserve">foi desenvolvido com </w:t>
      </w:r>
      <w:r w:rsidRPr="00EE379B">
        <w:rPr>
          <w:rFonts w:ascii="Arial" w:hAnsi="Arial"/>
          <w:color w:val="000000" w:themeColor="text1"/>
          <w:sz w:val="24"/>
          <w:rPrChange w:id="896" w:author="Bruno dos Santos Rodrigues" w:date="2016-11-17T20:32:00Z">
            <w:rPr>
              <w:rFonts w:ascii="Arial" w:eastAsia="Arial" w:hAnsi="Arial" w:cs="Arial"/>
              <w:color w:val="000000" w:themeColor="text1"/>
              <w:sz w:val="24"/>
              <w:szCs w:val="24"/>
            </w:rPr>
          </w:rPrChange>
        </w:rPr>
        <w:t xml:space="preserve">funcionalidades </w:t>
      </w:r>
      <w:r w:rsidR="00223D4B" w:rsidRPr="00EE379B">
        <w:rPr>
          <w:rFonts w:ascii="Arial" w:hAnsi="Arial"/>
          <w:color w:val="000000" w:themeColor="text1"/>
          <w:sz w:val="24"/>
          <w:rPrChange w:id="897" w:author="Bruno dos Santos Rodrigues" w:date="2016-11-17T20:32:00Z">
            <w:rPr>
              <w:rFonts w:ascii="Arial" w:eastAsia="Arial" w:hAnsi="Arial" w:cs="Arial"/>
              <w:color w:val="000000" w:themeColor="text1"/>
              <w:sz w:val="24"/>
              <w:szCs w:val="24"/>
            </w:rPr>
          </w:rPrChange>
        </w:rPr>
        <w:t xml:space="preserve">que irá </w:t>
      </w:r>
      <w:r w:rsidRPr="00EE379B">
        <w:rPr>
          <w:rFonts w:ascii="Arial" w:hAnsi="Arial"/>
          <w:color w:val="000000" w:themeColor="text1"/>
          <w:sz w:val="24"/>
          <w:rPrChange w:id="898" w:author="Bruno dos Santos Rodrigues" w:date="2016-11-17T20:32:00Z">
            <w:rPr>
              <w:rFonts w:ascii="Arial" w:eastAsia="Arial" w:hAnsi="Arial" w:cs="Arial"/>
              <w:color w:val="000000" w:themeColor="text1"/>
              <w:sz w:val="24"/>
              <w:szCs w:val="24"/>
            </w:rPr>
          </w:rPrChange>
        </w:rPr>
        <w:t xml:space="preserve">auxiliar o </w:t>
      </w:r>
      <w:r w:rsidRPr="00EE379B">
        <w:rPr>
          <w:rFonts w:ascii="Arial" w:hAnsi="Arial"/>
          <w:i/>
          <w:color w:val="000000" w:themeColor="text1"/>
          <w:sz w:val="24"/>
          <w:rPrChange w:id="899" w:author="Bruno dos Santos Rodrigues" w:date="2016-11-17T20:32:00Z">
            <w:rPr>
              <w:rFonts w:ascii="Arial" w:eastAsia="Arial" w:hAnsi="Arial" w:cs="Arial"/>
              <w:i/>
              <w:color w:val="000000" w:themeColor="text1"/>
              <w:sz w:val="24"/>
              <w:szCs w:val="24"/>
            </w:rPr>
          </w:rPrChange>
        </w:rPr>
        <w:t>helpdesk</w:t>
      </w:r>
      <w:r w:rsidRPr="00EE379B">
        <w:rPr>
          <w:rFonts w:ascii="Arial" w:hAnsi="Arial"/>
          <w:color w:val="000000" w:themeColor="text1"/>
          <w:sz w:val="24"/>
          <w:rPrChange w:id="900" w:author="Bruno dos Santos Rodrigues" w:date="2016-11-17T20:32:00Z">
            <w:rPr>
              <w:rFonts w:ascii="Arial" w:eastAsia="Arial" w:hAnsi="Arial" w:cs="Arial"/>
              <w:color w:val="000000" w:themeColor="text1"/>
              <w:sz w:val="24"/>
              <w:szCs w:val="24"/>
            </w:rPr>
          </w:rPrChange>
        </w:rPr>
        <w:t xml:space="preserve"> a se organizar na abertura de chamados, no controle da prioridade de cada chamado, d</w:t>
      </w:r>
      <w:r w:rsidR="00223D4B" w:rsidRPr="00EE379B">
        <w:rPr>
          <w:rFonts w:ascii="Arial" w:hAnsi="Arial"/>
          <w:color w:val="000000" w:themeColor="text1"/>
          <w:sz w:val="24"/>
          <w:rPrChange w:id="901" w:author="Bruno dos Santos Rodrigues" w:date="2016-11-17T20:32:00Z">
            <w:rPr>
              <w:rFonts w:ascii="Arial" w:eastAsia="Arial" w:hAnsi="Arial" w:cs="Arial"/>
              <w:color w:val="000000" w:themeColor="text1"/>
              <w:sz w:val="24"/>
              <w:szCs w:val="24"/>
            </w:rPr>
          </w:rPrChange>
        </w:rPr>
        <w:t>a atribuição de um</w:t>
      </w:r>
      <w:r w:rsidRPr="00EE379B">
        <w:rPr>
          <w:rFonts w:ascii="Arial" w:hAnsi="Arial"/>
          <w:color w:val="000000" w:themeColor="text1"/>
          <w:sz w:val="24"/>
          <w:rPrChange w:id="902" w:author="Bruno dos Santos Rodrigues" w:date="2016-11-17T20:32:00Z">
            <w:rPr>
              <w:rFonts w:ascii="Arial" w:eastAsia="Arial" w:hAnsi="Arial" w:cs="Arial"/>
              <w:color w:val="000000" w:themeColor="text1"/>
              <w:sz w:val="24"/>
              <w:szCs w:val="24"/>
            </w:rPr>
          </w:rPrChange>
        </w:rPr>
        <w:t xml:space="preserve"> responsável por cada chamado e principalmente em criar um banco de dados de problemas e suas soluções</w:t>
      </w:r>
      <w:r w:rsidR="00CD1B14" w:rsidRPr="00EE379B">
        <w:rPr>
          <w:rFonts w:ascii="Arial" w:hAnsi="Arial"/>
          <w:color w:val="000000" w:themeColor="text1"/>
          <w:sz w:val="24"/>
          <w:rPrChange w:id="903" w:author="Bruno dos Santos Rodrigues" w:date="2016-11-17T20:32:00Z">
            <w:rPr>
              <w:rFonts w:ascii="Arial" w:eastAsia="Arial" w:hAnsi="Arial" w:cs="Arial"/>
              <w:color w:val="000000" w:themeColor="text1"/>
              <w:sz w:val="24"/>
              <w:szCs w:val="24"/>
            </w:rPr>
          </w:rPrChange>
        </w:rPr>
        <w:t xml:space="preserve"> que auxiliarão</w:t>
      </w:r>
      <w:r w:rsidRPr="00EE379B">
        <w:rPr>
          <w:rFonts w:ascii="Arial" w:hAnsi="Arial"/>
          <w:color w:val="000000" w:themeColor="text1"/>
          <w:sz w:val="24"/>
          <w:rPrChange w:id="904" w:author="Bruno dos Santos Rodrigues" w:date="2016-11-17T20:32:00Z">
            <w:rPr>
              <w:rFonts w:ascii="Arial" w:eastAsia="Arial" w:hAnsi="Arial" w:cs="Arial"/>
              <w:color w:val="000000" w:themeColor="text1"/>
              <w:sz w:val="24"/>
              <w:szCs w:val="24"/>
            </w:rPr>
          </w:rPrChange>
        </w:rPr>
        <w:t xml:space="preserve"> </w:t>
      </w:r>
      <w:r w:rsidR="00CD1B14" w:rsidRPr="00EE379B">
        <w:rPr>
          <w:rFonts w:ascii="Arial" w:hAnsi="Arial"/>
          <w:color w:val="000000" w:themeColor="text1"/>
          <w:sz w:val="24"/>
          <w:rPrChange w:id="905" w:author="Bruno dos Santos Rodrigues" w:date="2016-11-17T20:32:00Z">
            <w:rPr>
              <w:rFonts w:ascii="Arial" w:eastAsia="Arial" w:hAnsi="Arial" w:cs="Arial"/>
              <w:color w:val="000000" w:themeColor="text1"/>
              <w:sz w:val="24"/>
              <w:szCs w:val="24"/>
            </w:rPr>
          </w:rPrChange>
        </w:rPr>
        <w:t xml:space="preserve">a </w:t>
      </w:r>
      <w:r w:rsidRPr="00EE379B">
        <w:rPr>
          <w:rFonts w:ascii="Arial" w:hAnsi="Arial"/>
          <w:color w:val="000000" w:themeColor="text1"/>
          <w:sz w:val="24"/>
          <w:rPrChange w:id="906" w:author="Bruno dos Santos Rodrigues" w:date="2016-11-17T20:32:00Z">
            <w:rPr>
              <w:rFonts w:ascii="Arial" w:eastAsia="Arial" w:hAnsi="Arial" w:cs="Arial"/>
              <w:color w:val="000000" w:themeColor="text1"/>
              <w:sz w:val="24"/>
              <w:szCs w:val="24"/>
            </w:rPr>
          </w:rPrChange>
        </w:rPr>
        <w:t>propor melhorias e correções para a área responsável pelo ativo que for a causa do problema.</w:t>
      </w:r>
    </w:p>
    <w:p w14:paraId="083B0FDF" w14:textId="77777777" w:rsidR="00046625" w:rsidRPr="00EE379B" w:rsidRDefault="00EE55CF" w:rsidP="007B0066">
      <w:pPr>
        <w:spacing w:before="120" w:after="0" w:line="360" w:lineRule="auto"/>
        <w:ind w:firstLine="709"/>
        <w:jc w:val="both"/>
        <w:rPr>
          <w:rFonts w:ascii="Arial" w:hAnsi="Arial"/>
          <w:color w:val="000000" w:themeColor="text1"/>
          <w:sz w:val="24"/>
          <w:rPrChange w:id="907"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908" w:author="Bruno dos Santos Rodrigues" w:date="2016-11-17T20:32:00Z">
            <w:rPr>
              <w:rFonts w:ascii="Arial" w:eastAsia="Arial" w:hAnsi="Arial" w:cs="Arial"/>
              <w:color w:val="000000" w:themeColor="text1"/>
              <w:sz w:val="24"/>
              <w:szCs w:val="24"/>
            </w:rPr>
          </w:rPrChange>
        </w:rPr>
        <w:t xml:space="preserve">Nos </w:t>
      </w:r>
      <w:commentRangeStart w:id="909"/>
      <w:r w:rsidRPr="00EE379B">
        <w:rPr>
          <w:rFonts w:ascii="Arial" w:hAnsi="Arial"/>
          <w:color w:val="000000" w:themeColor="text1"/>
          <w:sz w:val="24"/>
          <w:rPrChange w:id="910" w:author="Bruno dos Santos Rodrigues" w:date="2016-11-17T20:32:00Z">
            <w:rPr>
              <w:rFonts w:ascii="Arial" w:eastAsia="Arial" w:hAnsi="Arial" w:cs="Arial"/>
              <w:color w:val="000000" w:themeColor="text1"/>
              <w:sz w:val="24"/>
              <w:szCs w:val="24"/>
            </w:rPr>
          </w:rPrChange>
        </w:rPr>
        <w:t>SLAs</w:t>
      </w:r>
      <w:commentRangeEnd w:id="909"/>
      <w:r w:rsidR="006D47D3" w:rsidRPr="00EE379B">
        <w:rPr>
          <w:rStyle w:val="Refdecomentrio"/>
          <w:rFonts w:ascii="Arial" w:hAnsi="Arial"/>
          <w:color w:val="000000" w:themeColor="text1"/>
          <w:rPrChange w:id="911" w:author="Bruno dos Santos Rodrigues" w:date="2016-11-17T20:32:00Z">
            <w:rPr>
              <w:rStyle w:val="Refdecomentrio"/>
              <w:color w:val="000000" w:themeColor="text1"/>
            </w:rPr>
          </w:rPrChange>
        </w:rPr>
        <w:commentReference w:id="909"/>
      </w:r>
      <w:r w:rsidRPr="00EE379B">
        <w:rPr>
          <w:rFonts w:ascii="Arial" w:hAnsi="Arial"/>
          <w:color w:val="000000" w:themeColor="text1"/>
          <w:sz w:val="24"/>
          <w:rPrChange w:id="912" w:author="Bruno dos Santos Rodrigues" w:date="2016-11-17T20:32:00Z">
            <w:rPr>
              <w:rFonts w:ascii="Arial" w:eastAsia="Arial" w:hAnsi="Arial" w:cs="Arial"/>
              <w:color w:val="000000" w:themeColor="text1"/>
              <w:sz w:val="24"/>
              <w:szCs w:val="24"/>
            </w:rPr>
          </w:rPrChange>
        </w:rPr>
        <w:t xml:space="preserve"> sempre </w:t>
      </w:r>
      <w:r w:rsidR="00CA7C02" w:rsidRPr="00EE379B">
        <w:rPr>
          <w:rFonts w:ascii="Arial" w:hAnsi="Arial"/>
          <w:color w:val="000000" w:themeColor="text1"/>
          <w:sz w:val="24"/>
          <w:rPrChange w:id="913" w:author="Bruno dos Santos Rodrigues" w:date="2016-11-17T20:32:00Z">
            <w:rPr>
              <w:rFonts w:ascii="Arial" w:eastAsia="Arial" w:hAnsi="Arial" w:cs="Arial"/>
              <w:color w:val="000000" w:themeColor="text1"/>
              <w:sz w:val="24"/>
              <w:szCs w:val="24"/>
            </w:rPr>
          </w:rPrChange>
        </w:rPr>
        <w:t xml:space="preserve">deve-se </w:t>
      </w:r>
      <w:r w:rsidRPr="00EE379B">
        <w:rPr>
          <w:rFonts w:ascii="Arial" w:hAnsi="Arial"/>
          <w:color w:val="000000" w:themeColor="text1"/>
          <w:sz w:val="24"/>
          <w:rPrChange w:id="914" w:author="Bruno dos Santos Rodrigues" w:date="2016-11-17T20:32:00Z">
            <w:rPr>
              <w:rFonts w:ascii="Arial" w:eastAsia="Arial" w:hAnsi="Arial" w:cs="Arial"/>
              <w:color w:val="000000" w:themeColor="text1"/>
              <w:sz w:val="24"/>
              <w:szCs w:val="24"/>
            </w:rPr>
          </w:rPrChange>
        </w:rPr>
        <w:t xml:space="preserve">deixar claro qual o tempo máximo para atendimento de cada demanda do cliente, seja uma correção, uma nova funcionalidade ou simplesmente uma dúvida a ser tirada, </w:t>
      </w:r>
      <w:r w:rsidR="00CA7C02" w:rsidRPr="00EE379B">
        <w:rPr>
          <w:rFonts w:ascii="Arial" w:hAnsi="Arial"/>
          <w:color w:val="000000" w:themeColor="text1"/>
          <w:sz w:val="24"/>
          <w:rPrChange w:id="915" w:author="Bruno dos Santos Rodrigues" w:date="2016-11-17T20:32:00Z">
            <w:rPr>
              <w:rFonts w:ascii="Arial" w:eastAsia="Arial" w:hAnsi="Arial" w:cs="Arial"/>
              <w:color w:val="000000" w:themeColor="text1"/>
              <w:sz w:val="24"/>
              <w:szCs w:val="24"/>
            </w:rPr>
          </w:rPrChange>
        </w:rPr>
        <w:t xml:space="preserve">todas </w:t>
      </w:r>
      <w:r w:rsidRPr="00EE379B">
        <w:rPr>
          <w:rFonts w:ascii="Arial" w:hAnsi="Arial"/>
          <w:color w:val="000000" w:themeColor="text1"/>
          <w:sz w:val="24"/>
          <w:rPrChange w:id="916" w:author="Bruno dos Santos Rodrigues" w:date="2016-11-17T20:32:00Z">
            <w:rPr>
              <w:rFonts w:ascii="Arial" w:eastAsia="Arial" w:hAnsi="Arial" w:cs="Arial"/>
              <w:color w:val="000000" w:themeColor="text1"/>
              <w:sz w:val="24"/>
              <w:szCs w:val="24"/>
            </w:rPr>
          </w:rPrChange>
        </w:rPr>
        <w:t xml:space="preserve">essas demandas serão encaminhadas para o </w:t>
      </w:r>
      <w:r w:rsidRPr="00EE379B">
        <w:rPr>
          <w:rFonts w:ascii="Arial" w:hAnsi="Arial"/>
          <w:i/>
          <w:color w:val="000000" w:themeColor="text1"/>
          <w:sz w:val="24"/>
          <w:rPrChange w:id="917" w:author="Bruno dos Santos Rodrigues" w:date="2016-11-17T20:32:00Z">
            <w:rPr>
              <w:rFonts w:ascii="Arial" w:eastAsia="Arial" w:hAnsi="Arial" w:cs="Arial"/>
              <w:i/>
              <w:color w:val="000000" w:themeColor="text1"/>
              <w:sz w:val="24"/>
              <w:szCs w:val="24"/>
            </w:rPr>
          </w:rPrChange>
        </w:rPr>
        <w:t>helpdesk</w:t>
      </w:r>
      <w:r w:rsidRPr="00EE379B">
        <w:rPr>
          <w:rFonts w:ascii="Arial" w:hAnsi="Arial"/>
          <w:color w:val="000000" w:themeColor="text1"/>
          <w:sz w:val="24"/>
          <w:rPrChange w:id="918" w:author="Bruno dos Santos Rodrigues" w:date="2016-11-17T20:32:00Z">
            <w:rPr>
              <w:rFonts w:ascii="Arial" w:eastAsia="Arial" w:hAnsi="Arial" w:cs="Arial"/>
              <w:color w:val="000000" w:themeColor="text1"/>
              <w:sz w:val="24"/>
              <w:szCs w:val="24"/>
            </w:rPr>
          </w:rPrChange>
        </w:rPr>
        <w:t xml:space="preserve"> que se encarregará de encaminhar a demanda para a área correspondente.</w:t>
      </w:r>
    </w:p>
    <w:p w14:paraId="5CDC8AF8" w14:textId="77777777" w:rsidR="00046625" w:rsidRPr="00EE379B" w:rsidRDefault="00EE55CF" w:rsidP="007B0066">
      <w:pPr>
        <w:spacing w:before="120" w:after="0" w:line="360" w:lineRule="auto"/>
        <w:ind w:firstLine="709"/>
        <w:jc w:val="both"/>
        <w:rPr>
          <w:rFonts w:ascii="Arial" w:hAnsi="Arial"/>
          <w:color w:val="000000" w:themeColor="text1"/>
          <w:sz w:val="24"/>
          <w:rPrChange w:id="919"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920" w:author="Bruno dos Santos Rodrigues" w:date="2016-11-17T20:32:00Z">
            <w:rPr>
              <w:rFonts w:ascii="Arial" w:eastAsia="Arial" w:hAnsi="Arial" w:cs="Arial"/>
              <w:color w:val="000000" w:themeColor="text1"/>
              <w:sz w:val="24"/>
              <w:szCs w:val="24"/>
            </w:rPr>
          </w:rPrChange>
        </w:rPr>
        <w:t>Sem organização essas demandas podem se perder e os SLAs podem ser quebrados, em uma empresa que está focada em entrega de valor e aument</w:t>
      </w:r>
      <w:r w:rsidR="00EF0692" w:rsidRPr="00EE379B">
        <w:rPr>
          <w:rFonts w:ascii="Arial" w:hAnsi="Arial"/>
          <w:color w:val="000000" w:themeColor="text1"/>
          <w:sz w:val="24"/>
          <w:rPrChange w:id="921" w:author="Bruno dos Santos Rodrigues" w:date="2016-11-17T20:32:00Z">
            <w:rPr>
              <w:rFonts w:ascii="Arial" w:eastAsia="Arial" w:hAnsi="Arial" w:cs="Arial"/>
              <w:color w:val="000000" w:themeColor="text1"/>
              <w:sz w:val="24"/>
              <w:szCs w:val="24"/>
            </w:rPr>
          </w:rPrChange>
        </w:rPr>
        <w:t>o</w:t>
      </w:r>
      <w:r w:rsidRPr="00EE379B">
        <w:rPr>
          <w:rFonts w:ascii="Arial" w:hAnsi="Arial"/>
          <w:color w:val="000000" w:themeColor="text1"/>
          <w:sz w:val="24"/>
          <w:rPrChange w:id="922" w:author="Bruno dos Santos Rodrigues" w:date="2016-11-17T20:32:00Z">
            <w:rPr>
              <w:rFonts w:ascii="Arial" w:eastAsia="Arial" w:hAnsi="Arial" w:cs="Arial"/>
              <w:color w:val="000000" w:themeColor="text1"/>
              <w:sz w:val="24"/>
              <w:szCs w:val="24"/>
            </w:rPr>
          </w:rPrChange>
        </w:rPr>
        <w:t xml:space="preserve"> </w:t>
      </w:r>
      <w:r w:rsidR="00EF0692" w:rsidRPr="00EE379B">
        <w:rPr>
          <w:rFonts w:ascii="Arial" w:hAnsi="Arial"/>
          <w:color w:val="000000" w:themeColor="text1"/>
          <w:sz w:val="24"/>
          <w:rPrChange w:id="923" w:author="Bruno dos Santos Rodrigues" w:date="2016-11-17T20:32:00Z">
            <w:rPr>
              <w:rFonts w:ascii="Arial" w:eastAsia="Arial" w:hAnsi="Arial" w:cs="Arial"/>
              <w:color w:val="000000" w:themeColor="text1"/>
              <w:sz w:val="24"/>
              <w:szCs w:val="24"/>
            </w:rPr>
          </w:rPrChange>
        </w:rPr>
        <w:t xml:space="preserve">de </w:t>
      </w:r>
      <w:r w:rsidRPr="00EE379B">
        <w:rPr>
          <w:rFonts w:ascii="Arial" w:hAnsi="Arial"/>
          <w:color w:val="000000" w:themeColor="text1"/>
          <w:sz w:val="24"/>
          <w:rPrChange w:id="924" w:author="Bruno dos Santos Rodrigues" w:date="2016-11-17T20:32:00Z">
            <w:rPr>
              <w:rFonts w:ascii="Arial" w:eastAsia="Arial" w:hAnsi="Arial" w:cs="Arial"/>
              <w:color w:val="000000" w:themeColor="text1"/>
              <w:sz w:val="24"/>
              <w:szCs w:val="24"/>
            </w:rPr>
          </w:rPrChange>
        </w:rPr>
        <w:t>competitividade dos seus produtos</w:t>
      </w:r>
      <w:r w:rsidR="00EF0692" w:rsidRPr="00EE379B">
        <w:rPr>
          <w:rFonts w:ascii="Arial" w:hAnsi="Arial"/>
          <w:color w:val="000000" w:themeColor="text1"/>
          <w:sz w:val="24"/>
          <w:rPrChange w:id="925" w:author="Bruno dos Santos Rodrigues" w:date="2016-11-17T20:32:00Z">
            <w:rPr>
              <w:rFonts w:ascii="Arial" w:eastAsia="Arial" w:hAnsi="Arial" w:cs="Arial"/>
              <w:color w:val="000000" w:themeColor="text1"/>
              <w:sz w:val="24"/>
              <w:szCs w:val="24"/>
            </w:rPr>
          </w:rPrChange>
        </w:rPr>
        <w:t>,</w:t>
      </w:r>
      <w:r w:rsidRPr="00EE379B">
        <w:rPr>
          <w:rFonts w:ascii="Arial" w:hAnsi="Arial"/>
          <w:color w:val="000000" w:themeColor="text1"/>
          <w:sz w:val="24"/>
          <w:rPrChange w:id="926" w:author="Bruno dos Santos Rodrigues" w:date="2016-11-17T20:32:00Z">
            <w:rPr>
              <w:rFonts w:ascii="Arial" w:eastAsia="Arial" w:hAnsi="Arial" w:cs="Arial"/>
              <w:color w:val="000000" w:themeColor="text1"/>
              <w:sz w:val="24"/>
              <w:szCs w:val="24"/>
            </w:rPr>
          </w:rPrChange>
        </w:rPr>
        <w:t xml:space="preserve"> um SLA quebrado é com</w:t>
      </w:r>
      <w:r w:rsidR="00EF0692" w:rsidRPr="00EE379B">
        <w:rPr>
          <w:rFonts w:ascii="Arial" w:hAnsi="Arial"/>
          <w:color w:val="000000" w:themeColor="text1"/>
          <w:sz w:val="24"/>
          <w:rPrChange w:id="927" w:author="Bruno dos Santos Rodrigues" w:date="2016-11-17T20:32:00Z">
            <w:rPr>
              <w:rFonts w:ascii="Arial" w:eastAsia="Arial" w:hAnsi="Arial" w:cs="Arial"/>
              <w:color w:val="000000" w:themeColor="text1"/>
              <w:sz w:val="24"/>
              <w:szCs w:val="24"/>
            </w:rPr>
          </w:rPrChange>
        </w:rPr>
        <w:t>o</w:t>
      </w:r>
      <w:r w:rsidRPr="00EE379B">
        <w:rPr>
          <w:rFonts w:ascii="Arial" w:hAnsi="Arial"/>
          <w:color w:val="000000" w:themeColor="text1"/>
          <w:sz w:val="24"/>
          <w:rPrChange w:id="928" w:author="Bruno dos Santos Rodrigues" w:date="2016-11-17T20:32:00Z">
            <w:rPr>
              <w:rFonts w:ascii="Arial" w:eastAsia="Arial" w:hAnsi="Arial" w:cs="Arial"/>
              <w:color w:val="000000" w:themeColor="text1"/>
              <w:sz w:val="24"/>
              <w:szCs w:val="24"/>
            </w:rPr>
          </w:rPrChange>
        </w:rPr>
        <w:t xml:space="preserve"> um juramento quebrado, </w:t>
      </w:r>
      <w:r w:rsidR="00EF0692" w:rsidRPr="00EE379B">
        <w:rPr>
          <w:rFonts w:ascii="Arial" w:hAnsi="Arial"/>
          <w:color w:val="000000" w:themeColor="text1"/>
          <w:sz w:val="24"/>
          <w:rPrChange w:id="929" w:author="Bruno dos Santos Rodrigues" w:date="2016-11-17T20:32:00Z">
            <w:rPr>
              <w:rFonts w:ascii="Arial" w:eastAsia="Arial" w:hAnsi="Arial" w:cs="Arial"/>
              <w:color w:val="000000" w:themeColor="text1"/>
              <w:sz w:val="24"/>
              <w:szCs w:val="24"/>
            </w:rPr>
          </w:rPrChange>
        </w:rPr>
        <w:t xml:space="preserve">ele </w:t>
      </w:r>
      <w:r w:rsidRPr="00EE379B">
        <w:rPr>
          <w:rFonts w:ascii="Arial" w:hAnsi="Arial"/>
          <w:color w:val="000000" w:themeColor="text1"/>
          <w:sz w:val="24"/>
          <w:rPrChange w:id="930" w:author="Bruno dos Santos Rodrigues" w:date="2016-11-17T20:32:00Z">
            <w:rPr>
              <w:rFonts w:ascii="Arial" w:eastAsia="Arial" w:hAnsi="Arial" w:cs="Arial"/>
              <w:color w:val="000000" w:themeColor="text1"/>
              <w:sz w:val="24"/>
              <w:szCs w:val="24"/>
            </w:rPr>
          </w:rPrChange>
        </w:rPr>
        <w:t>fere a imagem da empresa e pode causar dificuldades com futuros e atuais clientes.</w:t>
      </w:r>
    </w:p>
    <w:p w14:paraId="13CC2556" w14:textId="77777777" w:rsidR="00046625" w:rsidRPr="00EE379B" w:rsidRDefault="00EE55CF" w:rsidP="007B0066">
      <w:pPr>
        <w:spacing w:before="120" w:after="0" w:line="360" w:lineRule="auto"/>
        <w:ind w:firstLine="709"/>
        <w:jc w:val="both"/>
        <w:rPr>
          <w:rFonts w:ascii="Arial" w:hAnsi="Arial"/>
          <w:color w:val="000000" w:themeColor="text1"/>
          <w:sz w:val="24"/>
          <w:rPrChange w:id="931"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932" w:author="Bruno dos Santos Rodrigues" w:date="2016-11-17T20:32:00Z">
            <w:rPr>
              <w:rFonts w:ascii="Arial" w:eastAsia="Arial" w:hAnsi="Arial" w:cs="Arial"/>
              <w:color w:val="000000" w:themeColor="text1"/>
              <w:sz w:val="24"/>
              <w:szCs w:val="24"/>
            </w:rPr>
          </w:rPrChange>
        </w:rPr>
        <w:t>Com o KAIZEN todo o controle da demanda estará centralizado em um único sistema e o tempo de resposta para demandas tende a cair drasticamente, da forma como o sistema está concebido ele facilmente pode ser adaptado a cada situação principalmente no que diz respeito a relatórios.</w:t>
      </w:r>
    </w:p>
    <w:p w14:paraId="19C11489" w14:textId="77777777" w:rsidR="00046625" w:rsidRPr="00EE379B" w:rsidRDefault="00EE55CF" w:rsidP="007B0066">
      <w:pPr>
        <w:spacing w:before="120" w:after="0" w:line="360" w:lineRule="auto"/>
        <w:ind w:firstLine="709"/>
        <w:jc w:val="both"/>
        <w:rPr>
          <w:rFonts w:ascii="Arial" w:hAnsi="Arial"/>
          <w:color w:val="000000" w:themeColor="text1"/>
          <w:sz w:val="24"/>
          <w:rPrChange w:id="933"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934" w:author="Bruno dos Santos Rodrigues" w:date="2016-11-17T20:32:00Z">
            <w:rPr>
              <w:rFonts w:ascii="Arial" w:eastAsia="Arial" w:hAnsi="Arial" w:cs="Arial"/>
              <w:color w:val="000000" w:themeColor="text1"/>
              <w:sz w:val="24"/>
              <w:szCs w:val="24"/>
            </w:rPr>
          </w:rPrChange>
        </w:rPr>
        <w:t xml:space="preserve">Em um </w:t>
      </w:r>
      <w:r w:rsidRPr="00EE379B">
        <w:rPr>
          <w:rFonts w:ascii="Arial" w:hAnsi="Arial"/>
          <w:i/>
          <w:color w:val="000000" w:themeColor="text1"/>
          <w:sz w:val="24"/>
          <w:rPrChange w:id="935" w:author="Bruno dos Santos Rodrigues" w:date="2016-11-17T20:32:00Z">
            <w:rPr>
              <w:rFonts w:ascii="Arial" w:eastAsia="Arial" w:hAnsi="Arial" w:cs="Arial"/>
              <w:i/>
              <w:color w:val="000000" w:themeColor="text1"/>
              <w:sz w:val="24"/>
              <w:szCs w:val="24"/>
            </w:rPr>
          </w:rPrChange>
        </w:rPr>
        <w:t>helpdesk</w:t>
      </w:r>
      <w:r w:rsidRPr="00EE379B">
        <w:rPr>
          <w:rFonts w:ascii="Arial" w:hAnsi="Arial"/>
          <w:color w:val="000000" w:themeColor="text1"/>
          <w:sz w:val="24"/>
          <w:rPrChange w:id="936" w:author="Bruno dos Santos Rodrigues" w:date="2016-11-17T20:32:00Z">
            <w:rPr>
              <w:rFonts w:ascii="Arial" w:eastAsia="Arial" w:hAnsi="Arial" w:cs="Arial"/>
              <w:color w:val="000000" w:themeColor="text1"/>
              <w:sz w:val="24"/>
              <w:szCs w:val="24"/>
            </w:rPr>
          </w:rPrChange>
        </w:rPr>
        <w:t xml:space="preserve"> é importante que os dados dos chamados sejam cruzados para gerarem informações que possam ajudar a eliminar causas de problemas tanto no cenário micro em cada chamado individualmente</w:t>
      </w:r>
      <w:r w:rsidR="006F6608" w:rsidRPr="00EE379B">
        <w:rPr>
          <w:rFonts w:ascii="Arial" w:hAnsi="Arial"/>
          <w:color w:val="000000" w:themeColor="text1"/>
          <w:sz w:val="24"/>
          <w:rPrChange w:id="937" w:author="Bruno dos Santos Rodrigues" w:date="2016-11-17T20:32:00Z">
            <w:rPr>
              <w:rFonts w:ascii="Arial" w:eastAsia="Arial" w:hAnsi="Arial" w:cs="Arial"/>
              <w:color w:val="000000" w:themeColor="text1"/>
              <w:sz w:val="24"/>
              <w:szCs w:val="24"/>
            </w:rPr>
          </w:rPrChange>
        </w:rPr>
        <w:t>,</w:t>
      </w:r>
      <w:r w:rsidRPr="00EE379B">
        <w:rPr>
          <w:rFonts w:ascii="Arial" w:hAnsi="Arial"/>
          <w:color w:val="000000" w:themeColor="text1"/>
          <w:sz w:val="24"/>
          <w:rPrChange w:id="938" w:author="Bruno dos Santos Rodrigues" w:date="2016-11-17T20:32:00Z">
            <w:rPr>
              <w:rFonts w:ascii="Arial" w:eastAsia="Arial" w:hAnsi="Arial" w:cs="Arial"/>
              <w:color w:val="000000" w:themeColor="text1"/>
              <w:sz w:val="24"/>
              <w:szCs w:val="24"/>
            </w:rPr>
          </w:rPrChange>
        </w:rPr>
        <w:t xml:space="preserve"> como no cenário macro na empresa como um todo.</w:t>
      </w:r>
    </w:p>
    <w:p w14:paraId="1F3D7967" w14:textId="77777777" w:rsidR="00046625" w:rsidRPr="00EE379B" w:rsidRDefault="006F6608" w:rsidP="007B0066">
      <w:pPr>
        <w:spacing w:before="120" w:after="0" w:line="360" w:lineRule="auto"/>
        <w:ind w:firstLine="709"/>
        <w:jc w:val="both"/>
        <w:rPr>
          <w:rFonts w:ascii="Arial" w:hAnsi="Arial"/>
          <w:color w:val="000000" w:themeColor="text1"/>
          <w:sz w:val="24"/>
          <w:rPrChange w:id="939"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940" w:author="Bruno dos Santos Rodrigues" w:date="2016-11-17T20:32:00Z">
            <w:rPr>
              <w:rFonts w:ascii="Arial" w:eastAsia="Arial" w:hAnsi="Arial" w:cs="Arial"/>
              <w:color w:val="000000" w:themeColor="text1"/>
              <w:sz w:val="24"/>
              <w:szCs w:val="24"/>
            </w:rPr>
          </w:rPrChange>
        </w:rPr>
        <w:t xml:space="preserve">Através do KAIZEN é </w:t>
      </w:r>
      <w:r w:rsidR="00EE55CF" w:rsidRPr="00EE379B">
        <w:rPr>
          <w:rFonts w:ascii="Arial" w:hAnsi="Arial"/>
          <w:color w:val="000000" w:themeColor="text1"/>
          <w:sz w:val="24"/>
          <w:rPrChange w:id="941" w:author="Bruno dos Santos Rodrigues" w:date="2016-11-17T20:32:00Z">
            <w:rPr>
              <w:rFonts w:ascii="Arial" w:eastAsia="Arial" w:hAnsi="Arial" w:cs="Arial"/>
              <w:color w:val="000000" w:themeColor="text1"/>
              <w:sz w:val="24"/>
              <w:szCs w:val="24"/>
            </w:rPr>
          </w:rPrChange>
        </w:rPr>
        <w:t>possível identificar qual área está tendo mais problemas técnicos</w:t>
      </w:r>
      <w:r w:rsidRPr="00EE379B">
        <w:rPr>
          <w:rFonts w:ascii="Arial" w:hAnsi="Arial"/>
          <w:color w:val="000000" w:themeColor="text1"/>
          <w:sz w:val="24"/>
          <w:rPrChange w:id="942" w:author="Bruno dos Santos Rodrigues" w:date="2016-11-17T20:32:00Z">
            <w:rPr>
              <w:rFonts w:ascii="Arial" w:eastAsia="Arial" w:hAnsi="Arial" w:cs="Arial"/>
              <w:color w:val="000000" w:themeColor="text1"/>
              <w:sz w:val="24"/>
              <w:szCs w:val="24"/>
            </w:rPr>
          </w:rPrChange>
        </w:rPr>
        <w:t>,</w:t>
      </w:r>
      <w:r w:rsidR="00EE55CF" w:rsidRPr="00EE379B">
        <w:rPr>
          <w:rFonts w:ascii="Arial" w:hAnsi="Arial"/>
          <w:color w:val="000000" w:themeColor="text1"/>
          <w:sz w:val="24"/>
          <w:rPrChange w:id="943" w:author="Bruno dos Santos Rodrigues" w:date="2016-11-17T20:32:00Z">
            <w:rPr>
              <w:rFonts w:ascii="Arial" w:eastAsia="Arial" w:hAnsi="Arial" w:cs="Arial"/>
              <w:color w:val="000000" w:themeColor="text1"/>
              <w:sz w:val="24"/>
              <w:szCs w:val="24"/>
            </w:rPr>
          </w:rPrChange>
        </w:rPr>
        <w:t xml:space="preserve"> ou qual sistema está tendo </w:t>
      </w:r>
      <w:r w:rsidRPr="00EE379B">
        <w:rPr>
          <w:rFonts w:ascii="Arial" w:hAnsi="Arial"/>
          <w:color w:val="000000" w:themeColor="text1"/>
          <w:sz w:val="24"/>
          <w:rPrChange w:id="944" w:author="Bruno dos Santos Rodrigues" w:date="2016-11-17T20:32:00Z">
            <w:rPr>
              <w:rFonts w:ascii="Arial" w:eastAsia="Arial" w:hAnsi="Arial" w:cs="Arial"/>
              <w:color w:val="000000" w:themeColor="text1"/>
              <w:sz w:val="24"/>
              <w:szCs w:val="24"/>
            </w:rPr>
          </w:rPrChange>
        </w:rPr>
        <w:t xml:space="preserve">maior </w:t>
      </w:r>
      <w:r w:rsidR="00EE55CF" w:rsidRPr="00EE379B">
        <w:rPr>
          <w:rFonts w:ascii="Arial" w:hAnsi="Arial"/>
          <w:color w:val="000000" w:themeColor="text1"/>
          <w:sz w:val="24"/>
          <w:rPrChange w:id="945" w:author="Bruno dos Santos Rodrigues" w:date="2016-11-17T20:32:00Z">
            <w:rPr>
              <w:rFonts w:ascii="Arial" w:eastAsia="Arial" w:hAnsi="Arial" w:cs="Arial"/>
              <w:color w:val="000000" w:themeColor="text1"/>
              <w:sz w:val="24"/>
              <w:szCs w:val="24"/>
            </w:rPr>
          </w:rPrChange>
        </w:rPr>
        <w:t xml:space="preserve">demanda de desenvolvimentos para solucionar </w:t>
      </w:r>
      <w:r w:rsidRPr="00EE379B">
        <w:rPr>
          <w:rFonts w:ascii="Arial" w:hAnsi="Arial"/>
          <w:color w:val="000000" w:themeColor="text1"/>
          <w:sz w:val="24"/>
          <w:rPrChange w:id="946" w:author="Bruno dos Santos Rodrigues" w:date="2016-11-17T20:32:00Z">
            <w:rPr>
              <w:rFonts w:ascii="Arial" w:eastAsia="Arial" w:hAnsi="Arial" w:cs="Arial"/>
              <w:color w:val="000000" w:themeColor="text1"/>
              <w:sz w:val="24"/>
              <w:szCs w:val="24"/>
            </w:rPr>
          </w:rPrChange>
        </w:rPr>
        <w:t xml:space="preserve">problemas </w:t>
      </w:r>
      <w:r w:rsidR="00EE55CF" w:rsidRPr="00EE379B">
        <w:rPr>
          <w:rFonts w:ascii="Arial" w:hAnsi="Arial"/>
          <w:color w:val="000000" w:themeColor="text1"/>
          <w:sz w:val="24"/>
          <w:rPrChange w:id="947" w:author="Bruno dos Santos Rodrigues" w:date="2016-11-17T20:32:00Z">
            <w:rPr>
              <w:rFonts w:ascii="Arial" w:eastAsia="Arial" w:hAnsi="Arial" w:cs="Arial"/>
              <w:color w:val="000000" w:themeColor="text1"/>
              <w:sz w:val="24"/>
              <w:szCs w:val="24"/>
            </w:rPr>
          </w:rPrChange>
        </w:rPr>
        <w:t>críticos.</w:t>
      </w:r>
    </w:p>
    <w:p w14:paraId="14672FA6" w14:textId="77777777" w:rsidR="00046625" w:rsidRPr="00EE379B" w:rsidRDefault="00EE55CF" w:rsidP="007B0066">
      <w:pPr>
        <w:spacing w:before="120" w:after="0" w:line="360" w:lineRule="auto"/>
        <w:ind w:firstLine="709"/>
        <w:jc w:val="both"/>
        <w:rPr>
          <w:rFonts w:ascii="Arial" w:hAnsi="Arial"/>
          <w:color w:val="000000" w:themeColor="text1"/>
          <w:sz w:val="24"/>
          <w:rPrChange w:id="948"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949" w:author="Bruno dos Santos Rodrigues" w:date="2016-11-17T20:32:00Z">
            <w:rPr>
              <w:rFonts w:ascii="Arial" w:eastAsia="Arial" w:hAnsi="Arial" w:cs="Arial"/>
              <w:color w:val="000000" w:themeColor="text1"/>
              <w:sz w:val="24"/>
              <w:szCs w:val="24"/>
            </w:rPr>
          </w:rPrChange>
        </w:rPr>
        <w:t xml:space="preserve">Uma consequência indireta do uso de um bom sistema de </w:t>
      </w:r>
      <w:r w:rsidRPr="00EE379B">
        <w:rPr>
          <w:rFonts w:ascii="Arial" w:hAnsi="Arial"/>
          <w:i/>
          <w:color w:val="000000" w:themeColor="text1"/>
          <w:sz w:val="24"/>
          <w:rPrChange w:id="950" w:author="Bruno dos Santos Rodrigues" w:date="2016-11-17T20:32:00Z">
            <w:rPr>
              <w:rFonts w:ascii="Arial" w:eastAsia="Arial" w:hAnsi="Arial" w:cs="Arial"/>
              <w:i/>
              <w:color w:val="000000" w:themeColor="text1"/>
              <w:sz w:val="24"/>
              <w:szCs w:val="24"/>
            </w:rPr>
          </w:rPrChange>
        </w:rPr>
        <w:t>helpdesk</w:t>
      </w:r>
      <w:r w:rsidRPr="00EE379B">
        <w:rPr>
          <w:rFonts w:ascii="Arial" w:hAnsi="Arial"/>
          <w:color w:val="000000" w:themeColor="text1"/>
          <w:sz w:val="24"/>
          <w:rPrChange w:id="951" w:author="Bruno dos Santos Rodrigues" w:date="2016-11-17T20:32:00Z">
            <w:rPr>
              <w:rFonts w:ascii="Arial" w:eastAsia="Arial" w:hAnsi="Arial" w:cs="Arial"/>
              <w:color w:val="000000" w:themeColor="text1"/>
              <w:sz w:val="24"/>
              <w:szCs w:val="24"/>
            </w:rPr>
          </w:rPrChange>
        </w:rPr>
        <w:t xml:space="preserve"> é que há uma melhoria significativa na forma como são levantados alguns medidores de desempenho.</w:t>
      </w:r>
    </w:p>
    <w:p w14:paraId="559BB4DE" w14:textId="77777777" w:rsidR="00046625" w:rsidRPr="00EE379B" w:rsidRDefault="00EE55CF" w:rsidP="007B0066">
      <w:pPr>
        <w:spacing w:before="120" w:after="0" w:line="360" w:lineRule="auto"/>
        <w:ind w:firstLine="709"/>
        <w:jc w:val="both"/>
        <w:rPr>
          <w:rFonts w:ascii="Arial" w:hAnsi="Arial"/>
          <w:color w:val="000000" w:themeColor="text1"/>
          <w:sz w:val="24"/>
          <w:rPrChange w:id="952"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953" w:author="Bruno dos Santos Rodrigues" w:date="2016-11-17T20:32:00Z">
            <w:rPr>
              <w:rFonts w:ascii="Arial" w:eastAsia="Arial" w:hAnsi="Arial" w:cs="Arial"/>
              <w:color w:val="000000" w:themeColor="text1"/>
              <w:sz w:val="24"/>
              <w:szCs w:val="24"/>
            </w:rPr>
          </w:rPrChange>
        </w:rPr>
        <w:t>Em todo o processo dentro de uma organização é necessária uma avaliação durante a execução do mesmo e ao seu final para avaliar se o processo foi executado corretamente e se não são necessárias melhorias durante o processo ou em sua próxima iteração.</w:t>
      </w:r>
    </w:p>
    <w:p w14:paraId="51768004" w14:textId="77777777" w:rsidR="00046625" w:rsidRPr="00EE379B" w:rsidRDefault="00EE55CF" w:rsidP="007B0066">
      <w:pPr>
        <w:spacing w:before="120" w:after="0" w:line="360" w:lineRule="auto"/>
        <w:ind w:firstLine="709"/>
        <w:jc w:val="both"/>
        <w:rPr>
          <w:rFonts w:ascii="Arial" w:hAnsi="Arial"/>
          <w:color w:val="000000" w:themeColor="text1"/>
          <w:sz w:val="24"/>
          <w:rPrChange w:id="954"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955" w:author="Bruno dos Santos Rodrigues" w:date="2016-11-17T20:32:00Z">
            <w:rPr>
              <w:rFonts w:ascii="Arial" w:eastAsia="Arial" w:hAnsi="Arial" w:cs="Arial"/>
              <w:color w:val="000000" w:themeColor="text1"/>
              <w:sz w:val="24"/>
              <w:szCs w:val="24"/>
            </w:rPr>
          </w:rPrChange>
        </w:rPr>
        <w:t xml:space="preserve">Com o </w:t>
      </w:r>
      <w:r w:rsidRPr="00EE379B">
        <w:rPr>
          <w:rFonts w:ascii="Arial" w:hAnsi="Arial"/>
          <w:i/>
          <w:color w:val="000000" w:themeColor="text1"/>
          <w:sz w:val="24"/>
          <w:rPrChange w:id="956" w:author="Bruno dos Santos Rodrigues" w:date="2016-11-17T20:32:00Z">
            <w:rPr>
              <w:rFonts w:ascii="Arial" w:eastAsia="Arial" w:hAnsi="Arial" w:cs="Arial"/>
              <w:i/>
              <w:color w:val="000000" w:themeColor="text1"/>
              <w:sz w:val="24"/>
              <w:szCs w:val="24"/>
            </w:rPr>
          </w:rPrChange>
        </w:rPr>
        <w:t>helpdesk</w:t>
      </w:r>
      <w:r w:rsidRPr="00EE379B">
        <w:rPr>
          <w:rFonts w:ascii="Arial" w:hAnsi="Arial"/>
          <w:color w:val="000000" w:themeColor="text1"/>
          <w:sz w:val="24"/>
          <w:rPrChange w:id="957" w:author="Bruno dos Santos Rodrigues" w:date="2016-11-17T20:32:00Z">
            <w:rPr>
              <w:rFonts w:ascii="Arial" w:eastAsia="Arial" w:hAnsi="Arial" w:cs="Arial"/>
              <w:color w:val="000000" w:themeColor="text1"/>
              <w:sz w:val="24"/>
              <w:szCs w:val="24"/>
            </w:rPr>
          </w:rPrChange>
        </w:rPr>
        <w:t xml:space="preserve"> organizado</w:t>
      </w:r>
      <w:r w:rsidR="006F6608" w:rsidRPr="00EE379B">
        <w:rPr>
          <w:rFonts w:ascii="Arial" w:hAnsi="Arial"/>
          <w:color w:val="000000" w:themeColor="text1"/>
          <w:sz w:val="24"/>
          <w:rPrChange w:id="958" w:author="Bruno dos Santos Rodrigues" w:date="2016-11-17T20:32:00Z">
            <w:rPr>
              <w:rFonts w:ascii="Arial" w:eastAsia="Arial" w:hAnsi="Arial" w:cs="Arial"/>
              <w:color w:val="000000" w:themeColor="text1"/>
              <w:sz w:val="24"/>
              <w:szCs w:val="24"/>
            </w:rPr>
          </w:rPrChange>
        </w:rPr>
        <w:t>,</w:t>
      </w:r>
      <w:r w:rsidRPr="00EE379B">
        <w:rPr>
          <w:rFonts w:ascii="Arial" w:hAnsi="Arial"/>
          <w:color w:val="000000" w:themeColor="text1"/>
          <w:sz w:val="24"/>
          <w:rPrChange w:id="959" w:author="Bruno dos Santos Rodrigues" w:date="2016-11-17T20:32:00Z">
            <w:rPr>
              <w:rFonts w:ascii="Arial" w:eastAsia="Arial" w:hAnsi="Arial" w:cs="Arial"/>
              <w:color w:val="000000" w:themeColor="text1"/>
              <w:sz w:val="24"/>
              <w:szCs w:val="24"/>
            </w:rPr>
          </w:rPrChange>
        </w:rPr>
        <w:t xml:space="preserve"> fazer o levantamento das informações do nível de eficiência de cada processo pode ser muito menos doloroso visto que os dados dos problemas relacionados a cada processo são de mais fácil acesso.</w:t>
      </w:r>
    </w:p>
    <w:p w14:paraId="4A19EB59" w14:textId="77777777" w:rsidR="00046625" w:rsidRPr="00EE379B" w:rsidRDefault="00EE55CF" w:rsidP="007B0066">
      <w:pPr>
        <w:spacing w:before="120" w:after="0" w:line="360" w:lineRule="auto"/>
        <w:ind w:firstLine="709"/>
        <w:jc w:val="both"/>
        <w:rPr>
          <w:rFonts w:ascii="Arial" w:hAnsi="Arial"/>
          <w:color w:val="000000" w:themeColor="text1"/>
          <w:sz w:val="24"/>
          <w:rPrChange w:id="960"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961" w:author="Bruno dos Santos Rodrigues" w:date="2016-11-17T20:32:00Z">
            <w:rPr>
              <w:rFonts w:ascii="Arial" w:eastAsia="Arial" w:hAnsi="Arial" w:cs="Arial"/>
              <w:color w:val="000000" w:themeColor="text1"/>
              <w:sz w:val="24"/>
              <w:szCs w:val="24"/>
            </w:rPr>
          </w:rPrChange>
        </w:rPr>
        <w:t xml:space="preserve">Para os gestores de cada área será </w:t>
      </w:r>
      <w:r w:rsidR="00AB0EB1" w:rsidRPr="00EE379B">
        <w:rPr>
          <w:rFonts w:ascii="Arial" w:hAnsi="Arial"/>
          <w:color w:val="000000" w:themeColor="text1"/>
          <w:sz w:val="24"/>
          <w:rPrChange w:id="962" w:author="Bruno dos Santos Rodrigues" w:date="2016-11-17T20:32:00Z">
            <w:rPr>
              <w:rFonts w:ascii="Arial" w:eastAsia="Arial" w:hAnsi="Arial" w:cs="Arial"/>
              <w:color w:val="000000" w:themeColor="text1"/>
              <w:sz w:val="24"/>
              <w:szCs w:val="24"/>
            </w:rPr>
          </w:rPrChange>
        </w:rPr>
        <w:t xml:space="preserve">bem </w:t>
      </w:r>
      <w:r w:rsidRPr="00EE379B">
        <w:rPr>
          <w:rFonts w:ascii="Arial" w:hAnsi="Arial"/>
          <w:color w:val="000000" w:themeColor="text1"/>
          <w:sz w:val="24"/>
          <w:rPrChange w:id="963" w:author="Bruno dos Santos Rodrigues" w:date="2016-11-17T20:32:00Z">
            <w:rPr>
              <w:rFonts w:ascii="Arial" w:eastAsia="Arial" w:hAnsi="Arial" w:cs="Arial"/>
              <w:color w:val="000000" w:themeColor="text1"/>
              <w:sz w:val="24"/>
              <w:szCs w:val="24"/>
            </w:rPr>
          </w:rPrChange>
        </w:rPr>
        <w:t xml:space="preserve">menos custoso gerar os relatórios de desempenho tendo os relatórios de problemas que </w:t>
      </w:r>
      <w:r w:rsidR="00AB0EB1" w:rsidRPr="00EE379B">
        <w:rPr>
          <w:rFonts w:ascii="Arial" w:hAnsi="Arial"/>
          <w:color w:val="000000" w:themeColor="text1"/>
          <w:sz w:val="24"/>
          <w:rPrChange w:id="964" w:author="Bruno dos Santos Rodrigues" w:date="2016-11-17T20:32:00Z">
            <w:rPr>
              <w:rFonts w:ascii="Arial" w:eastAsia="Arial" w:hAnsi="Arial" w:cs="Arial"/>
              <w:color w:val="000000" w:themeColor="text1"/>
              <w:sz w:val="24"/>
              <w:szCs w:val="24"/>
            </w:rPr>
          </w:rPrChange>
        </w:rPr>
        <w:t xml:space="preserve">podem ser </w:t>
      </w:r>
      <w:r w:rsidRPr="00EE379B">
        <w:rPr>
          <w:rFonts w:ascii="Arial" w:hAnsi="Arial"/>
          <w:color w:val="000000" w:themeColor="text1"/>
          <w:sz w:val="24"/>
          <w:rPrChange w:id="965" w:author="Bruno dos Santos Rodrigues" w:date="2016-11-17T20:32:00Z">
            <w:rPr>
              <w:rFonts w:ascii="Arial" w:eastAsia="Arial" w:hAnsi="Arial" w:cs="Arial"/>
              <w:color w:val="000000" w:themeColor="text1"/>
              <w:sz w:val="24"/>
              <w:szCs w:val="24"/>
            </w:rPr>
          </w:rPrChange>
        </w:rPr>
        <w:t>gerados pelo KAIZEN.</w:t>
      </w:r>
    </w:p>
    <w:p w14:paraId="5F66A3A0" w14:textId="77777777" w:rsidR="00046625" w:rsidRPr="00EE379B" w:rsidRDefault="00EE55CF" w:rsidP="007B0066">
      <w:pPr>
        <w:spacing w:before="120" w:after="0" w:line="360" w:lineRule="auto"/>
        <w:ind w:firstLine="709"/>
        <w:jc w:val="both"/>
        <w:rPr>
          <w:rFonts w:ascii="Arial" w:hAnsi="Arial"/>
          <w:color w:val="000000" w:themeColor="text1"/>
          <w:sz w:val="24"/>
          <w:rPrChange w:id="966"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967" w:author="Bruno dos Santos Rodrigues" w:date="2016-11-17T20:32:00Z">
            <w:rPr>
              <w:rFonts w:ascii="Arial" w:eastAsia="Arial" w:hAnsi="Arial" w:cs="Arial"/>
              <w:color w:val="000000" w:themeColor="text1"/>
              <w:sz w:val="24"/>
              <w:szCs w:val="24"/>
            </w:rPr>
          </w:rPrChange>
        </w:rPr>
        <w:t xml:space="preserve">De um modo geral o </w:t>
      </w:r>
      <w:r w:rsidRPr="00EE379B">
        <w:rPr>
          <w:rFonts w:ascii="Arial" w:hAnsi="Arial"/>
          <w:i/>
          <w:color w:val="000000" w:themeColor="text1"/>
          <w:sz w:val="24"/>
          <w:rPrChange w:id="968" w:author="Bruno dos Santos Rodrigues" w:date="2016-11-17T20:32:00Z">
            <w:rPr>
              <w:rFonts w:ascii="Arial" w:eastAsia="Arial" w:hAnsi="Arial" w:cs="Arial"/>
              <w:i/>
              <w:color w:val="000000" w:themeColor="text1"/>
              <w:sz w:val="24"/>
              <w:szCs w:val="24"/>
            </w:rPr>
          </w:rPrChange>
        </w:rPr>
        <w:t>helpdesk</w:t>
      </w:r>
      <w:r w:rsidRPr="00EE379B">
        <w:rPr>
          <w:rFonts w:ascii="Arial" w:hAnsi="Arial"/>
          <w:color w:val="000000" w:themeColor="text1"/>
          <w:sz w:val="24"/>
          <w:rPrChange w:id="969" w:author="Bruno dos Santos Rodrigues" w:date="2016-11-17T20:32:00Z">
            <w:rPr>
              <w:rFonts w:ascii="Arial" w:eastAsia="Arial" w:hAnsi="Arial" w:cs="Arial"/>
              <w:color w:val="000000" w:themeColor="text1"/>
              <w:sz w:val="24"/>
              <w:szCs w:val="24"/>
            </w:rPr>
          </w:rPrChange>
        </w:rPr>
        <w:t xml:space="preserve"> conversa com todas as áreas da empresa, pois todas geram problemas, que geram demandas, que se tornam chamados e são documentados no sistema de </w:t>
      </w:r>
      <w:r w:rsidRPr="00EE379B">
        <w:rPr>
          <w:rFonts w:ascii="Arial" w:hAnsi="Arial"/>
          <w:i/>
          <w:color w:val="000000" w:themeColor="text1"/>
          <w:sz w:val="24"/>
          <w:rPrChange w:id="970" w:author="Bruno dos Santos Rodrigues" w:date="2016-11-17T20:32:00Z">
            <w:rPr>
              <w:rFonts w:ascii="Arial" w:eastAsia="Arial" w:hAnsi="Arial" w:cs="Arial"/>
              <w:i/>
              <w:color w:val="000000" w:themeColor="text1"/>
              <w:sz w:val="24"/>
              <w:szCs w:val="24"/>
            </w:rPr>
          </w:rPrChange>
        </w:rPr>
        <w:t>helpdesk</w:t>
      </w:r>
      <w:r w:rsidRPr="00EE379B">
        <w:rPr>
          <w:rFonts w:ascii="Arial" w:hAnsi="Arial"/>
          <w:color w:val="000000" w:themeColor="text1"/>
          <w:sz w:val="24"/>
          <w:rPrChange w:id="971" w:author="Bruno dos Santos Rodrigues" w:date="2016-11-17T20:32:00Z">
            <w:rPr>
              <w:rFonts w:ascii="Arial" w:eastAsia="Arial" w:hAnsi="Arial" w:cs="Arial"/>
              <w:color w:val="000000" w:themeColor="text1"/>
              <w:sz w:val="24"/>
              <w:szCs w:val="24"/>
            </w:rPr>
          </w:rPrChange>
        </w:rPr>
        <w:t xml:space="preserve">. </w:t>
      </w:r>
    </w:p>
    <w:p w14:paraId="7FA01959" w14:textId="77777777" w:rsidR="00046625" w:rsidRPr="00EE379B" w:rsidRDefault="00EE55CF" w:rsidP="007B0066">
      <w:pPr>
        <w:spacing w:before="120" w:after="0" w:line="360" w:lineRule="auto"/>
        <w:ind w:firstLine="709"/>
        <w:jc w:val="both"/>
        <w:rPr>
          <w:rFonts w:ascii="Arial" w:hAnsi="Arial"/>
          <w:color w:val="000000" w:themeColor="text1"/>
          <w:sz w:val="24"/>
          <w:rPrChange w:id="972" w:author="Bruno dos Santos Rodrigues" w:date="2016-11-17T20:32:00Z">
            <w:rPr>
              <w:rFonts w:ascii="Arial" w:hAnsi="Arial" w:cs="Arial"/>
              <w:color w:val="000000" w:themeColor="text1"/>
              <w:sz w:val="24"/>
              <w:szCs w:val="24"/>
            </w:rPr>
          </w:rPrChange>
        </w:rPr>
      </w:pPr>
      <w:commentRangeStart w:id="973"/>
      <w:r w:rsidRPr="00EE379B">
        <w:rPr>
          <w:rFonts w:ascii="Arial" w:hAnsi="Arial"/>
          <w:i/>
          <w:color w:val="000000" w:themeColor="text1"/>
          <w:sz w:val="24"/>
          <w:rPrChange w:id="974" w:author="Bruno dos Santos Rodrigues" w:date="2016-11-17T20:32:00Z">
            <w:rPr>
              <w:rFonts w:ascii="Arial" w:eastAsia="Arial" w:hAnsi="Arial" w:cs="Arial"/>
              <w:i/>
              <w:color w:val="000000" w:themeColor="text1"/>
              <w:sz w:val="24"/>
              <w:szCs w:val="24"/>
            </w:rPr>
          </w:rPrChange>
        </w:rPr>
        <w:t xml:space="preserve">O sistema de </w:t>
      </w:r>
      <w:ins w:id="975" w:author="Nayane Araujo" w:date="2016-11-16T21:12:00Z">
        <w:r w:rsidR="00C47F4F" w:rsidRPr="00CA0DB1">
          <w:rPr>
            <w:rFonts w:ascii="Arial" w:eastAsia="Arial" w:hAnsi="Arial" w:cs="Arial"/>
            <w:i/>
            <w:color w:val="000000" w:themeColor="text1"/>
            <w:sz w:val="24"/>
            <w:szCs w:val="24"/>
          </w:rPr>
          <w:t>helpdesk</w:t>
        </w:r>
      </w:ins>
      <w:del w:id="976" w:author="Nayane Araujo" w:date="2016-11-16T21:12:00Z">
        <w:r w:rsidRPr="00EE379B">
          <w:rPr>
            <w:rFonts w:ascii="Arial" w:hAnsi="Arial"/>
            <w:i/>
            <w:color w:val="000000" w:themeColor="text1"/>
            <w:sz w:val="24"/>
            <w:rPrChange w:id="977" w:author="Bruno dos Santos Rodrigues" w:date="2016-11-17T20:32:00Z">
              <w:rPr>
                <w:rFonts w:ascii="Arial" w:eastAsia="Arial" w:hAnsi="Arial" w:cs="Arial"/>
                <w:i/>
                <w:color w:val="000000" w:themeColor="text1"/>
                <w:sz w:val="24"/>
                <w:szCs w:val="24"/>
              </w:rPr>
            </w:rPrChange>
          </w:rPr>
          <w:delText>Helpdesk</w:delText>
        </w:r>
      </w:del>
      <w:r w:rsidRPr="00EE379B">
        <w:rPr>
          <w:rFonts w:ascii="Arial" w:hAnsi="Arial"/>
          <w:i/>
          <w:color w:val="000000" w:themeColor="text1"/>
          <w:sz w:val="24"/>
          <w:rPrChange w:id="978" w:author="Bruno dos Santos Rodrigues" w:date="2016-11-17T20:32:00Z">
            <w:rPr>
              <w:rFonts w:ascii="Arial" w:eastAsia="Arial" w:hAnsi="Arial" w:cs="Arial"/>
              <w:i/>
              <w:color w:val="000000" w:themeColor="text1"/>
              <w:sz w:val="24"/>
              <w:szCs w:val="24"/>
            </w:rPr>
          </w:rPrChange>
        </w:rPr>
        <w:t xml:space="preserve"> - KAIZEN (mudança para melhor: Hoje melhor do ontem, amanhã melhor do que hoje!)</w:t>
      </w:r>
      <w:commentRangeEnd w:id="973"/>
      <w:r w:rsidR="008F6F02" w:rsidRPr="00EE379B">
        <w:rPr>
          <w:rStyle w:val="Refdecomentrio"/>
          <w:rFonts w:ascii="Arial" w:hAnsi="Arial"/>
          <w:color w:val="000000" w:themeColor="text1"/>
          <w:rPrChange w:id="979" w:author="Bruno dos Santos Rodrigues" w:date="2016-11-17T20:32:00Z">
            <w:rPr>
              <w:rStyle w:val="Refdecomentrio"/>
              <w:color w:val="000000" w:themeColor="text1"/>
            </w:rPr>
          </w:rPrChange>
        </w:rPr>
        <w:commentReference w:id="973"/>
      </w:r>
    </w:p>
    <w:p w14:paraId="3BF95E93" w14:textId="77777777" w:rsidR="00046625" w:rsidRPr="00EE379B" w:rsidRDefault="00EE55CF" w:rsidP="007B0066">
      <w:pPr>
        <w:spacing w:before="120" w:after="0" w:line="360" w:lineRule="auto"/>
        <w:ind w:firstLine="709"/>
        <w:jc w:val="both"/>
        <w:rPr>
          <w:rFonts w:ascii="Arial" w:hAnsi="Arial"/>
          <w:color w:val="000000" w:themeColor="text1"/>
          <w:sz w:val="24"/>
          <w:rPrChange w:id="980" w:author="Bruno dos Santos Rodrigues" w:date="2016-11-17T20:32:00Z">
            <w:rPr>
              <w:rFonts w:ascii="Arial" w:hAnsi="Arial" w:cs="Arial"/>
              <w:color w:val="000000" w:themeColor="text1"/>
              <w:sz w:val="24"/>
              <w:szCs w:val="24"/>
            </w:rPr>
          </w:rPrChange>
        </w:rPr>
      </w:pPr>
      <w:commentRangeStart w:id="981"/>
      <w:r w:rsidRPr="00EE379B">
        <w:rPr>
          <w:rFonts w:ascii="Arial" w:hAnsi="Arial"/>
          <w:color w:val="000000" w:themeColor="text1"/>
          <w:sz w:val="24"/>
          <w:rPrChange w:id="982" w:author="Bruno dos Santos Rodrigues" w:date="2016-11-17T20:32:00Z">
            <w:rPr>
              <w:rFonts w:ascii="Arial" w:eastAsia="Arial" w:hAnsi="Arial" w:cs="Arial"/>
              <w:color w:val="000000" w:themeColor="text1"/>
              <w:sz w:val="24"/>
              <w:szCs w:val="24"/>
            </w:rPr>
          </w:rPrChange>
        </w:rPr>
        <w:t xml:space="preserve">O </w:t>
      </w:r>
      <w:r w:rsidR="008F6F02" w:rsidRPr="00EE379B">
        <w:rPr>
          <w:rFonts w:ascii="Arial" w:hAnsi="Arial"/>
          <w:i/>
          <w:color w:val="000000" w:themeColor="text1"/>
          <w:sz w:val="24"/>
          <w:rPrChange w:id="983" w:author="Bruno dos Santos Rodrigues" w:date="2016-11-17T20:32:00Z">
            <w:rPr>
              <w:rFonts w:ascii="Arial" w:eastAsia="Arial" w:hAnsi="Arial" w:cs="Arial"/>
              <w:i/>
              <w:color w:val="000000" w:themeColor="text1"/>
              <w:sz w:val="24"/>
              <w:szCs w:val="24"/>
            </w:rPr>
          </w:rPrChange>
        </w:rPr>
        <w:t>helpdesk</w:t>
      </w:r>
      <w:r w:rsidRPr="00EE379B">
        <w:rPr>
          <w:rFonts w:ascii="Arial" w:hAnsi="Arial"/>
          <w:color w:val="000000" w:themeColor="text1"/>
          <w:sz w:val="24"/>
          <w:rPrChange w:id="984" w:author="Bruno dos Santos Rodrigues" w:date="2016-11-17T20:32:00Z">
            <w:rPr>
              <w:rFonts w:ascii="Arial" w:eastAsia="Arial" w:hAnsi="Arial" w:cs="Arial"/>
              <w:color w:val="000000" w:themeColor="text1"/>
              <w:sz w:val="24"/>
              <w:szCs w:val="24"/>
            </w:rPr>
          </w:rPrChange>
        </w:rPr>
        <w:t xml:space="preserve"> é conhecido como o departamento que você liga para quando esqueceu a senha de e-mail, precisa configurar a impressora ou porque a “luizinha” da “caixa preta” não acende. Porém a função desse departamento vai muito além de instalar drivers, trocar senhas e outros equipamentos.</w:t>
      </w:r>
    </w:p>
    <w:p w14:paraId="68ADEEF6" w14:textId="77777777" w:rsidR="00046625" w:rsidRPr="00EE379B" w:rsidRDefault="00EE55CF" w:rsidP="007B0066">
      <w:pPr>
        <w:spacing w:before="120" w:after="0" w:line="360" w:lineRule="auto"/>
        <w:ind w:firstLine="709"/>
        <w:jc w:val="both"/>
        <w:rPr>
          <w:rFonts w:ascii="Arial" w:hAnsi="Arial"/>
          <w:color w:val="000000" w:themeColor="text1"/>
          <w:sz w:val="24"/>
          <w:rPrChange w:id="985"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986" w:author="Bruno dos Santos Rodrigues" w:date="2016-11-17T20:32:00Z">
            <w:rPr>
              <w:rFonts w:ascii="Arial" w:eastAsia="Arial" w:hAnsi="Arial" w:cs="Arial"/>
              <w:color w:val="000000" w:themeColor="text1"/>
              <w:sz w:val="24"/>
              <w:szCs w:val="24"/>
            </w:rPr>
          </w:rPrChange>
        </w:rPr>
        <w:t>No</w:t>
      </w:r>
      <w:ins w:id="987" w:author="Bruno dos Santos Rodrigues" w:date="2016-11-17T20:32:00Z">
        <w:r w:rsidRPr="00EE379B">
          <w:rPr>
            <w:rFonts w:ascii="Arial" w:eastAsia="Arial" w:hAnsi="Arial" w:cs="Arial"/>
            <w:color w:val="000000" w:themeColor="text1"/>
            <w:sz w:val="24"/>
            <w:szCs w:val="24"/>
          </w:rPr>
          <w:t xml:space="preserve"> </w:t>
        </w:r>
      </w:ins>
      <w:ins w:id="988" w:author="Nayane Araujo" w:date="2016-11-16T21:13:00Z">
        <w:r w:rsidR="00C47F4F" w:rsidRPr="00CA0DB1">
          <w:rPr>
            <w:rFonts w:ascii="Arial" w:eastAsia="Arial" w:hAnsi="Arial" w:cs="Arial"/>
            <w:i/>
            <w:color w:val="000000" w:themeColor="text1"/>
            <w:sz w:val="24"/>
            <w:szCs w:val="24"/>
          </w:rPr>
          <w:t>helpdesk</w:t>
        </w:r>
        <w:r w:rsidRPr="00CA0DB1">
          <w:rPr>
            <w:rFonts w:ascii="Arial" w:hAnsi="Arial"/>
            <w:color w:val="000000" w:themeColor="text1"/>
            <w:sz w:val="24"/>
            <w:rPrChange w:id="989" w:author="Bruno dos Santos Rodrigues" w:date="2016-11-17T20:32:00Z">
              <w:rPr>
                <w:rFonts w:ascii="Arial" w:eastAsia="Arial" w:hAnsi="Arial" w:cs="Arial"/>
                <w:color w:val="000000" w:themeColor="text1"/>
                <w:sz w:val="24"/>
                <w:szCs w:val="24"/>
              </w:rPr>
            </w:rPrChange>
          </w:rPr>
          <w:t xml:space="preserve"> </w:t>
        </w:r>
      </w:ins>
      <w:del w:id="990" w:author="Nayane Araujo" w:date="2016-11-16T21:13:00Z">
        <w:r w:rsidRPr="00EE379B">
          <w:rPr>
            <w:rFonts w:ascii="Arial" w:hAnsi="Arial"/>
            <w:color w:val="000000" w:themeColor="text1"/>
            <w:sz w:val="24"/>
            <w:rPrChange w:id="991" w:author="Bruno dos Santos Rodrigues" w:date="2016-11-17T20:32:00Z">
              <w:rPr>
                <w:rFonts w:ascii="Arial" w:eastAsia="Arial" w:hAnsi="Arial" w:cs="Arial"/>
                <w:color w:val="000000" w:themeColor="text1"/>
                <w:sz w:val="24"/>
                <w:szCs w:val="24"/>
              </w:rPr>
            </w:rPrChange>
          </w:rPr>
          <w:delText>Help Desk</w:delText>
        </w:r>
      </w:del>
      <w:r w:rsidRPr="00EE379B">
        <w:rPr>
          <w:rFonts w:ascii="Arial" w:hAnsi="Arial"/>
          <w:color w:val="000000" w:themeColor="text1"/>
          <w:sz w:val="24"/>
          <w:rPrChange w:id="992" w:author="Bruno dos Santos Rodrigues" w:date="2016-11-17T20:32:00Z">
            <w:rPr>
              <w:rFonts w:ascii="Arial" w:eastAsia="Arial" w:hAnsi="Arial" w:cs="Arial"/>
              <w:color w:val="000000" w:themeColor="text1"/>
              <w:sz w:val="24"/>
              <w:szCs w:val="24"/>
            </w:rPr>
          </w:rPrChange>
        </w:rPr>
        <w:t>(</w:t>
      </w:r>
      <w:r w:rsidRPr="00EE379B">
        <w:rPr>
          <w:rFonts w:ascii="Arial" w:hAnsi="Arial"/>
          <w:b/>
          <w:color w:val="000000" w:themeColor="text1"/>
          <w:sz w:val="24"/>
          <w:rPrChange w:id="993" w:author="Bruno dos Santos Rodrigues" w:date="2016-11-17T20:32:00Z">
            <w:rPr>
              <w:rFonts w:ascii="Arial" w:eastAsia="Arial" w:hAnsi="Arial" w:cs="Arial"/>
              <w:b/>
              <w:color w:val="000000" w:themeColor="text1"/>
              <w:sz w:val="24"/>
              <w:szCs w:val="24"/>
            </w:rPr>
          </w:rPrChange>
        </w:rPr>
        <w:t>TERMO EM INGLÊS)</w:t>
      </w:r>
      <w:r w:rsidRPr="00EE379B">
        <w:rPr>
          <w:rFonts w:ascii="Arial" w:hAnsi="Arial"/>
          <w:color w:val="000000" w:themeColor="text1"/>
          <w:sz w:val="24"/>
          <w:rPrChange w:id="994" w:author="Bruno dos Santos Rodrigues" w:date="2016-11-17T20:32:00Z">
            <w:rPr>
              <w:rFonts w:ascii="Arial" w:eastAsia="Arial" w:hAnsi="Arial" w:cs="Arial"/>
              <w:color w:val="000000" w:themeColor="text1"/>
              <w:sz w:val="24"/>
              <w:szCs w:val="24"/>
            </w:rPr>
          </w:rPrChange>
        </w:rPr>
        <w:t xml:space="preserve"> concentram-se profissionais que, com algum conhecimento específico, podem analisar o problema e cortar pela raiz o que está atrasando o fluxo produtivo da empresa.</w:t>
      </w:r>
    </w:p>
    <w:p w14:paraId="73B55118" w14:textId="77777777" w:rsidR="00046625" w:rsidRPr="00EE379B" w:rsidRDefault="00EE55CF" w:rsidP="007B0066">
      <w:pPr>
        <w:spacing w:before="120" w:after="0" w:line="360" w:lineRule="auto"/>
        <w:ind w:firstLine="709"/>
        <w:jc w:val="both"/>
        <w:rPr>
          <w:rFonts w:ascii="Arial" w:hAnsi="Arial"/>
          <w:color w:val="000000" w:themeColor="text1"/>
          <w:sz w:val="24"/>
          <w:rPrChange w:id="995"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996" w:author="Bruno dos Santos Rodrigues" w:date="2016-11-17T20:32:00Z">
            <w:rPr>
              <w:rFonts w:ascii="Arial" w:eastAsia="Arial" w:hAnsi="Arial" w:cs="Arial"/>
              <w:color w:val="000000" w:themeColor="text1"/>
              <w:sz w:val="24"/>
              <w:szCs w:val="24"/>
            </w:rPr>
          </w:rPrChange>
        </w:rPr>
        <w:t>Segundo VIVIANE:</w:t>
      </w:r>
    </w:p>
    <w:p w14:paraId="0DF4FDFB" w14:textId="77777777" w:rsidR="00046625" w:rsidRPr="00EE379B" w:rsidRDefault="00EE55CF" w:rsidP="007B0066">
      <w:pPr>
        <w:spacing w:before="120" w:after="0" w:line="360" w:lineRule="auto"/>
        <w:ind w:firstLine="709"/>
        <w:jc w:val="both"/>
        <w:rPr>
          <w:rFonts w:ascii="Arial" w:hAnsi="Arial"/>
          <w:color w:val="000000" w:themeColor="text1"/>
          <w:sz w:val="24"/>
          <w:rPrChange w:id="997"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998" w:author="Bruno dos Santos Rodrigues" w:date="2016-11-17T20:32:00Z">
            <w:rPr>
              <w:rFonts w:ascii="Arial" w:eastAsia="Arial" w:hAnsi="Arial" w:cs="Arial"/>
              <w:color w:val="000000" w:themeColor="text1"/>
              <w:sz w:val="24"/>
              <w:szCs w:val="24"/>
            </w:rPr>
          </w:rPrChange>
        </w:rPr>
        <w:t xml:space="preserve">“Além de atuar como ponto único de contato do usuário/cliente com a TI, o </w:t>
      </w:r>
      <w:ins w:id="999" w:author="Nayane Araujo" w:date="2016-11-16T21:13:00Z">
        <w:r w:rsidR="00C47F4F" w:rsidRPr="00CA0DB1">
          <w:rPr>
            <w:rFonts w:ascii="Arial" w:eastAsia="Arial" w:hAnsi="Arial" w:cs="Arial"/>
            <w:i/>
            <w:color w:val="000000" w:themeColor="text1"/>
            <w:sz w:val="24"/>
            <w:szCs w:val="24"/>
          </w:rPr>
          <w:t>helpdesk</w:t>
        </w:r>
        <w:r w:rsidR="00C47F4F" w:rsidRPr="00CA0DB1" w:rsidDel="00C47F4F">
          <w:rPr>
            <w:rFonts w:ascii="Arial" w:eastAsia="Arial" w:hAnsi="Arial" w:cs="Arial"/>
            <w:color w:val="000000" w:themeColor="text1"/>
            <w:sz w:val="24"/>
            <w:szCs w:val="24"/>
          </w:rPr>
          <w:t xml:space="preserve"> </w:t>
        </w:r>
      </w:ins>
      <w:del w:id="1000" w:author="Nayane Araujo" w:date="2016-11-16T21:13:00Z">
        <w:r w:rsidRPr="00EE379B">
          <w:rPr>
            <w:rFonts w:ascii="Arial" w:hAnsi="Arial"/>
            <w:color w:val="000000" w:themeColor="text1"/>
            <w:sz w:val="24"/>
            <w:rPrChange w:id="1001" w:author="Bruno dos Santos Rodrigues" w:date="2016-11-17T20:32:00Z">
              <w:rPr>
                <w:rFonts w:ascii="Arial" w:eastAsia="Arial" w:hAnsi="Arial" w:cs="Arial"/>
                <w:color w:val="000000" w:themeColor="text1"/>
                <w:sz w:val="24"/>
                <w:szCs w:val="24"/>
              </w:rPr>
            </w:rPrChange>
          </w:rPr>
          <w:delText xml:space="preserve">Help Desk </w:delText>
        </w:r>
      </w:del>
      <w:r w:rsidRPr="00EE379B">
        <w:rPr>
          <w:rFonts w:ascii="Arial" w:hAnsi="Arial"/>
          <w:color w:val="000000" w:themeColor="text1"/>
          <w:sz w:val="24"/>
          <w:rPrChange w:id="1002" w:author="Bruno dos Santos Rodrigues" w:date="2016-11-17T20:32:00Z">
            <w:rPr>
              <w:rFonts w:ascii="Arial" w:eastAsia="Arial" w:hAnsi="Arial" w:cs="Arial"/>
              <w:color w:val="000000" w:themeColor="text1"/>
              <w:sz w:val="24"/>
              <w:szCs w:val="24"/>
            </w:rPr>
          </w:rPrChange>
        </w:rPr>
        <w:t xml:space="preserve">registra e administra incidentes, buscando restaurar a operação normal do serviço o mais rápido possível. Assim, pode-se dizer que a “imagem” da TI é transmitida ao usuário/cliente através do </w:t>
      </w:r>
      <w:ins w:id="1003" w:author="Nayane Araujo" w:date="2016-11-16T21:13:00Z">
        <w:r w:rsidR="00C47F4F" w:rsidRPr="00CA0DB1">
          <w:rPr>
            <w:rFonts w:ascii="Arial" w:eastAsia="Arial" w:hAnsi="Arial" w:cs="Arial"/>
            <w:i/>
            <w:color w:val="000000" w:themeColor="text1"/>
            <w:sz w:val="24"/>
            <w:szCs w:val="24"/>
          </w:rPr>
          <w:t>helpdesk</w:t>
        </w:r>
        <w:r w:rsidR="00C47F4F" w:rsidRPr="00CA0DB1" w:rsidDel="00C47F4F">
          <w:rPr>
            <w:rFonts w:ascii="Arial" w:eastAsia="Arial" w:hAnsi="Arial" w:cs="Arial"/>
            <w:color w:val="000000" w:themeColor="text1"/>
            <w:sz w:val="24"/>
            <w:szCs w:val="24"/>
          </w:rPr>
          <w:t xml:space="preserve"> </w:t>
        </w:r>
      </w:ins>
      <w:del w:id="1004" w:author="Nayane Araujo" w:date="2016-11-16T21:13:00Z">
        <w:r w:rsidRPr="00EE379B">
          <w:rPr>
            <w:rFonts w:ascii="Arial" w:hAnsi="Arial"/>
            <w:color w:val="000000" w:themeColor="text1"/>
            <w:sz w:val="24"/>
            <w:rPrChange w:id="1005" w:author="Bruno dos Santos Rodrigues" w:date="2016-11-17T20:32:00Z">
              <w:rPr>
                <w:rFonts w:ascii="Arial" w:eastAsia="Arial" w:hAnsi="Arial" w:cs="Arial"/>
                <w:color w:val="000000" w:themeColor="text1"/>
                <w:sz w:val="24"/>
                <w:szCs w:val="24"/>
              </w:rPr>
            </w:rPrChange>
          </w:rPr>
          <w:delText xml:space="preserve">Help Desk </w:delText>
        </w:r>
      </w:del>
      <w:r w:rsidRPr="00EE379B">
        <w:rPr>
          <w:rFonts w:ascii="Arial" w:hAnsi="Arial"/>
          <w:color w:val="000000" w:themeColor="text1"/>
          <w:sz w:val="24"/>
          <w:rPrChange w:id="1006" w:author="Bruno dos Santos Rodrigues" w:date="2016-11-17T20:32:00Z">
            <w:rPr>
              <w:rFonts w:ascii="Arial" w:eastAsia="Arial" w:hAnsi="Arial" w:cs="Arial"/>
              <w:color w:val="000000" w:themeColor="text1"/>
              <w:sz w:val="24"/>
              <w:szCs w:val="24"/>
            </w:rPr>
          </w:rPrChange>
        </w:rPr>
        <w:t>e, por este motivo, o departamento merece atenção especial. ” (VIVIANE, 2010)</w:t>
      </w:r>
      <w:commentRangeEnd w:id="981"/>
      <w:r w:rsidR="008F6F02" w:rsidRPr="00EE379B">
        <w:rPr>
          <w:rStyle w:val="Refdecomentrio"/>
          <w:rFonts w:ascii="Arial" w:hAnsi="Arial"/>
          <w:color w:val="000000" w:themeColor="text1"/>
          <w:rPrChange w:id="1007" w:author="Bruno dos Santos Rodrigues" w:date="2016-11-17T20:32:00Z">
            <w:rPr>
              <w:rStyle w:val="Refdecomentrio"/>
              <w:color w:val="000000" w:themeColor="text1"/>
            </w:rPr>
          </w:rPrChange>
        </w:rPr>
        <w:commentReference w:id="981"/>
      </w:r>
    </w:p>
    <w:p w14:paraId="0AC04E31" w14:textId="77777777" w:rsidR="00046625" w:rsidRPr="00EE379B" w:rsidRDefault="00EE55CF" w:rsidP="007B0066">
      <w:pPr>
        <w:spacing w:before="120" w:after="0" w:line="360" w:lineRule="auto"/>
        <w:ind w:firstLine="709"/>
        <w:jc w:val="both"/>
        <w:rPr>
          <w:rFonts w:ascii="Arial" w:hAnsi="Arial"/>
          <w:color w:val="000000" w:themeColor="text1"/>
          <w:sz w:val="24"/>
          <w:rPrChange w:id="1008"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009" w:author="Bruno dos Santos Rodrigues" w:date="2016-11-17T20:32:00Z">
            <w:rPr>
              <w:rFonts w:ascii="Arial" w:eastAsia="Arial" w:hAnsi="Arial" w:cs="Arial"/>
              <w:color w:val="000000" w:themeColor="text1"/>
              <w:sz w:val="24"/>
              <w:szCs w:val="24"/>
            </w:rPr>
          </w:rPrChange>
        </w:rPr>
        <w:t xml:space="preserve">No </w:t>
      </w:r>
      <w:r w:rsidR="002B0158" w:rsidRPr="00EE379B">
        <w:rPr>
          <w:rFonts w:ascii="Arial" w:hAnsi="Arial"/>
          <w:i/>
          <w:color w:val="000000" w:themeColor="text1"/>
          <w:sz w:val="24"/>
          <w:rPrChange w:id="1010" w:author="Bruno dos Santos Rodrigues" w:date="2016-11-17T20:32:00Z">
            <w:rPr>
              <w:rFonts w:ascii="Arial" w:eastAsia="Arial" w:hAnsi="Arial" w:cs="Arial"/>
              <w:i/>
              <w:color w:val="000000" w:themeColor="text1"/>
              <w:sz w:val="24"/>
              <w:szCs w:val="24"/>
            </w:rPr>
          </w:rPrChange>
        </w:rPr>
        <w:t>helpdesk</w:t>
      </w:r>
      <w:r w:rsidRPr="00EE379B">
        <w:rPr>
          <w:rFonts w:ascii="Arial" w:hAnsi="Arial"/>
          <w:color w:val="000000" w:themeColor="text1"/>
          <w:sz w:val="24"/>
          <w:rPrChange w:id="1011" w:author="Bruno dos Santos Rodrigues" w:date="2016-11-17T20:32:00Z">
            <w:rPr>
              <w:rFonts w:ascii="Arial" w:eastAsia="Arial" w:hAnsi="Arial" w:cs="Arial"/>
              <w:color w:val="000000" w:themeColor="text1"/>
              <w:sz w:val="24"/>
              <w:szCs w:val="24"/>
            </w:rPr>
          </w:rPrChange>
        </w:rPr>
        <w:t xml:space="preserve"> que temos a maior parte do processo de Gerenciamento de Problemas, o objetivo desse processo no ITIL é:</w:t>
      </w:r>
    </w:p>
    <w:p w14:paraId="0E8476A2" w14:textId="77777777" w:rsidR="00046625" w:rsidRPr="00EE379B" w:rsidRDefault="00EE55CF" w:rsidP="007B0066">
      <w:pPr>
        <w:spacing w:before="120" w:after="0" w:line="360" w:lineRule="auto"/>
        <w:ind w:firstLine="709"/>
        <w:jc w:val="both"/>
        <w:rPr>
          <w:rFonts w:ascii="Arial" w:hAnsi="Arial"/>
          <w:color w:val="000000" w:themeColor="text1"/>
          <w:sz w:val="24"/>
          <w:rPrChange w:id="1012"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013" w:author="Bruno dos Santos Rodrigues" w:date="2016-11-17T20:32:00Z">
            <w:rPr>
              <w:rFonts w:ascii="Arial" w:eastAsia="Arial" w:hAnsi="Arial" w:cs="Arial"/>
              <w:color w:val="000000" w:themeColor="text1"/>
              <w:sz w:val="24"/>
              <w:szCs w:val="24"/>
            </w:rPr>
          </w:rPrChange>
        </w:rPr>
        <w:t>· Minimizar os efeitos adversos nos negócios;</w:t>
      </w:r>
    </w:p>
    <w:p w14:paraId="0AC7ED9C" w14:textId="77777777" w:rsidR="00046625" w:rsidRPr="00EE379B" w:rsidRDefault="00EE55CF" w:rsidP="007B0066">
      <w:pPr>
        <w:spacing w:before="120" w:after="0" w:line="360" w:lineRule="auto"/>
        <w:ind w:firstLine="709"/>
        <w:jc w:val="both"/>
        <w:rPr>
          <w:rFonts w:ascii="Arial" w:hAnsi="Arial"/>
          <w:color w:val="000000" w:themeColor="text1"/>
          <w:sz w:val="24"/>
          <w:rPrChange w:id="1014"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015" w:author="Bruno dos Santos Rodrigues" w:date="2016-11-17T20:32:00Z">
            <w:rPr>
              <w:rFonts w:ascii="Arial" w:eastAsia="Arial" w:hAnsi="Arial" w:cs="Arial"/>
              <w:color w:val="000000" w:themeColor="text1"/>
              <w:sz w:val="24"/>
              <w:szCs w:val="24"/>
            </w:rPr>
          </w:rPrChange>
        </w:rPr>
        <w:t>· Tratar incidentes e problemas causados por erros na infraestrutura;</w:t>
      </w:r>
    </w:p>
    <w:p w14:paraId="32F33B76" w14:textId="77777777" w:rsidR="00046625" w:rsidRPr="00EE379B" w:rsidRDefault="00EE55CF" w:rsidP="007B0066">
      <w:pPr>
        <w:spacing w:before="120" w:after="0" w:line="360" w:lineRule="auto"/>
        <w:ind w:firstLine="709"/>
        <w:jc w:val="both"/>
        <w:rPr>
          <w:rFonts w:ascii="Arial" w:hAnsi="Arial"/>
          <w:color w:val="000000" w:themeColor="text1"/>
          <w:sz w:val="24"/>
          <w:rPrChange w:id="1016"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017" w:author="Bruno dos Santos Rodrigues" w:date="2016-11-17T20:32:00Z">
            <w:rPr>
              <w:rFonts w:ascii="Arial" w:eastAsia="Arial" w:hAnsi="Arial" w:cs="Arial"/>
              <w:color w:val="000000" w:themeColor="text1"/>
              <w:sz w:val="24"/>
              <w:szCs w:val="24"/>
            </w:rPr>
          </w:rPrChange>
        </w:rPr>
        <w:t>· Prevenir para o ativamente a ocorrência dos incidentes, problemas e erros;</w:t>
      </w:r>
    </w:p>
    <w:p w14:paraId="383CE3C7" w14:textId="77777777" w:rsidR="00046625" w:rsidRPr="00EE379B" w:rsidRDefault="00EE55CF" w:rsidP="007B0066">
      <w:pPr>
        <w:spacing w:before="120" w:after="0" w:line="360" w:lineRule="auto"/>
        <w:ind w:firstLine="709"/>
        <w:jc w:val="both"/>
        <w:rPr>
          <w:rFonts w:ascii="Arial" w:hAnsi="Arial"/>
          <w:color w:val="000000" w:themeColor="text1"/>
          <w:sz w:val="24"/>
          <w:rPrChange w:id="1018"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019" w:author="Bruno dos Santos Rodrigues" w:date="2016-11-17T20:32:00Z">
            <w:rPr>
              <w:rFonts w:ascii="Arial" w:eastAsia="Arial" w:hAnsi="Arial" w:cs="Arial"/>
              <w:color w:val="000000" w:themeColor="text1"/>
              <w:sz w:val="24"/>
              <w:szCs w:val="24"/>
            </w:rPr>
          </w:rPrChange>
        </w:rPr>
        <w:t>· Reduzir o número geral de incidentes;</w:t>
      </w:r>
    </w:p>
    <w:p w14:paraId="12FB0ED4" w14:textId="77777777" w:rsidR="00046625" w:rsidRPr="00EE379B" w:rsidRDefault="00EE55CF" w:rsidP="007B0066">
      <w:pPr>
        <w:spacing w:before="120" w:after="0" w:line="360" w:lineRule="auto"/>
        <w:ind w:firstLine="709"/>
        <w:jc w:val="both"/>
        <w:rPr>
          <w:rFonts w:ascii="Arial" w:hAnsi="Arial"/>
          <w:color w:val="000000" w:themeColor="text1"/>
          <w:sz w:val="24"/>
          <w:rPrChange w:id="1020"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021" w:author="Bruno dos Santos Rodrigues" w:date="2016-11-17T20:32:00Z">
            <w:rPr>
              <w:rFonts w:ascii="Arial" w:eastAsia="Arial" w:hAnsi="Arial" w:cs="Arial"/>
              <w:color w:val="000000" w:themeColor="text1"/>
              <w:sz w:val="24"/>
              <w:szCs w:val="24"/>
            </w:rPr>
          </w:rPrChange>
        </w:rPr>
        <w:t xml:space="preserve">Para isso é necessário ter um histórico de incidentes e problemas bem descrito, saber separar o que é o que nesses eventos, interpretar corretamente o resultado de cada ação para evitar novos problemas e com isso reduzir os chamados e o tempo para solucioná-los no </w:t>
      </w:r>
      <w:r w:rsidR="002B0158" w:rsidRPr="00EE379B">
        <w:rPr>
          <w:rFonts w:ascii="Arial" w:hAnsi="Arial"/>
          <w:i/>
          <w:color w:val="000000" w:themeColor="text1"/>
          <w:sz w:val="24"/>
          <w:rPrChange w:id="1022" w:author="Bruno dos Santos Rodrigues" w:date="2016-11-17T20:32:00Z">
            <w:rPr>
              <w:rFonts w:ascii="Arial" w:eastAsia="Arial" w:hAnsi="Arial" w:cs="Arial"/>
              <w:i/>
              <w:color w:val="000000" w:themeColor="text1"/>
              <w:sz w:val="24"/>
              <w:szCs w:val="24"/>
            </w:rPr>
          </w:rPrChange>
        </w:rPr>
        <w:t>helpdesk</w:t>
      </w:r>
      <w:r w:rsidRPr="00EE379B">
        <w:rPr>
          <w:rFonts w:ascii="Arial" w:hAnsi="Arial"/>
          <w:color w:val="000000" w:themeColor="text1"/>
          <w:sz w:val="24"/>
          <w:rPrChange w:id="1023" w:author="Bruno dos Santos Rodrigues" w:date="2016-11-17T20:32:00Z">
            <w:rPr>
              <w:rFonts w:ascii="Arial" w:eastAsia="Arial" w:hAnsi="Arial" w:cs="Arial"/>
              <w:color w:val="000000" w:themeColor="text1"/>
              <w:sz w:val="24"/>
              <w:szCs w:val="24"/>
            </w:rPr>
          </w:rPrChange>
        </w:rPr>
        <w:t>.</w:t>
      </w:r>
    </w:p>
    <w:p w14:paraId="4474A412" w14:textId="77777777" w:rsidR="00046625" w:rsidRPr="00EE379B" w:rsidRDefault="00EE55CF" w:rsidP="007B0066">
      <w:pPr>
        <w:spacing w:before="120" w:after="0" w:line="360" w:lineRule="auto"/>
        <w:ind w:firstLine="709"/>
        <w:jc w:val="both"/>
        <w:rPr>
          <w:rFonts w:ascii="Arial" w:hAnsi="Arial"/>
          <w:color w:val="000000" w:themeColor="text1"/>
          <w:sz w:val="24"/>
          <w:rPrChange w:id="1024"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025" w:author="Bruno dos Santos Rodrigues" w:date="2016-11-17T20:32:00Z">
            <w:rPr>
              <w:rFonts w:ascii="Arial" w:eastAsia="Arial" w:hAnsi="Arial" w:cs="Arial"/>
              <w:color w:val="000000" w:themeColor="text1"/>
              <w:sz w:val="24"/>
              <w:szCs w:val="24"/>
            </w:rPr>
          </w:rPrChange>
        </w:rPr>
        <w:t xml:space="preserve">Com esses objetivos e necessidades um sistema de </w:t>
      </w:r>
      <w:r w:rsidR="002B0158" w:rsidRPr="00EE379B">
        <w:rPr>
          <w:rFonts w:ascii="Arial" w:hAnsi="Arial"/>
          <w:i/>
          <w:color w:val="000000" w:themeColor="text1"/>
          <w:sz w:val="24"/>
          <w:rPrChange w:id="1026" w:author="Bruno dos Santos Rodrigues" w:date="2016-11-17T20:32:00Z">
            <w:rPr>
              <w:rFonts w:ascii="Arial" w:eastAsia="Arial" w:hAnsi="Arial" w:cs="Arial"/>
              <w:i/>
              <w:color w:val="000000" w:themeColor="text1"/>
              <w:sz w:val="24"/>
              <w:szCs w:val="24"/>
            </w:rPr>
          </w:rPrChange>
        </w:rPr>
        <w:t>helpdesk</w:t>
      </w:r>
      <w:r w:rsidRPr="00EE379B">
        <w:rPr>
          <w:rFonts w:ascii="Arial" w:hAnsi="Arial"/>
          <w:color w:val="000000" w:themeColor="text1"/>
          <w:sz w:val="24"/>
          <w:rPrChange w:id="1027" w:author="Bruno dos Santos Rodrigues" w:date="2016-11-17T20:32:00Z">
            <w:rPr>
              <w:rFonts w:ascii="Arial" w:eastAsia="Arial" w:hAnsi="Arial" w:cs="Arial"/>
              <w:color w:val="000000" w:themeColor="text1"/>
              <w:sz w:val="24"/>
              <w:szCs w:val="24"/>
            </w:rPr>
          </w:rPrChange>
        </w:rPr>
        <w:t xml:space="preserve"> eficiente deve ter:</w:t>
      </w:r>
    </w:p>
    <w:p w14:paraId="49C72433" w14:textId="77777777" w:rsidR="00046625" w:rsidRPr="00EE379B" w:rsidRDefault="00EE55CF" w:rsidP="007B0066">
      <w:pPr>
        <w:numPr>
          <w:ilvl w:val="0"/>
          <w:numId w:val="6"/>
        </w:numPr>
        <w:spacing w:before="120" w:after="0" w:line="360" w:lineRule="auto"/>
        <w:ind w:firstLine="709"/>
        <w:jc w:val="both"/>
        <w:rPr>
          <w:rFonts w:ascii="Arial" w:hAnsi="Arial"/>
          <w:color w:val="000000" w:themeColor="text1"/>
          <w:sz w:val="24"/>
          <w:rPrChange w:id="1028"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029" w:author="Bruno dos Santos Rodrigues" w:date="2016-11-17T20:32:00Z">
            <w:rPr>
              <w:rFonts w:ascii="Arial" w:eastAsia="Arial" w:hAnsi="Arial" w:cs="Arial"/>
              <w:color w:val="000000" w:themeColor="text1"/>
              <w:sz w:val="24"/>
              <w:szCs w:val="24"/>
            </w:rPr>
          </w:rPrChange>
        </w:rPr>
        <w:t>Formulário de cadastro de eventos no qual seja fácil identificar onde foi o problema, o que causou o problema, quem resolveu o problema e, principalmente, o que foi feito para resolver o problema;</w:t>
      </w:r>
    </w:p>
    <w:p w14:paraId="77C49450" w14:textId="77777777" w:rsidR="00046625" w:rsidRPr="00EE379B" w:rsidRDefault="00EE55CF" w:rsidP="007B0066">
      <w:pPr>
        <w:numPr>
          <w:ilvl w:val="0"/>
          <w:numId w:val="6"/>
        </w:numPr>
        <w:spacing w:before="120" w:after="0" w:line="360" w:lineRule="auto"/>
        <w:ind w:firstLine="709"/>
        <w:jc w:val="both"/>
        <w:rPr>
          <w:rFonts w:ascii="Arial" w:hAnsi="Arial"/>
          <w:color w:val="000000" w:themeColor="text1"/>
          <w:sz w:val="24"/>
          <w:rPrChange w:id="1030"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031" w:author="Bruno dos Santos Rodrigues" w:date="2016-11-17T20:32:00Z">
            <w:rPr>
              <w:rFonts w:ascii="Arial" w:eastAsia="Arial" w:hAnsi="Arial" w:cs="Arial"/>
              <w:color w:val="000000" w:themeColor="text1"/>
              <w:sz w:val="24"/>
              <w:szCs w:val="24"/>
            </w:rPr>
          </w:rPrChange>
        </w:rPr>
        <w:t>Sistema de busca que viabilize localizar problemas similares;</w:t>
      </w:r>
    </w:p>
    <w:p w14:paraId="4B7AAE75" w14:textId="77777777" w:rsidR="00046625" w:rsidRPr="00EE379B" w:rsidRDefault="00EE55CF" w:rsidP="007B0066">
      <w:pPr>
        <w:numPr>
          <w:ilvl w:val="0"/>
          <w:numId w:val="6"/>
        </w:numPr>
        <w:spacing w:before="120" w:after="0" w:line="360" w:lineRule="auto"/>
        <w:ind w:firstLine="709"/>
        <w:jc w:val="both"/>
        <w:rPr>
          <w:rFonts w:ascii="Arial" w:hAnsi="Arial"/>
          <w:color w:val="000000" w:themeColor="text1"/>
          <w:sz w:val="24"/>
          <w:rPrChange w:id="1032"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033" w:author="Bruno dos Santos Rodrigues" w:date="2016-11-17T20:32:00Z">
            <w:rPr>
              <w:rFonts w:ascii="Arial" w:eastAsia="Arial" w:hAnsi="Arial" w:cs="Arial"/>
              <w:color w:val="000000" w:themeColor="text1"/>
              <w:sz w:val="24"/>
              <w:szCs w:val="24"/>
            </w:rPr>
          </w:rPrChange>
        </w:rPr>
        <w:t>Controle de usuário</w:t>
      </w:r>
      <w:r w:rsidR="005B3B13" w:rsidRPr="00EE379B">
        <w:rPr>
          <w:rFonts w:ascii="Arial" w:hAnsi="Arial"/>
          <w:color w:val="000000" w:themeColor="text1"/>
          <w:sz w:val="24"/>
          <w:rPrChange w:id="1034" w:author="Bruno dos Santos Rodrigues" w:date="2016-11-17T20:32:00Z">
            <w:rPr>
              <w:rFonts w:ascii="Arial" w:eastAsia="Arial" w:hAnsi="Arial" w:cs="Arial"/>
              <w:color w:val="000000" w:themeColor="text1"/>
              <w:sz w:val="24"/>
              <w:szCs w:val="24"/>
            </w:rPr>
          </w:rPrChange>
        </w:rPr>
        <w:t>s</w:t>
      </w:r>
      <w:r w:rsidRPr="00EE379B">
        <w:rPr>
          <w:rFonts w:ascii="Arial" w:hAnsi="Arial"/>
          <w:color w:val="000000" w:themeColor="text1"/>
          <w:sz w:val="24"/>
          <w:rPrChange w:id="1035" w:author="Bruno dos Santos Rodrigues" w:date="2016-11-17T20:32:00Z">
            <w:rPr>
              <w:rFonts w:ascii="Arial" w:eastAsia="Arial" w:hAnsi="Arial" w:cs="Arial"/>
              <w:color w:val="000000" w:themeColor="text1"/>
              <w:sz w:val="24"/>
              <w:szCs w:val="24"/>
            </w:rPr>
          </w:rPrChange>
        </w:rPr>
        <w:t xml:space="preserve"> para que cada um possa cuidar exclusivamente do que foi atribuído a ele, mas que possa consultar tudo que já foi feito;</w:t>
      </w:r>
    </w:p>
    <w:p w14:paraId="3C839FD6" w14:textId="77777777" w:rsidR="00046625" w:rsidRPr="00EE379B" w:rsidRDefault="00EE55CF" w:rsidP="007B0066">
      <w:pPr>
        <w:numPr>
          <w:ilvl w:val="0"/>
          <w:numId w:val="6"/>
        </w:numPr>
        <w:spacing w:before="120" w:after="0" w:line="360" w:lineRule="auto"/>
        <w:ind w:firstLine="709"/>
        <w:jc w:val="both"/>
        <w:rPr>
          <w:rFonts w:ascii="Arial" w:hAnsi="Arial"/>
          <w:color w:val="000000" w:themeColor="text1"/>
          <w:sz w:val="24"/>
          <w:rPrChange w:id="1036"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037" w:author="Bruno dos Santos Rodrigues" w:date="2016-11-17T20:32:00Z">
            <w:rPr>
              <w:rFonts w:ascii="Arial" w:eastAsia="Arial" w:hAnsi="Arial" w:cs="Arial"/>
              <w:color w:val="000000" w:themeColor="text1"/>
              <w:sz w:val="24"/>
              <w:szCs w:val="24"/>
            </w:rPr>
          </w:rPrChange>
        </w:rPr>
        <w:t>Interface simples e que sempre aparenta ser a mesma independente do sistema operacional e dispositivo utilizado para acessá-lo.</w:t>
      </w:r>
    </w:p>
    <w:p w14:paraId="2097ACB6" w14:textId="77777777" w:rsidR="00046625" w:rsidRPr="00EE379B" w:rsidRDefault="00D60BF2" w:rsidP="007B0066">
      <w:pPr>
        <w:pStyle w:val="Ttulo3"/>
        <w:numPr>
          <w:ilvl w:val="1"/>
          <w:numId w:val="21"/>
        </w:numPr>
        <w:spacing w:before="480"/>
        <w:ind w:left="426"/>
        <w:rPr>
          <w:rFonts w:ascii="Arial" w:hAnsi="Arial"/>
          <w:b/>
          <w:color w:val="000000" w:themeColor="text1"/>
          <w:rPrChange w:id="1038" w:author="Bruno dos Santos Rodrigues" w:date="2016-11-17T20:32:00Z">
            <w:rPr>
              <w:rFonts w:ascii="Arial" w:hAnsi="Arial" w:cs="Arial"/>
              <w:b/>
              <w:color w:val="000000" w:themeColor="text1"/>
            </w:rPr>
          </w:rPrChange>
        </w:rPr>
      </w:pPr>
      <w:bookmarkStart w:id="1039" w:name="_3j2qqm3" w:colFirst="0" w:colLast="0"/>
      <w:bookmarkStart w:id="1040" w:name="_Toc467101848"/>
      <w:bookmarkStart w:id="1041" w:name="_Toc467178113"/>
      <w:bookmarkEnd w:id="1039"/>
      <w:r w:rsidRPr="00EE379B">
        <w:rPr>
          <w:rFonts w:ascii="Arial" w:hAnsi="Arial"/>
          <w:b/>
          <w:color w:val="000000" w:themeColor="text1"/>
          <w:rPrChange w:id="1042" w:author="Bruno dos Santos Rodrigues" w:date="2016-11-17T20:32:00Z">
            <w:rPr>
              <w:rFonts w:ascii="Arial" w:eastAsia="Arial" w:hAnsi="Arial" w:cs="Arial"/>
              <w:b/>
              <w:color w:val="000000" w:themeColor="text1"/>
            </w:rPr>
          </w:rPrChange>
        </w:rPr>
        <w:t>Análise de Requisitos</w:t>
      </w:r>
      <w:bookmarkEnd w:id="1040"/>
      <w:bookmarkEnd w:id="1041"/>
    </w:p>
    <w:p w14:paraId="75C97F08" w14:textId="77777777" w:rsidR="00046625" w:rsidRPr="00EE379B" w:rsidRDefault="00EE55CF" w:rsidP="007B0066">
      <w:pPr>
        <w:numPr>
          <w:ilvl w:val="0"/>
          <w:numId w:val="5"/>
        </w:numPr>
        <w:spacing w:before="240"/>
        <w:ind w:left="426" w:hanging="360"/>
        <w:rPr>
          <w:rFonts w:ascii="Arial" w:hAnsi="Arial"/>
          <w:color w:val="000000" w:themeColor="text1"/>
          <w:sz w:val="24"/>
          <w:rPrChange w:id="1043" w:author="Bruno dos Santos Rodrigues" w:date="2016-11-17T20:32:00Z">
            <w:rPr>
              <w:rFonts w:ascii="Arial" w:eastAsia="Arial" w:hAnsi="Arial" w:cs="Arial"/>
              <w:color w:val="000000" w:themeColor="text1"/>
              <w:sz w:val="24"/>
              <w:szCs w:val="24"/>
            </w:rPr>
          </w:rPrChange>
        </w:rPr>
      </w:pPr>
      <w:r w:rsidRPr="00EE379B">
        <w:rPr>
          <w:rFonts w:ascii="Arial" w:hAnsi="Arial"/>
          <w:b/>
          <w:color w:val="000000" w:themeColor="text1"/>
          <w:sz w:val="24"/>
          <w:rPrChange w:id="1044" w:author="Bruno dos Santos Rodrigues" w:date="2016-11-17T20:32:00Z">
            <w:rPr>
              <w:rFonts w:ascii="Arial" w:eastAsia="Arial" w:hAnsi="Arial" w:cs="Arial"/>
              <w:b/>
              <w:color w:val="000000" w:themeColor="text1"/>
              <w:sz w:val="24"/>
              <w:szCs w:val="24"/>
            </w:rPr>
          </w:rPrChange>
        </w:rPr>
        <w:t xml:space="preserve">Lista </w:t>
      </w:r>
      <w:r w:rsidR="00FE60D1" w:rsidRPr="00EE379B">
        <w:rPr>
          <w:rFonts w:ascii="Arial" w:hAnsi="Arial"/>
          <w:b/>
          <w:color w:val="000000" w:themeColor="text1"/>
          <w:sz w:val="24"/>
          <w:rPrChange w:id="1045" w:author="Bruno dos Santos Rodrigues" w:date="2016-11-17T20:32:00Z">
            <w:rPr>
              <w:rFonts w:ascii="Arial" w:eastAsia="Arial" w:hAnsi="Arial" w:cs="Arial"/>
              <w:b/>
              <w:color w:val="000000" w:themeColor="text1"/>
              <w:sz w:val="24"/>
              <w:szCs w:val="24"/>
            </w:rPr>
          </w:rPrChange>
        </w:rPr>
        <w:t>d</w:t>
      </w:r>
      <w:r w:rsidRPr="00EE379B">
        <w:rPr>
          <w:rFonts w:ascii="Arial" w:hAnsi="Arial"/>
          <w:b/>
          <w:color w:val="000000" w:themeColor="text1"/>
          <w:sz w:val="24"/>
          <w:rPrChange w:id="1046" w:author="Bruno dos Santos Rodrigues" w:date="2016-11-17T20:32:00Z">
            <w:rPr>
              <w:rFonts w:ascii="Arial" w:eastAsia="Arial" w:hAnsi="Arial" w:cs="Arial"/>
              <w:b/>
              <w:color w:val="000000" w:themeColor="text1"/>
              <w:sz w:val="24"/>
              <w:szCs w:val="24"/>
            </w:rPr>
          </w:rPrChange>
        </w:rPr>
        <w:t>e Requisitos Funcionais</w:t>
      </w:r>
    </w:p>
    <w:tbl>
      <w:tblPr>
        <w:tblStyle w:val="Tabelacomgrade"/>
        <w:tblW w:w="0" w:type="auto"/>
        <w:tblInd w:w="49" w:type="dxa"/>
        <w:tblLook w:val="04A0" w:firstRow="1" w:lastRow="0" w:firstColumn="1" w:lastColumn="0" w:noHBand="0" w:noVBand="1"/>
      </w:tblPr>
      <w:tblGrid>
        <w:gridCol w:w="1619"/>
        <w:gridCol w:w="6971"/>
      </w:tblGrid>
      <w:tr w:rsidR="000C7F23" w:rsidRPr="00891873" w14:paraId="32D2C11E" w14:textId="77777777" w:rsidTr="000613E1">
        <w:tc>
          <w:tcPr>
            <w:tcW w:w="1619" w:type="dxa"/>
          </w:tcPr>
          <w:p w14:paraId="4E1B4998" w14:textId="77777777" w:rsidR="000C7F23" w:rsidRPr="00EE379B" w:rsidRDefault="000C7F23" w:rsidP="000613E1">
            <w:pPr>
              <w:spacing w:after="160" w:line="259" w:lineRule="auto"/>
              <w:jc w:val="center"/>
              <w:rPr>
                <w:rFonts w:ascii="Arial" w:hAnsi="Arial"/>
                <w:b/>
                <w:color w:val="000000" w:themeColor="text1"/>
                <w:sz w:val="24"/>
                <w:rPrChange w:id="1047" w:author="Bruno dos Santos Rodrigues" w:date="2016-11-17T20:32:00Z">
                  <w:rPr>
                    <w:rFonts w:ascii="Arial" w:eastAsia="Arial" w:hAnsi="Arial" w:cs="Arial"/>
                    <w:b/>
                    <w:color w:val="000000" w:themeColor="text1"/>
                    <w:sz w:val="24"/>
                    <w:szCs w:val="24"/>
                  </w:rPr>
                </w:rPrChange>
              </w:rPr>
            </w:pPr>
            <w:r w:rsidRPr="00EE379B">
              <w:rPr>
                <w:rFonts w:ascii="Arial" w:hAnsi="Arial"/>
                <w:b/>
                <w:color w:val="000000" w:themeColor="text1"/>
                <w:sz w:val="24"/>
                <w:rPrChange w:id="1048" w:author="Bruno dos Santos Rodrigues" w:date="2016-11-17T20:32:00Z">
                  <w:rPr>
                    <w:rFonts w:ascii="Arial" w:eastAsia="Arial" w:hAnsi="Arial" w:cs="Arial"/>
                    <w:b/>
                    <w:color w:val="000000" w:themeColor="text1"/>
                    <w:sz w:val="24"/>
                    <w:szCs w:val="24"/>
                  </w:rPr>
                </w:rPrChange>
              </w:rPr>
              <w:t>Número</w:t>
            </w:r>
          </w:p>
        </w:tc>
        <w:tc>
          <w:tcPr>
            <w:tcW w:w="6971" w:type="dxa"/>
          </w:tcPr>
          <w:p w14:paraId="07E33772" w14:textId="77777777" w:rsidR="000C7F23" w:rsidRPr="00EE379B" w:rsidRDefault="000C7F23" w:rsidP="007B0066">
            <w:pPr>
              <w:spacing w:after="160" w:line="259" w:lineRule="auto"/>
              <w:rPr>
                <w:rFonts w:ascii="Arial" w:hAnsi="Arial"/>
                <w:b/>
                <w:color w:val="000000" w:themeColor="text1"/>
                <w:sz w:val="24"/>
                <w:rPrChange w:id="1049" w:author="Bruno dos Santos Rodrigues" w:date="2016-11-17T20:32:00Z">
                  <w:rPr>
                    <w:rFonts w:ascii="Arial" w:eastAsia="Arial" w:hAnsi="Arial" w:cs="Arial"/>
                    <w:b/>
                    <w:color w:val="000000" w:themeColor="text1"/>
                    <w:sz w:val="24"/>
                    <w:szCs w:val="24"/>
                  </w:rPr>
                </w:rPrChange>
              </w:rPr>
            </w:pPr>
            <w:r w:rsidRPr="00EE379B">
              <w:rPr>
                <w:rFonts w:ascii="Arial" w:hAnsi="Arial"/>
                <w:b/>
                <w:color w:val="000000" w:themeColor="text1"/>
                <w:sz w:val="24"/>
                <w:rPrChange w:id="1050" w:author="Bruno dos Santos Rodrigues" w:date="2016-11-17T20:32:00Z">
                  <w:rPr>
                    <w:rFonts w:ascii="Arial" w:eastAsia="Arial" w:hAnsi="Arial" w:cs="Arial"/>
                    <w:b/>
                    <w:color w:val="000000" w:themeColor="text1"/>
                    <w:sz w:val="24"/>
                    <w:szCs w:val="24"/>
                  </w:rPr>
                </w:rPrChange>
              </w:rPr>
              <w:t>Nome/Breve Descrição</w:t>
            </w:r>
          </w:p>
        </w:tc>
      </w:tr>
      <w:tr w:rsidR="000613E1" w:rsidRPr="00891873" w14:paraId="2839978D" w14:textId="77777777" w:rsidTr="007B0066">
        <w:tc>
          <w:tcPr>
            <w:tcW w:w="1619" w:type="dxa"/>
          </w:tcPr>
          <w:p w14:paraId="5A477849" w14:textId="77777777" w:rsidR="000613E1" w:rsidRPr="00EE379B" w:rsidRDefault="000613E1" w:rsidP="007B0066">
            <w:pPr>
              <w:jc w:val="center"/>
              <w:rPr>
                <w:rFonts w:ascii="Arial" w:hAnsi="Arial"/>
                <w:color w:val="000000" w:themeColor="text1"/>
                <w:sz w:val="24"/>
                <w:rPrChange w:id="1051" w:author="Bruno dos Santos Rodrigues" w:date="2016-11-17T20:32:00Z">
                  <w:rPr>
                    <w:rFonts w:ascii="Arial" w:eastAsia="Arial" w:hAnsi="Arial" w:cs="Arial"/>
                    <w:color w:val="000000" w:themeColor="text1"/>
                    <w:sz w:val="24"/>
                    <w:szCs w:val="24"/>
                  </w:rPr>
                </w:rPrChange>
              </w:rPr>
            </w:pPr>
            <w:r w:rsidRPr="00EE379B">
              <w:rPr>
                <w:rFonts w:ascii="Arial" w:hAnsi="Arial"/>
                <w:color w:val="000000" w:themeColor="text1"/>
                <w:sz w:val="24"/>
                <w:rPrChange w:id="1052" w:author="Bruno dos Santos Rodrigues" w:date="2016-11-17T20:32:00Z">
                  <w:rPr>
                    <w:rFonts w:ascii="Arial" w:eastAsia="Arial" w:hAnsi="Arial" w:cs="Arial"/>
                    <w:color w:val="000000" w:themeColor="text1"/>
                    <w:sz w:val="24"/>
                    <w:szCs w:val="24"/>
                  </w:rPr>
                </w:rPrChange>
              </w:rPr>
              <w:t>RF1</w:t>
            </w:r>
          </w:p>
        </w:tc>
        <w:tc>
          <w:tcPr>
            <w:tcW w:w="6971" w:type="dxa"/>
          </w:tcPr>
          <w:p w14:paraId="02DE60F0" w14:textId="77777777" w:rsidR="000613E1" w:rsidRPr="00EE379B" w:rsidRDefault="000613E1" w:rsidP="007B0066">
            <w:pPr>
              <w:rPr>
                <w:rFonts w:ascii="Arial" w:hAnsi="Arial"/>
                <w:color w:val="000000" w:themeColor="text1"/>
                <w:sz w:val="24"/>
                <w:rPrChange w:id="1053"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054" w:author="Bruno dos Santos Rodrigues" w:date="2016-11-17T20:32:00Z">
                  <w:rPr>
                    <w:rFonts w:ascii="Arial" w:eastAsia="Arial" w:hAnsi="Arial" w:cs="Arial"/>
                    <w:color w:val="000000" w:themeColor="text1"/>
                    <w:sz w:val="24"/>
                    <w:szCs w:val="24"/>
                  </w:rPr>
                </w:rPrChange>
              </w:rPr>
              <w:t xml:space="preserve"> USUÁRIO</w:t>
            </w:r>
          </w:p>
        </w:tc>
      </w:tr>
      <w:tr w:rsidR="000613E1" w:rsidRPr="00891873" w14:paraId="10781C19" w14:textId="77777777" w:rsidTr="007B0066">
        <w:tc>
          <w:tcPr>
            <w:tcW w:w="1619" w:type="dxa"/>
          </w:tcPr>
          <w:p w14:paraId="4477D730" w14:textId="77777777" w:rsidR="000613E1" w:rsidRPr="00EE379B" w:rsidRDefault="000613E1" w:rsidP="007B0066">
            <w:pPr>
              <w:jc w:val="center"/>
              <w:rPr>
                <w:rFonts w:ascii="Arial" w:hAnsi="Arial"/>
                <w:color w:val="000000" w:themeColor="text1"/>
                <w:sz w:val="24"/>
                <w:rPrChange w:id="1055" w:author="Bruno dos Santos Rodrigues" w:date="2016-11-17T20:32:00Z">
                  <w:rPr>
                    <w:rFonts w:ascii="Arial" w:eastAsia="Arial" w:hAnsi="Arial" w:cs="Arial"/>
                    <w:color w:val="000000" w:themeColor="text1"/>
                    <w:sz w:val="24"/>
                    <w:szCs w:val="24"/>
                  </w:rPr>
                </w:rPrChange>
              </w:rPr>
            </w:pPr>
            <w:r w:rsidRPr="00EE379B">
              <w:rPr>
                <w:rFonts w:ascii="Arial" w:hAnsi="Arial"/>
                <w:color w:val="000000" w:themeColor="text1"/>
                <w:sz w:val="24"/>
                <w:rPrChange w:id="1056" w:author="Bruno dos Santos Rodrigues" w:date="2016-11-17T20:32:00Z">
                  <w:rPr>
                    <w:rFonts w:ascii="Arial" w:eastAsia="Arial" w:hAnsi="Arial" w:cs="Arial"/>
                    <w:color w:val="000000" w:themeColor="text1"/>
                    <w:sz w:val="24"/>
                    <w:szCs w:val="24"/>
                  </w:rPr>
                </w:rPrChange>
              </w:rPr>
              <w:t>RF2</w:t>
            </w:r>
          </w:p>
        </w:tc>
        <w:tc>
          <w:tcPr>
            <w:tcW w:w="6971" w:type="dxa"/>
          </w:tcPr>
          <w:p w14:paraId="44872A8C" w14:textId="77777777" w:rsidR="000613E1" w:rsidRPr="00EE379B" w:rsidRDefault="000613E1" w:rsidP="007B0066">
            <w:pPr>
              <w:rPr>
                <w:rFonts w:ascii="Arial" w:hAnsi="Arial"/>
                <w:color w:val="000000" w:themeColor="text1"/>
                <w:sz w:val="24"/>
                <w:rPrChange w:id="1057"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058" w:author="Bruno dos Santos Rodrigues" w:date="2016-11-17T20:32:00Z">
                  <w:rPr>
                    <w:rFonts w:ascii="Arial" w:eastAsia="Arial" w:hAnsi="Arial" w:cs="Arial"/>
                    <w:color w:val="000000" w:themeColor="text1"/>
                    <w:sz w:val="24"/>
                    <w:szCs w:val="24"/>
                  </w:rPr>
                </w:rPrChange>
              </w:rPr>
              <w:t xml:space="preserve"> INCLUIR USUÁRIO</w:t>
            </w:r>
          </w:p>
        </w:tc>
      </w:tr>
      <w:tr w:rsidR="000613E1" w:rsidRPr="00891873" w14:paraId="014113C6" w14:textId="77777777" w:rsidTr="007B0066">
        <w:tc>
          <w:tcPr>
            <w:tcW w:w="1619" w:type="dxa"/>
          </w:tcPr>
          <w:p w14:paraId="6ADA9963" w14:textId="77777777" w:rsidR="000613E1" w:rsidRPr="00EE379B" w:rsidRDefault="000613E1" w:rsidP="007B0066">
            <w:pPr>
              <w:jc w:val="center"/>
              <w:rPr>
                <w:rFonts w:ascii="Arial" w:hAnsi="Arial"/>
                <w:color w:val="000000" w:themeColor="text1"/>
                <w:sz w:val="24"/>
                <w:rPrChange w:id="1059" w:author="Bruno dos Santos Rodrigues" w:date="2016-11-17T20:32:00Z">
                  <w:rPr>
                    <w:rFonts w:ascii="Arial" w:eastAsia="Arial" w:hAnsi="Arial" w:cs="Arial"/>
                    <w:color w:val="000000" w:themeColor="text1"/>
                    <w:sz w:val="24"/>
                    <w:szCs w:val="24"/>
                  </w:rPr>
                </w:rPrChange>
              </w:rPr>
            </w:pPr>
            <w:r w:rsidRPr="00EE379B">
              <w:rPr>
                <w:rFonts w:ascii="Arial" w:hAnsi="Arial"/>
                <w:color w:val="000000" w:themeColor="text1"/>
                <w:sz w:val="24"/>
                <w:rPrChange w:id="1060" w:author="Bruno dos Santos Rodrigues" w:date="2016-11-17T20:32:00Z">
                  <w:rPr>
                    <w:rFonts w:ascii="Arial" w:eastAsia="Arial" w:hAnsi="Arial" w:cs="Arial"/>
                    <w:color w:val="000000" w:themeColor="text1"/>
                    <w:sz w:val="24"/>
                    <w:szCs w:val="24"/>
                  </w:rPr>
                </w:rPrChange>
              </w:rPr>
              <w:t>RF3</w:t>
            </w:r>
          </w:p>
        </w:tc>
        <w:tc>
          <w:tcPr>
            <w:tcW w:w="6971" w:type="dxa"/>
          </w:tcPr>
          <w:p w14:paraId="5F3B4E8B" w14:textId="77777777" w:rsidR="000613E1" w:rsidRPr="00EE379B" w:rsidRDefault="000613E1" w:rsidP="007B0066">
            <w:pPr>
              <w:rPr>
                <w:rFonts w:ascii="Arial" w:hAnsi="Arial"/>
                <w:color w:val="000000" w:themeColor="text1"/>
                <w:sz w:val="24"/>
                <w:rPrChange w:id="1061"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062" w:author="Bruno dos Santos Rodrigues" w:date="2016-11-17T20:32:00Z">
                  <w:rPr>
                    <w:rFonts w:ascii="Arial" w:eastAsia="Arial" w:hAnsi="Arial" w:cs="Arial"/>
                    <w:color w:val="000000" w:themeColor="text1"/>
                    <w:sz w:val="24"/>
                    <w:szCs w:val="24"/>
                  </w:rPr>
                </w:rPrChange>
              </w:rPr>
              <w:t xml:space="preserve"> ALTERAR USUÁRIO</w:t>
            </w:r>
          </w:p>
        </w:tc>
      </w:tr>
      <w:tr w:rsidR="000613E1" w:rsidRPr="00891873" w14:paraId="6A201683" w14:textId="77777777" w:rsidTr="007B0066">
        <w:tc>
          <w:tcPr>
            <w:tcW w:w="1619" w:type="dxa"/>
          </w:tcPr>
          <w:p w14:paraId="38A04E46" w14:textId="77777777" w:rsidR="000613E1" w:rsidRPr="00EE379B" w:rsidRDefault="000613E1" w:rsidP="007B0066">
            <w:pPr>
              <w:jc w:val="center"/>
              <w:rPr>
                <w:rFonts w:ascii="Arial" w:hAnsi="Arial"/>
                <w:color w:val="000000" w:themeColor="text1"/>
                <w:sz w:val="24"/>
                <w:rPrChange w:id="1063" w:author="Bruno dos Santos Rodrigues" w:date="2016-11-17T20:32:00Z">
                  <w:rPr>
                    <w:rFonts w:ascii="Arial" w:eastAsia="Arial" w:hAnsi="Arial" w:cs="Arial"/>
                    <w:color w:val="000000" w:themeColor="text1"/>
                    <w:sz w:val="24"/>
                    <w:szCs w:val="24"/>
                  </w:rPr>
                </w:rPrChange>
              </w:rPr>
            </w:pPr>
            <w:r w:rsidRPr="00EE379B">
              <w:rPr>
                <w:rFonts w:ascii="Arial" w:hAnsi="Arial"/>
                <w:color w:val="000000" w:themeColor="text1"/>
                <w:sz w:val="24"/>
                <w:rPrChange w:id="1064" w:author="Bruno dos Santos Rodrigues" w:date="2016-11-17T20:32:00Z">
                  <w:rPr>
                    <w:rFonts w:ascii="Arial" w:eastAsia="Arial" w:hAnsi="Arial" w:cs="Arial"/>
                    <w:color w:val="000000" w:themeColor="text1"/>
                    <w:sz w:val="24"/>
                    <w:szCs w:val="24"/>
                  </w:rPr>
                </w:rPrChange>
              </w:rPr>
              <w:t>RF4</w:t>
            </w:r>
          </w:p>
        </w:tc>
        <w:tc>
          <w:tcPr>
            <w:tcW w:w="6971" w:type="dxa"/>
          </w:tcPr>
          <w:p w14:paraId="78E7A7DF" w14:textId="77777777" w:rsidR="000613E1" w:rsidRPr="00EE379B" w:rsidRDefault="000613E1" w:rsidP="007B0066">
            <w:pPr>
              <w:rPr>
                <w:rFonts w:ascii="Arial" w:hAnsi="Arial"/>
                <w:color w:val="000000" w:themeColor="text1"/>
                <w:sz w:val="24"/>
                <w:rPrChange w:id="1065"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066" w:author="Bruno dos Santos Rodrigues" w:date="2016-11-17T20:32:00Z">
                  <w:rPr>
                    <w:rFonts w:ascii="Arial" w:eastAsia="Arial" w:hAnsi="Arial" w:cs="Arial"/>
                    <w:color w:val="000000" w:themeColor="text1"/>
                    <w:sz w:val="24"/>
                    <w:szCs w:val="24"/>
                  </w:rPr>
                </w:rPrChange>
              </w:rPr>
              <w:t xml:space="preserve"> EXCLUIR USUÁRIO</w:t>
            </w:r>
          </w:p>
        </w:tc>
      </w:tr>
      <w:tr w:rsidR="000613E1" w:rsidRPr="00891873" w14:paraId="58F54D86" w14:textId="77777777" w:rsidTr="007B0066">
        <w:tc>
          <w:tcPr>
            <w:tcW w:w="1619" w:type="dxa"/>
          </w:tcPr>
          <w:p w14:paraId="6C0C8D35" w14:textId="77777777" w:rsidR="000613E1" w:rsidRPr="00EE379B" w:rsidRDefault="000613E1" w:rsidP="007B0066">
            <w:pPr>
              <w:jc w:val="center"/>
              <w:rPr>
                <w:rFonts w:ascii="Arial" w:hAnsi="Arial"/>
                <w:color w:val="000000" w:themeColor="text1"/>
                <w:sz w:val="24"/>
                <w:rPrChange w:id="1067" w:author="Bruno dos Santos Rodrigues" w:date="2016-11-17T20:32:00Z">
                  <w:rPr>
                    <w:rFonts w:ascii="Arial" w:eastAsia="Arial" w:hAnsi="Arial" w:cs="Arial"/>
                    <w:color w:val="000000" w:themeColor="text1"/>
                    <w:sz w:val="24"/>
                    <w:szCs w:val="24"/>
                  </w:rPr>
                </w:rPrChange>
              </w:rPr>
            </w:pPr>
            <w:r w:rsidRPr="00EE379B">
              <w:rPr>
                <w:rFonts w:ascii="Arial" w:hAnsi="Arial"/>
                <w:color w:val="000000" w:themeColor="text1"/>
                <w:sz w:val="24"/>
                <w:rPrChange w:id="1068" w:author="Bruno dos Santos Rodrigues" w:date="2016-11-17T20:32:00Z">
                  <w:rPr>
                    <w:rFonts w:ascii="Arial" w:eastAsia="Arial" w:hAnsi="Arial" w:cs="Arial"/>
                    <w:color w:val="000000" w:themeColor="text1"/>
                    <w:sz w:val="24"/>
                    <w:szCs w:val="24"/>
                  </w:rPr>
                </w:rPrChange>
              </w:rPr>
              <w:t>RF5</w:t>
            </w:r>
          </w:p>
        </w:tc>
        <w:tc>
          <w:tcPr>
            <w:tcW w:w="6971" w:type="dxa"/>
          </w:tcPr>
          <w:p w14:paraId="3892207E" w14:textId="77777777" w:rsidR="000613E1" w:rsidRPr="00EE379B" w:rsidRDefault="000613E1" w:rsidP="007B0066">
            <w:pPr>
              <w:rPr>
                <w:rFonts w:ascii="Arial" w:hAnsi="Arial"/>
                <w:color w:val="000000" w:themeColor="text1"/>
                <w:sz w:val="24"/>
                <w:rPrChange w:id="1069"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070" w:author="Bruno dos Santos Rodrigues" w:date="2016-11-17T20:32:00Z">
                  <w:rPr>
                    <w:rFonts w:ascii="Arial" w:eastAsia="Arial" w:hAnsi="Arial" w:cs="Arial"/>
                    <w:color w:val="000000" w:themeColor="text1"/>
                    <w:sz w:val="24"/>
                    <w:szCs w:val="24"/>
                  </w:rPr>
                </w:rPrChange>
              </w:rPr>
              <w:t xml:space="preserve"> LISTA DE USUÁRIO</w:t>
            </w:r>
          </w:p>
        </w:tc>
      </w:tr>
      <w:tr w:rsidR="000613E1" w:rsidRPr="00891873" w14:paraId="34E6C78C" w14:textId="77777777" w:rsidTr="007B0066">
        <w:tc>
          <w:tcPr>
            <w:tcW w:w="1619" w:type="dxa"/>
          </w:tcPr>
          <w:p w14:paraId="55AC0005" w14:textId="77777777" w:rsidR="000613E1" w:rsidRPr="00EE379B" w:rsidRDefault="000613E1" w:rsidP="007B0066">
            <w:pPr>
              <w:jc w:val="center"/>
              <w:rPr>
                <w:rFonts w:ascii="Arial" w:hAnsi="Arial"/>
                <w:color w:val="000000" w:themeColor="text1"/>
                <w:sz w:val="24"/>
                <w:rPrChange w:id="1071" w:author="Bruno dos Santos Rodrigues" w:date="2016-11-17T20:32:00Z">
                  <w:rPr>
                    <w:rFonts w:ascii="Arial" w:eastAsia="Arial" w:hAnsi="Arial" w:cs="Arial"/>
                    <w:color w:val="000000" w:themeColor="text1"/>
                    <w:sz w:val="24"/>
                    <w:szCs w:val="24"/>
                  </w:rPr>
                </w:rPrChange>
              </w:rPr>
            </w:pPr>
            <w:r w:rsidRPr="00EE379B">
              <w:rPr>
                <w:rFonts w:ascii="Arial" w:hAnsi="Arial"/>
                <w:color w:val="000000" w:themeColor="text1"/>
                <w:sz w:val="24"/>
                <w:rPrChange w:id="1072" w:author="Bruno dos Santos Rodrigues" w:date="2016-11-17T20:32:00Z">
                  <w:rPr>
                    <w:rFonts w:ascii="Arial" w:eastAsia="Arial" w:hAnsi="Arial" w:cs="Arial"/>
                    <w:color w:val="000000" w:themeColor="text1"/>
                    <w:sz w:val="24"/>
                    <w:szCs w:val="24"/>
                  </w:rPr>
                </w:rPrChange>
              </w:rPr>
              <w:t>RF6</w:t>
            </w:r>
          </w:p>
        </w:tc>
        <w:tc>
          <w:tcPr>
            <w:tcW w:w="6971" w:type="dxa"/>
          </w:tcPr>
          <w:p w14:paraId="4289A0B3" w14:textId="77777777" w:rsidR="000613E1" w:rsidRPr="00EE379B" w:rsidRDefault="000613E1" w:rsidP="007B0066">
            <w:pPr>
              <w:rPr>
                <w:rFonts w:ascii="Arial" w:hAnsi="Arial"/>
                <w:color w:val="000000" w:themeColor="text1"/>
                <w:sz w:val="24"/>
                <w:rPrChange w:id="1073"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074" w:author="Bruno dos Santos Rodrigues" w:date="2016-11-17T20:32:00Z">
                  <w:rPr>
                    <w:rFonts w:ascii="Arial" w:eastAsia="Arial" w:hAnsi="Arial" w:cs="Arial"/>
                    <w:color w:val="000000" w:themeColor="text1"/>
                    <w:sz w:val="24"/>
                    <w:szCs w:val="24"/>
                  </w:rPr>
                </w:rPrChange>
              </w:rPr>
              <w:t xml:space="preserve">  CONSULTA DE USUÁRIO</w:t>
            </w:r>
          </w:p>
        </w:tc>
      </w:tr>
      <w:tr w:rsidR="000613E1" w:rsidRPr="00891873" w14:paraId="078C6D8B" w14:textId="77777777" w:rsidTr="007B0066">
        <w:tc>
          <w:tcPr>
            <w:tcW w:w="1619" w:type="dxa"/>
          </w:tcPr>
          <w:p w14:paraId="14821B81" w14:textId="77777777" w:rsidR="000613E1" w:rsidRPr="00EE379B" w:rsidRDefault="000613E1" w:rsidP="007B0066">
            <w:pPr>
              <w:jc w:val="center"/>
              <w:rPr>
                <w:rFonts w:ascii="Arial" w:hAnsi="Arial"/>
                <w:color w:val="000000" w:themeColor="text1"/>
                <w:sz w:val="24"/>
                <w:rPrChange w:id="1075" w:author="Bruno dos Santos Rodrigues" w:date="2016-11-17T20:32:00Z">
                  <w:rPr>
                    <w:rFonts w:ascii="Arial" w:eastAsia="Arial" w:hAnsi="Arial" w:cs="Arial"/>
                    <w:color w:val="000000" w:themeColor="text1"/>
                    <w:sz w:val="24"/>
                    <w:szCs w:val="24"/>
                  </w:rPr>
                </w:rPrChange>
              </w:rPr>
            </w:pPr>
            <w:r w:rsidRPr="00EE379B">
              <w:rPr>
                <w:rFonts w:ascii="Arial" w:hAnsi="Arial"/>
                <w:color w:val="000000" w:themeColor="text1"/>
                <w:sz w:val="24"/>
                <w:rPrChange w:id="1076" w:author="Bruno dos Santos Rodrigues" w:date="2016-11-17T20:32:00Z">
                  <w:rPr>
                    <w:rFonts w:ascii="Arial" w:eastAsia="Arial" w:hAnsi="Arial" w:cs="Arial"/>
                    <w:color w:val="000000" w:themeColor="text1"/>
                    <w:sz w:val="24"/>
                    <w:szCs w:val="24"/>
                  </w:rPr>
                </w:rPrChange>
              </w:rPr>
              <w:t>RF7</w:t>
            </w:r>
          </w:p>
        </w:tc>
        <w:tc>
          <w:tcPr>
            <w:tcW w:w="6971" w:type="dxa"/>
          </w:tcPr>
          <w:p w14:paraId="5E65EEF1" w14:textId="77777777" w:rsidR="000613E1" w:rsidRPr="00EE379B" w:rsidRDefault="000613E1" w:rsidP="007B0066">
            <w:pPr>
              <w:rPr>
                <w:rFonts w:ascii="Arial" w:hAnsi="Arial"/>
                <w:color w:val="000000" w:themeColor="text1"/>
                <w:sz w:val="24"/>
                <w:rPrChange w:id="1077"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078" w:author="Bruno dos Santos Rodrigues" w:date="2016-11-17T20:32:00Z">
                  <w:rPr>
                    <w:rFonts w:ascii="Arial" w:eastAsia="Arial" w:hAnsi="Arial" w:cs="Arial"/>
                    <w:color w:val="000000" w:themeColor="text1"/>
                    <w:sz w:val="24"/>
                    <w:szCs w:val="24"/>
                  </w:rPr>
                </w:rPrChange>
              </w:rPr>
              <w:t xml:space="preserve"> CONTROLE DE ACESSO DA APLICAÇÃO</w:t>
            </w:r>
          </w:p>
        </w:tc>
      </w:tr>
      <w:tr w:rsidR="000613E1" w:rsidRPr="00891873" w14:paraId="11661EF6" w14:textId="77777777" w:rsidTr="007B0066">
        <w:tc>
          <w:tcPr>
            <w:tcW w:w="1619" w:type="dxa"/>
          </w:tcPr>
          <w:p w14:paraId="315326BE" w14:textId="77777777" w:rsidR="000613E1" w:rsidRPr="00EE379B" w:rsidRDefault="000613E1" w:rsidP="007B0066">
            <w:pPr>
              <w:jc w:val="center"/>
              <w:rPr>
                <w:rFonts w:ascii="Arial" w:hAnsi="Arial"/>
                <w:color w:val="000000" w:themeColor="text1"/>
                <w:sz w:val="24"/>
                <w:rPrChange w:id="1079" w:author="Bruno dos Santos Rodrigues" w:date="2016-11-17T20:32:00Z">
                  <w:rPr>
                    <w:rFonts w:ascii="Arial" w:eastAsia="Arial" w:hAnsi="Arial" w:cs="Arial"/>
                    <w:color w:val="000000" w:themeColor="text1"/>
                    <w:sz w:val="24"/>
                    <w:szCs w:val="24"/>
                  </w:rPr>
                </w:rPrChange>
              </w:rPr>
            </w:pPr>
            <w:r w:rsidRPr="00EE379B">
              <w:rPr>
                <w:rFonts w:ascii="Arial" w:hAnsi="Arial"/>
                <w:color w:val="000000" w:themeColor="text1"/>
                <w:sz w:val="24"/>
                <w:rPrChange w:id="1080" w:author="Bruno dos Santos Rodrigues" w:date="2016-11-17T20:32:00Z">
                  <w:rPr>
                    <w:rFonts w:ascii="Arial" w:eastAsia="Arial" w:hAnsi="Arial" w:cs="Arial"/>
                    <w:color w:val="000000" w:themeColor="text1"/>
                    <w:sz w:val="24"/>
                    <w:szCs w:val="24"/>
                  </w:rPr>
                </w:rPrChange>
              </w:rPr>
              <w:t>RF8</w:t>
            </w:r>
          </w:p>
        </w:tc>
        <w:tc>
          <w:tcPr>
            <w:tcW w:w="6971" w:type="dxa"/>
          </w:tcPr>
          <w:p w14:paraId="5E02182B" w14:textId="77777777" w:rsidR="000613E1" w:rsidRPr="00EE379B" w:rsidRDefault="000613E1" w:rsidP="007B0066">
            <w:pPr>
              <w:rPr>
                <w:rFonts w:ascii="Arial" w:hAnsi="Arial"/>
                <w:color w:val="000000" w:themeColor="text1"/>
                <w:sz w:val="24"/>
                <w:rPrChange w:id="1081"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082" w:author="Bruno dos Santos Rodrigues" w:date="2016-11-17T20:32:00Z">
                  <w:rPr>
                    <w:rFonts w:ascii="Arial" w:eastAsia="Arial" w:hAnsi="Arial" w:cs="Arial"/>
                    <w:color w:val="000000" w:themeColor="text1"/>
                    <w:sz w:val="24"/>
                    <w:szCs w:val="24"/>
                  </w:rPr>
                </w:rPrChange>
              </w:rPr>
              <w:t xml:space="preserve"> ALTERAR SENHA</w:t>
            </w:r>
          </w:p>
        </w:tc>
      </w:tr>
      <w:tr w:rsidR="000613E1" w:rsidRPr="00891873" w14:paraId="7C887751" w14:textId="77777777" w:rsidTr="007B0066">
        <w:tc>
          <w:tcPr>
            <w:tcW w:w="1619" w:type="dxa"/>
          </w:tcPr>
          <w:p w14:paraId="15BE8814" w14:textId="77777777" w:rsidR="000613E1" w:rsidRPr="00EE379B" w:rsidRDefault="000613E1" w:rsidP="007B0066">
            <w:pPr>
              <w:jc w:val="center"/>
              <w:rPr>
                <w:rFonts w:ascii="Arial" w:hAnsi="Arial"/>
                <w:color w:val="000000" w:themeColor="text1"/>
                <w:sz w:val="24"/>
                <w:rPrChange w:id="1083" w:author="Bruno dos Santos Rodrigues" w:date="2016-11-17T20:32:00Z">
                  <w:rPr>
                    <w:rFonts w:ascii="Arial" w:eastAsia="Arial" w:hAnsi="Arial" w:cs="Arial"/>
                    <w:color w:val="000000" w:themeColor="text1"/>
                    <w:sz w:val="24"/>
                    <w:szCs w:val="24"/>
                  </w:rPr>
                </w:rPrChange>
              </w:rPr>
            </w:pPr>
            <w:r w:rsidRPr="00EE379B">
              <w:rPr>
                <w:rFonts w:ascii="Arial" w:hAnsi="Arial"/>
                <w:color w:val="000000" w:themeColor="text1"/>
                <w:sz w:val="24"/>
                <w:rPrChange w:id="1084" w:author="Bruno dos Santos Rodrigues" w:date="2016-11-17T20:32:00Z">
                  <w:rPr>
                    <w:rFonts w:ascii="Arial" w:eastAsia="Arial" w:hAnsi="Arial" w:cs="Arial"/>
                    <w:color w:val="000000" w:themeColor="text1"/>
                    <w:sz w:val="24"/>
                    <w:szCs w:val="24"/>
                  </w:rPr>
                </w:rPrChange>
              </w:rPr>
              <w:t>RF9</w:t>
            </w:r>
          </w:p>
        </w:tc>
        <w:tc>
          <w:tcPr>
            <w:tcW w:w="6971" w:type="dxa"/>
          </w:tcPr>
          <w:p w14:paraId="49773065" w14:textId="77777777" w:rsidR="000613E1" w:rsidRPr="00EE379B" w:rsidRDefault="000613E1" w:rsidP="007B0066">
            <w:pPr>
              <w:rPr>
                <w:rFonts w:ascii="Arial" w:hAnsi="Arial"/>
                <w:color w:val="000000" w:themeColor="text1"/>
                <w:sz w:val="24"/>
                <w:rPrChange w:id="1085"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086" w:author="Bruno dos Santos Rodrigues" w:date="2016-11-17T20:32:00Z">
                  <w:rPr>
                    <w:rFonts w:ascii="Arial" w:eastAsia="Arial" w:hAnsi="Arial" w:cs="Arial"/>
                    <w:color w:val="000000" w:themeColor="text1"/>
                    <w:sz w:val="24"/>
                    <w:szCs w:val="24"/>
                  </w:rPr>
                </w:rPrChange>
              </w:rPr>
              <w:t xml:space="preserve"> ESQUECEU SENHA</w:t>
            </w:r>
          </w:p>
        </w:tc>
      </w:tr>
      <w:tr w:rsidR="000613E1" w:rsidRPr="00891873" w14:paraId="08AC7733" w14:textId="77777777" w:rsidTr="007B0066">
        <w:tc>
          <w:tcPr>
            <w:tcW w:w="1619" w:type="dxa"/>
          </w:tcPr>
          <w:p w14:paraId="1A565C75" w14:textId="77777777" w:rsidR="000613E1" w:rsidRPr="00EE379B" w:rsidRDefault="000613E1" w:rsidP="007B0066">
            <w:pPr>
              <w:jc w:val="center"/>
              <w:rPr>
                <w:rFonts w:ascii="Arial" w:hAnsi="Arial"/>
                <w:color w:val="000000" w:themeColor="text1"/>
                <w:sz w:val="24"/>
                <w:rPrChange w:id="1087" w:author="Bruno dos Santos Rodrigues" w:date="2016-11-17T20:32:00Z">
                  <w:rPr>
                    <w:rFonts w:ascii="Arial" w:eastAsia="Arial" w:hAnsi="Arial" w:cs="Arial"/>
                    <w:color w:val="000000" w:themeColor="text1"/>
                    <w:sz w:val="24"/>
                    <w:szCs w:val="24"/>
                  </w:rPr>
                </w:rPrChange>
              </w:rPr>
            </w:pPr>
            <w:r w:rsidRPr="00EE379B">
              <w:rPr>
                <w:rFonts w:ascii="Arial" w:hAnsi="Arial"/>
                <w:color w:val="000000" w:themeColor="text1"/>
                <w:sz w:val="24"/>
                <w:rPrChange w:id="1088" w:author="Bruno dos Santos Rodrigues" w:date="2016-11-17T20:32:00Z">
                  <w:rPr>
                    <w:rFonts w:ascii="Arial" w:eastAsia="Arial" w:hAnsi="Arial" w:cs="Arial"/>
                    <w:color w:val="000000" w:themeColor="text1"/>
                    <w:sz w:val="24"/>
                    <w:szCs w:val="24"/>
                  </w:rPr>
                </w:rPrChange>
              </w:rPr>
              <w:t>RF10</w:t>
            </w:r>
          </w:p>
        </w:tc>
        <w:tc>
          <w:tcPr>
            <w:tcW w:w="6971" w:type="dxa"/>
          </w:tcPr>
          <w:p w14:paraId="7E25BC0F" w14:textId="77777777" w:rsidR="000613E1" w:rsidRPr="00EE379B" w:rsidRDefault="000613E1" w:rsidP="007B0066">
            <w:pPr>
              <w:rPr>
                <w:rFonts w:ascii="Arial" w:hAnsi="Arial"/>
                <w:color w:val="000000" w:themeColor="text1"/>
                <w:sz w:val="24"/>
                <w:rPrChange w:id="1089"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090" w:author="Bruno dos Santos Rodrigues" w:date="2016-11-17T20:32:00Z">
                  <w:rPr>
                    <w:rFonts w:ascii="Arial" w:eastAsia="Arial" w:hAnsi="Arial" w:cs="Arial"/>
                    <w:color w:val="000000" w:themeColor="text1"/>
                    <w:sz w:val="24"/>
                    <w:szCs w:val="24"/>
                  </w:rPr>
                </w:rPrChange>
              </w:rPr>
              <w:t xml:space="preserve"> CHAMADO</w:t>
            </w:r>
          </w:p>
        </w:tc>
      </w:tr>
      <w:tr w:rsidR="000613E1" w:rsidRPr="00891873" w14:paraId="1576BA4A" w14:textId="77777777" w:rsidTr="007B0066">
        <w:tc>
          <w:tcPr>
            <w:tcW w:w="1619" w:type="dxa"/>
          </w:tcPr>
          <w:p w14:paraId="5B659ACB" w14:textId="77777777" w:rsidR="000613E1" w:rsidRPr="00EE379B" w:rsidRDefault="000613E1" w:rsidP="007B0066">
            <w:pPr>
              <w:jc w:val="center"/>
              <w:rPr>
                <w:rFonts w:ascii="Arial" w:hAnsi="Arial"/>
                <w:color w:val="000000" w:themeColor="text1"/>
                <w:sz w:val="24"/>
                <w:rPrChange w:id="1091" w:author="Bruno dos Santos Rodrigues" w:date="2016-11-17T20:32:00Z">
                  <w:rPr>
                    <w:rFonts w:ascii="Arial" w:eastAsia="Arial" w:hAnsi="Arial" w:cs="Arial"/>
                    <w:color w:val="000000" w:themeColor="text1"/>
                    <w:sz w:val="24"/>
                    <w:szCs w:val="24"/>
                  </w:rPr>
                </w:rPrChange>
              </w:rPr>
            </w:pPr>
            <w:r w:rsidRPr="00EE379B">
              <w:rPr>
                <w:rFonts w:ascii="Arial" w:hAnsi="Arial"/>
                <w:color w:val="000000" w:themeColor="text1"/>
                <w:sz w:val="24"/>
                <w:rPrChange w:id="1092" w:author="Bruno dos Santos Rodrigues" w:date="2016-11-17T20:32:00Z">
                  <w:rPr>
                    <w:rFonts w:ascii="Arial" w:eastAsia="Arial" w:hAnsi="Arial" w:cs="Arial"/>
                    <w:color w:val="000000" w:themeColor="text1"/>
                    <w:sz w:val="24"/>
                    <w:szCs w:val="24"/>
                  </w:rPr>
                </w:rPrChange>
              </w:rPr>
              <w:t>RF11</w:t>
            </w:r>
          </w:p>
        </w:tc>
        <w:tc>
          <w:tcPr>
            <w:tcW w:w="6971" w:type="dxa"/>
          </w:tcPr>
          <w:p w14:paraId="63F05195" w14:textId="77777777" w:rsidR="000613E1" w:rsidRPr="00EE379B" w:rsidRDefault="000613E1" w:rsidP="007B0066">
            <w:pPr>
              <w:rPr>
                <w:rFonts w:ascii="Arial" w:hAnsi="Arial"/>
                <w:color w:val="000000" w:themeColor="text1"/>
                <w:sz w:val="24"/>
                <w:rPrChange w:id="1093"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094" w:author="Bruno dos Santos Rodrigues" w:date="2016-11-17T20:32:00Z">
                  <w:rPr>
                    <w:rFonts w:ascii="Arial" w:eastAsia="Arial" w:hAnsi="Arial" w:cs="Arial"/>
                    <w:color w:val="000000" w:themeColor="text1"/>
                    <w:sz w:val="24"/>
                    <w:szCs w:val="24"/>
                  </w:rPr>
                </w:rPrChange>
              </w:rPr>
              <w:t xml:space="preserve"> INCLUIR CHAMADO</w:t>
            </w:r>
          </w:p>
        </w:tc>
      </w:tr>
      <w:tr w:rsidR="000613E1" w:rsidRPr="00891873" w14:paraId="2792F734" w14:textId="77777777" w:rsidTr="007B0066">
        <w:tc>
          <w:tcPr>
            <w:tcW w:w="1619" w:type="dxa"/>
          </w:tcPr>
          <w:p w14:paraId="06D577B6" w14:textId="77777777" w:rsidR="000613E1" w:rsidRPr="00EE379B" w:rsidRDefault="000613E1" w:rsidP="007B0066">
            <w:pPr>
              <w:jc w:val="center"/>
              <w:rPr>
                <w:rFonts w:ascii="Arial" w:hAnsi="Arial"/>
                <w:color w:val="000000" w:themeColor="text1"/>
                <w:sz w:val="24"/>
                <w:rPrChange w:id="1095" w:author="Bruno dos Santos Rodrigues" w:date="2016-11-17T20:32:00Z">
                  <w:rPr>
                    <w:rFonts w:ascii="Arial" w:eastAsia="Arial" w:hAnsi="Arial" w:cs="Arial"/>
                    <w:color w:val="000000" w:themeColor="text1"/>
                    <w:sz w:val="24"/>
                    <w:szCs w:val="24"/>
                  </w:rPr>
                </w:rPrChange>
              </w:rPr>
            </w:pPr>
            <w:r w:rsidRPr="00EE379B">
              <w:rPr>
                <w:rFonts w:ascii="Arial" w:hAnsi="Arial"/>
                <w:color w:val="000000" w:themeColor="text1"/>
                <w:sz w:val="24"/>
                <w:rPrChange w:id="1096" w:author="Bruno dos Santos Rodrigues" w:date="2016-11-17T20:32:00Z">
                  <w:rPr>
                    <w:rFonts w:ascii="Arial" w:eastAsia="Arial" w:hAnsi="Arial" w:cs="Arial"/>
                    <w:color w:val="000000" w:themeColor="text1"/>
                    <w:sz w:val="24"/>
                    <w:szCs w:val="24"/>
                  </w:rPr>
                </w:rPrChange>
              </w:rPr>
              <w:t>RF12</w:t>
            </w:r>
          </w:p>
        </w:tc>
        <w:tc>
          <w:tcPr>
            <w:tcW w:w="6971" w:type="dxa"/>
          </w:tcPr>
          <w:p w14:paraId="465E37E4" w14:textId="77777777" w:rsidR="000613E1" w:rsidRPr="00EE379B" w:rsidRDefault="000613E1" w:rsidP="007B0066">
            <w:pPr>
              <w:rPr>
                <w:rFonts w:ascii="Arial" w:hAnsi="Arial"/>
                <w:color w:val="000000" w:themeColor="text1"/>
                <w:sz w:val="24"/>
                <w:rPrChange w:id="1097"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098" w:author="Bruno dos Santos Rodrigues" w:date="2016-11-17T20:32:00Z">
                  <w:rPr>
                    <w:rFonts w:ascii="Arial" w:eastAsia="Arial" w:hAnsi="Arial" w:cs="Arial"/>
                    <w:color w:val="000000" w:themeColor="text1"/>
                    <w:sz w:val="24"/>
                    <w:szCs w:val="24"/>
                  </w:rPr>
                </w:rPrChange>
              </w:rPr>
              <w:t xml:space="preserve"> EXCLUIR CHAMADO</w:t>
            </w:r>
          </w:p>
        </w:tc>
      </w:tr>
      <w:tr w:rsidR="000613E1" w:rsidRPr="00891873" w14:paraId="3D0B6B07" w14:textId="77777777" w:rsidTr="007B0066">
        <w:tc>
          <w:tcPr>
            <w:tcW w:w="1619" w:type="dxa"/>
          </w:tcPr>
          <w:p w14:paraId="4C224368" w14:textId="77777777" w:rsidR="000613E1" w:rsidRPr="00EE379B" w:rsidRDefault="000613E1" w:rsidP="007B0066">
            <w:pPr>
              <w:jc w:val="center"/>
              <w:rPr>
                <w:rFonts w:ascii="Arial" w:hAnsi="Arial"/>
                <w:sz w:val="24"/>
                <w:rPrChange w:id="1099" w:author="Bruno dos Santos Rodrigues" w:date="2016-11-17T20:32:00Z">
                  <w:rPr>
                    <w:rFonts w:ascii="Arial" w:eastAsia="Arial" w:hAnsi="Arial" w:cs="Arial"/>
                    <w:color w:val="000000" w:themeColor="text1"/>
                    <w:sz w:val="24"/>
                    <w:szCs w:val="24"/>
                  </w:rPr>
                </w:rPrChange>
              </w:rPr>
            </w:pPr>
            <w:r w:rsidRPr="00EE379B">
              <w:rPr>
                <w:rFonts w:ascii="Arial" w:hAnsi="Arial"/>
                <w:sz w:val="24"/>
                <w:rPrChange w:id="1100" w:author="Bruno dos Santos Rodrigues" w:date="2016-11-17T20:32:00Z">
                  <w:rPr>
                    <w:rFonts w:ascii="Arial" w:eastAsia="Arial" w:hAnsi="Arial" w:cs="Arial"/>
                    <w:color w:val="000000" w:themeColor="text1"/>
                    <w:sz w:val="24"/>
                    <w:szCs w:val="24"/>
                  </w:rPr>
                </w:rPrChange>
              </w:rPr>
              <w:t>RF13</w:t>
            </w:r>
          </w:p>
        </w:tc>
        <w:tc>
          <w:tcPr>
            <w:tcW w:w="6971" w:type="dxa"/>
          </w:tcPr>
          <w:p w14:paraId="5980CB7D" w14:textId="77777777" w:rsidR="000613E1" w:rsidRPr="00EE379B" w:rsidRDefault="000613E1" w:rsidP="007B0066">
            <w:pPr>
              <w:rPr>
                <w:rFonts w:ascii="Arial" w:hAnsi="Arial"/>
                <w:sz w:val="24"/>
                <w:rPrChange w:id="1101" w:author="Bruno dos Santos Rodrigues" w:date="2016-11-17T20:32:00Z">
                  <w:rPr>
                    <w:rFonts w:ascii="Arial" w:hAnsi="Arial" w:cs="Arial"/>
                    <w:color w:val="000000" w:themeColor="text1"/>
                    <w:sz w:val="24"/>
                    <w:szCs w:val="24"/>
                  </w:rPr>
                </w:rPrChange>
              </w:rPr>
            </w:pPr>
            <w:r w:rsidRPr="00EE379B">
              <w:rPr>
                <w:rFonts w:ascii="Arial" w:hAnsi="Arial"/>
                <w:sz w:val="24"/>
                <w:rPrChange w:id="1102" w:author="Bruno dos Santos Rodrigues" w:date="2016-11-17T20:32:00Z">
                  <w:rPr>
                    <w:rFonts w:ascii="Arial" w:eastAsia="Arial" w:hAnsi="Arial" w:cs="Arial"/>
                    <w:color w:val="000000" w:themeColor="text1"/>
                    <w:sz w:val="24"/>
                    <w:szCs w:val="24"/>
                  </w:rPr>
                </w:rPrChange>
              </w:rPr>
              <w:t xml:space="preserve"> ALTERAÇÃO DO CHAMADO</w:t>
            </w:r>
          </w:p>
        </w:tc>
      </w:tr>
      <w:tr w:rsidR="000613E1" w:rsidRPr="00891873" w14:paraId="3C971E91" w14:textId="77777777" w:rsidTr="007B0066">
        <w:tc>
          <w:tcPr>
            <w:tcW w:w="1619" w:type="dxa"/>
          </w:tcPr>
          <w:p w14:paraId="7A15C59B" w14:textId="77777777" w:rsidR="000613E1" w:rsidRPr="00EE379B" w:rsidRDefault="000613E1" w:rsidP="007B0066">
            <w:pPr>
              <w:jc w:val="center"/>
              <w:rPr>
                <w:rFonts w:ascii="Arial" w:hAnsi="Arial"/>
                <w:color w:val="000000" w:themeColor="text1"/>
                <w:sz w:val="24"/>
                <w:rPrChange w:id="1103" w:author="Bruno dos Santos Rodrigues" w:date="2016-11-17T20:32:00Z">
                  <w:rPr>
                    <w:rFonts w:ascii="Arial" w:eastAsia="Arial" w:hAnsi="Arial" w:cs="Arial"/>
                    <w:color w:val="000000" w:themeColor="text1"/>
                    <w:sz w:val="24"/>
                    <w:szCs w:val="24"/>
                  </w:rPr>
                </w:rPrChange>
              </w:rPr>
            </w:pPr>
            <w:r w:rsidRPr="00EE379B">
              <w:rPr>
                <w:rFonts w:ascii="Arial" w:hAnsi="Arial"/>
                <w:color w:val="000000" w:themeColor="text1"/>
                <w:sz w:val="24"/>
                <w:rPrChange w:id="1104" w:author="Bruno dos Santos Rodrigues" w:date="2016-11-17T20:32:00Z">
                  <w:rPr>
                    <w:rFonts w:ascii="Arial" w:eastAsia="Arial" w:hAnsi="Arial" w:cs="Arial"/>
                    <w:color w:val="000000" w:themeColor="text1"/>
                    <w:sz w:val="24"/>
                    <w:szCs w:val="24"/>
                  </w:rPr>
                </w:rPrChange>
              </w:rPr>
              <w:t>RF14</w:t>
            </w:r>
          </w:p>
        </w:tc>
        <w:tc>
          <w:tcPr>
            <w:tcW w:w="6971" w:type="dxa"/>
          </w:tcPr>
          <w:p w14:paraId="304AB1E3" w14:textId="77777777" w:rsidR="000613E1" w:rsidRPr="00EE379B" w:rsidRDefault="000613E1" w:rsidP="007B0066">
            <w:pPr>
              <w:rPr>
                <w:rFonts w:ascii="Arial" w:hAnsi="Arial"/>
                <w:color w:val="000000" w:themeColor="text1"/>
                <w:sz w:val="24"/>
                <w:rPrChange w:id="1105"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106" w:author="Bruno dos Santos Rodrigues" w:date="2016-11-17T20:32:00Z">
                  <w:rPr>
                    <w:rFonts w:ascii="Arial" w:eastAsia="Arial" w:hAnsi="Arial" w:cs="Arial"/>
                    <w:color w:val="000000" w:themeColor="text1"/>
                    <w:sz w:val="24"/>
                    <w:szCs w:val="24"/>
                  </w:rPr>
                </w:rPrChange>
              </w:rPr>
              <w:t xml:space="preserve"> CATEGORIA</w:t>
            </w:r>
          </w:p>
        </w:tc>
      </w:tr>
      <w:tr w:rsidR="000613E1" w:rsidRPr="00891873" w14:paraId="4792C1A7" w14:textId="77777777" w:rsidTr="007B0066">
        <w:tc>
          <w:tcPr>
            <w:tcW w:w="1619" w:type="dxa"/>
          </w:tcPr>
          <w:p w14:paraId="0C7C76FF" w14:textId="77777777" w:rsidR="000613E1" w:rsidRPr="00EE379B" w:rsidRDefault="000613E1" w:rsidP="007B0066">
            <w:pPr>
              <w:jc w:val="center"/>
              <w:rPr>
                <w:rFonts w:ascii="Arial" w:hAnsi="Arial"/>
                <w:color w:val="000000" w:themeColor="text1"/>
                <w:sz w:val="24"/>
                <w:rPrChange w:id="1107" w:author="Bruno dos Santos Rodrigues" w:date="2016-11-17T20:32:00Z">
                  <w:rPr>
                    <w:rFonts w:ascii="Arial" w:eastAsia="Arial" w:hAnsi="Arial" w:cs="Arial"/>
                    <w:color w:val="000000" w:themeColor="text1"/>
                    <w:sz w:val="24"/>
                    <w:szCs w:val="24"/>
                  </w:rPr>
                </w:rPrChange>
              </w:rPr>
            </w:pPr>
            <w:r w:rsidRPr="00EE379B">
              <w:rPr>
                <w:rFonts w:ascii="Arial" w:hAnsi="Arial"/>
                <w:color w:val="000000" w:themeColor="text1"/>
                <w:sz w:val="24"/>
                <w:rPrChange w:id="1108" w:author="Bruno dos Santos Rodrigues" w:date="2016-11-17T20:32:00Z">
                  <w:rPr>
                    <w:rFonts w:ascii="Arial" w:eastAsia="Arial" w:hAnsi="Arial" w:cs="Arial"/>
                    <w:color w:val="000000" w:themeColor="text1"/>
                    <w:sz w:val="24"/>
                    <w:szCs w:val="24"/>
                  </w:rPr>
                </w:rPrChange>
              </w:rPr>
              <w:t>RF15</w:t>
            </w:r>
          </w:p>
        </w:tc>
        <w:tc>
          <w:tcPr>
            <w:tcW w:w="6971" w:type="dxa"/>
          </w:tcPr>
          <w:p w14:paraId="1DEDD1B5" w14:textId="77777777" w:rsidR="000613E1" w:rsidRPr="00EE379B" w:rsidRDefault="000613E1" w:rsidP="007B0066">
            <w:pPr>
              <w:rPr>
                <w:rFonts w:ascii="Arial" w:hAnsi="Arial"/>
                <w:color w:val="000000" w:themeColor="text1"/>
                <w:sz w:val="24"/>
                <w:rPrChange w:id="1109"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110" w:author="Bruno dos Santos Rodrigues" w:date="2016-11-17T20:32:00Z">
                  <w:rPr>
                    <w:rFonts w:ascii="Arial" w:eastAsia="Arial" w:hAnsi="Arial" w:cs="Arial"/>
                    <w:color w:val="000000" w:themeColor="text1"/>
                    <w:sz w:val="24"/>
                    <w:szCs w:val="24"/>
                  </w:rPr>
                </w:rPrChange>
              </w:rPr>
              <w:t xml:space="preserve"> INCLUIR CATEGORIA</w:t>
            </w:r>
          </w:p>
        </w:tc>
      </w:tr>
      <w:tr w:rsidR="000613E1" w:rsidRPr="00891873" w14:paraId="5584089B" w14:textId="77777777" w:rsidTr="007B0066">
        <w:tc>
          <w:tcPr>
            <w:tcW w:w="1619" w:type="dxa"/>
          </w:tcPr>
          <w:p w14:paraId="641C06A5" w14:textId="77777777" w:rsidR="000613E1" w:rsidRPr="00EE379B" w:rsidRDefault="000613E1" w:rsidP="007B0066">
            <w:pPr>
              <w:jc w:val="center"/>
              <w:rPr>
                <w:rFonts w:ascii="Arial" w:hAnsi="Arial"/>
                <w:color w:val="000000" w:themeColor="text1"/>
                <w:sz w:val="24"/>
                <w:rPrChange w:id="1111" w:author="Bruno dos Santos Rodrigues" w:date="2016-11-17T20:32:00Z">
                  <w:rPr>
                    <w:rFonts w:ascii="Arial" w:eastAsia="Arial" w:hAnsi="Arial" w:cs="Arial"/>
                    <w:color w:val="000000" w:themeColor="text1"/>
                    <w:sz w:val="24"/>
                    <w:szCs w:val="24"/>
                  </w:rPr>
                </w:rPrChange>
              </w:rPr>
            </w:pPr>
            <w:r w:rsidRPr="00EE379B">
              <w:rPr>
                <w:rFonts w:ascii="Arial" w:hAnsi="Arial"/>
                <w:color w:val="000000" w:themeColor="text1"/>
                <w:sz w:val="24"/>
                <w:rPrChange w:id="1112" w:author="Bruno dos Santos Rodrigues" w:date="2016-11-17T20:32:00Z">
                  <w:rPr>
                    <w:rFonts w:ascii="Arial" w:eastAsia="Arial" w:hAnsi="Arial" w:cs="Arial"/>
                    <w:color w:val="000000" w:themeColor="text1"/>
                    <w:sz w:val="24"/>
                    <w:szCs w:val="24"/>
                  </w:rPr>
                </w:rPrChange>
              </w:rPr>
              <w:t>RF16</w:t>
            </w:r>
          </w:p>
        </w:tc>
        <w:tc>
          <w:tcPr>
            <w:tcW w:w="6971" w:type="dxa"/>
          </w:tcPr>
          <w:p w14:paraId="2237E61F" w14:textId="77777777" w:rsidR="000613E1" w:rsidRPr="00EE379B" w:rsidRDefault="000613E1" w:rsidP="007B0066">
            <w:pPr>
              <w:rPr>
                <w:rFonts w:ascii="Arial" w:hAnsi="Arial"/>
                <w:color w:val="000000" w:themeColor="text1"/>
                <w:sz w:val="24"/>
                <w:rPrChange w:id="1113"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114" w:author="Bruno dos Santos Rodrigues" w:date="2016-11-17T20:32:00Z">
                  <w:rPr>
                    <w:rFonts w:ascii="Arial" w:eastAsia="Arial" w:hAnsi="Arial" w:cs="Arial"/>
                    <w:color w:val="000000" w:themeColor="text1"/>
                    <w:sz w:val="24"/>
                    <w:szCs w:val="24"/>
                  </w:rPr>
                </w:rPrChange>
              </w:rPr>
              <w:t xml:space="preserve"> ALTERAR CATEGORIA</w:t>
            </w:r>
          </w:p>
        </w:tc>
      </w:tr>
      <w:tr w:rsidR="000613E1" w:rsidRPr="00891873" w14:paraId="6A8900F1" w14:textId="77777777" w:rsidTr="007B0066">
        <w:tc>
          <w:tcPr>
            <w:tcW w:w="1619" w:type="dxa"/>
          </w:tcPr>
          <w:p w14:paraId="454AF7E0" w14:textId="77777777" w:rsidR="000613E1" w:rsidRPr="00EE379B" w:rsidRDefault="000613E1" w:rsidP="007B0066">
            <w:pPr>
              <w:jc w:val="center"/>
              <w:rPr>
                <w:rFonts w:ascii="Arial" w:hAnsi="Arial"/>
                <w:color w:val="000000" w:themeColor="text1"/>
                <w:sz w:val="24"/>
                <w:rPrChange w:id="1115" w:author="Bruno dos Santos Rodrigues" w:date="2016-11-17T20:32:00Z">
                  <w:rPr>
                    <w:rFonts w:ascii="Arial" w:eastAsia="Arial" w:hAnsi="Arial" w:cs="Arial"/>
                    <w:color w:val="000000" w:themeColor="text1"/>
                    <w:sz w:val="24"/>
                    <w:szCs w:val="24"/>
                  </w:rPr>
                </w:rPrChange>
              </w:rPr>
            </w:pPr>
            <w:r w:rsidRPr="00EE379B">
              <w:rPr>
                <w:rFonts w:ascii="Arial" w:hAnsi="Arial"/>
                <w:color w:val="000000" w:themeColor="text1"/>
                <w:sz w:val="24"/>
                <w:rPrChange w:id="1116" w:author="Bruno dos Santos Rodrigues" w:date="2016-11-17T20:32:00Z">
                  <w:rPr>
                    <w:rFonts w:ascii="Arial" w:eastAsia="Arial" w:hAnsi="Arial" w:cs="Arial"/>
                    <w:color w:val="000000" w:themeColor="text1"/>
                    <w:sz w:val="24"/>
                    <w:szCs w:val="24"/>
                  </w:rPr>
                </w:rPrChange>
              </w:rPr>
              <w:t>RF17</w:t>
            </w:r>
          </w:p>
        </w:tc>
        <w:tc>
          <w:tcPr>
            <w:tcW w:w="6971" w:type="dxa"/>
          </w:tcPr>
          <w:p w14:paraId="681436D9" w14:textId="77777777" w:rsidR="000613E1" w:rsidRPr="00EE379B" w:rsidRDefault="000613E1" w:rsidP="007B0066">
            <w:pPr>
              <w:rPr>
                <w:rFonts w:ascii="Arial" w:hAnsi="Arial"/>
                <w:color w:val="000000" w:themeColor="text1"/>
                <w:sz w:val="24"/>
                <w:rPrChange w:id="1117"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118" w:author="Bruno dos Santos Rodrigues" w:date="2016-11-17T20:32:00Z">
                  <w:rPr>
                    <w:rFonts w:ascii="Arial" w:eastAsia="Arial" w:hAnsi="Arial" w:cs="Arial"/>
                    <w:color w:val="000000" w:themeColor="text1"/>
                    <w:sz w:val="24"/>
                    <w:szCs w:val="24"/>
                  </w:rPr>
                </w:rPrChange>
              </w:rPr>
              <w:t xml:space="preserve"> EXCLUIR CATEGORIA</w:t>
            </w:r>
          </w:p>
        </w:tc>
      </w:tr>
      <w:tr w:rsidR="000613E1" w:rsidRPr="00891873" w14:paraId="7E026684" w14:textId="77777777" w:rsidTr="007B0066">
        <w:tc>
          <w:tcPr>
            <w:tcW w:w="1619" w:type="dxa"/>
          </w:tcPr>
          <w:p w14:paraId="24F5FCC9" w14:textId="77777777" w:rsidR="000613E1" w:rsidRPr="00EE379B" w:rsidRDefault="000613E1" w:rsidP="007B0066">
            <w:pPr>
              <w:jc w:val="center"/>
              <w:rPr>
                <w:rFonts w:ascii="Arial" w:hAnsi="Arial"/>
                <w:color w:val="000000" w:themeColor="text1"/>
                <w:sz w:val="24"/>
                <w:rPrChange w:id="1119" w:author="Bruno dos Santos Rodrigues" w:date="2016-11-17T20:32:00Z">
                  <w:rPr>
                    <w:rFonts w:ascii="Arial" w:eastAsia="Arial" w:hAnsi="Arial" w:cs="Arial"/>
                    <w:color w:val="000000" w:themeColor="text1"/>
                    <w:sz w:val="24"/>
                    <w:szCs w:val="24"/>
                  </w:rPr>
                </w:rPrChange>
              </w:rPr>
            </w:pPr>
            <w:r w:rsidRPr="00EE379B">
              <w:rPr>
                <w:rFonts w:ascii="Arial" w:hAnsi="Arial"/>
                <w:color w:val="000000" w:themeColor="text1"/>
                <w:sz w:val="24"/>
                <w:rPrChange w:id="1120" w:author="Bruno dos Santos Rodrigues" w:date="2016-11-17T20:32:00Z">
                  <w:rPr>
                    <w:rFonts w:ascii="Arial" w:eastAsia="Arial" w:hAnsi="Arial" w:cs="Arial"/>
                    <w:color w:val="000000" w:themeColor="text1"/>
                    <w:sz w:val="24"/>
                    <w:szCs w:val="24"/>
                  </w:rPr>
                </w:rPrChange>
              </w:rPr>
              <w:t>RF18</w:t>
            </w:r>
          </w:p>
        </w:tc>
        <w:tc>
          <w:tcPr>
            <w:tcW w:w="6971" w:type="dxa"/>
          </w:tcPr>
          <w:p w14:paraId="0BEF7FB1" w14:textId="77777777" w:rsidR="000613E1" w:rsidRPr="00EE379B" w:rsidRDefault="000613E1" w:rsidP="007B0066">
            <w:pPr>
              <w:rPr>
                <w:rFonts w:ascii="Arial" w:hAnsi="Arial"/>
                <w:color w:val="000000" w:themeColor="text1"/>
                <w:sz w:val="24"/>
                <w:rPrChange w:id="1121"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122" w:author="Bruno dos Santos Rodrigues" w:date="2016-11-17T20:32:00Z">
                  <w:rPr>
                    <w:rFonts w:ascii="Arial" w:eastAsia="Arial" w:hAnsi="Arial" w:cs="Arial"/>
                    <w:color w:val="000000" w:themeColor="text1"/>
                    <w:sz w:val="24"/>
                    <w:szCs w:val="24"/>
                  </w:rPr>
                </w:rPrChange>
              </w:rPr>
              <w:t xml:space="preserve"> CRIAÇÃO DE GRUPO DE USUÁRIO</w:t>
            </w:r>
          </w:p>
        </w:tc>
      </w:tr>
      <w:tr w:rsidR="000613E1" w:rsidRPr="00891873" w14:paraId="1D7A3DD9" w14:textId="77777777" w:rsidTr="007B0066">
        <w:tc>
          <w:tcPr>
            <w:tcW w:w="1619" w:type="dxa"/>
          </w:tcPr>
          <w:p w14:paraId="3D23BF27" w14:textId="77777777" w:rsidR="000613E1" w:rsidRPr="00EE379B" w:rsidRDefault="000613E1" w:rsidP="007B0066">
            <w:pPr>
              <w:jc w:val="center"/>
              <w:rPr>
                <w:rFonts w:ascii="Arial" w:hAnsi="Arial"/>
                <w:color w:val="000000" w:themeColor="text1"/>
                <w:sz w:val="24"/>
                <w:rPrChange w:id="1123" w:author="Bruno dos Santos Rodrigues" w:date="2016-11-17T20:32:00Z">
                  <w:rPr>
                    <w:rFonts w:ascii="Arial" w:eastAsia="Arial" w:hAnsi="Arial" w:cs="Arial"/>
                    <w:color w:val="000000" w:themeColor="text1"/>
                    <w:sz w:val="24"/>
                    <w:szCs w:val="24"/>
                  </w:rPr>
                </w:rPrChange>
              </w:rPr>
            </w:pPr>
            <w:r w:rsidRPr="00EE379B">
              <w:rPr>
                <w:rFonts w:ascii="Arial" w:hAnsi="Arial"/>
                <w:color w:val="000000" w:themeColor="text1"/>
                <w:sz w:val="24"/>
                <w:rPrChange w:id="1124" w:author="Bruno dos Santos Rodrigues" w:date="2016-11-17T20:32:00Z">
                  <w:rPr>
                    <w:rFonts w:ascii="Arial" w:eastAsia="Arial" w:hAnsi="Arial" w:cs="Arial"/>
                    <w:color w:val="000000" w:themeColor="text1"/>
                    <w:sz w:val="24"/>
                    <w:szCs w:val="24"/>
                  </w:rPr>
                </w:rPrChange>
              </w:rPr>
              <w:t>RF19</w:t>
            </w:r>
          </w:p>
        </w:tc>
        <w:tc>
          <w:tcPr>
            <w:tcW w:w="6971" w:type="dxa"/>
          </w:tcPr>
          <w:p w14:paraId="1F6915E9" w14:textId="77777777" w:rsidR="000613E1" w:rsidRPr="00EE379B" w:rsidRDefault="000613E1" w:rsidP="007B0066">
            <w:pPr>
              <w:rPr>
                <w:rFonts w:ascii="Arial" w:hAnsi="Arial"/>
                <w:color w:val="000000" w:themeColor="text1"/>
                <w:sz w:val="24"/>
                <w:rPrChange w:id="1125"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126" w:author="Bruno dos Santos Rodrigues" w:date="2016-11-17T20:32:00Z">
                  <w:rPr>
                    <w:rFonts w:ascii="Arial" w:eastAsia="Arial" w:hAnsi="Arial" w:cs="Arial"/>
                    <w:color w:val="000000" w:themeColor="text1"/>
                    <w:sz w:val="24"/>
                    <w:szCs w:val="24"/>
                  </w:rPr>
                </w:rPrChange>
              </w:rPr>
              <w:t xml:space="preserve"> ATRIBUIÇÃO DE PAPÉIS PARA GRUPO DE USUÁRIO</w:t>
            </w:r>
          </w:p>
        </w:tc>
      </w:tr>
      <w:tr w:rsidR="000613E1" w:rsidRPr="00891873" w14:paraId="2D5C5BC3" w14:textId="77777777" w:rsidTr="007B0066">
        <w:tc>
          <w:tcPr>
            <w:tcW w:w="1619" w:type="dxa"/>
          </w:tcPr>
          <w:p w14:paraId="75A37C21" w14:textId="77777777" w:rsidR="000613E1" w:rsidRPr="00EE379B" w:rsidRDefault="000613E1" w:rsidP="007B0066">
            <w:pPr>
              <w:jc w:val="center"/>
              <w:rPr>
                <w:rFonts w:ascii="Arial" w:hAnsi="Arial"/>
                <w:color w:val="000000" w:themeColor="text1"/>
                <w:sz w:val="24"/>
                <w:rPrChange w:id="1127" w:author="Bruno dos Santos Rodrigues" w:date="2016-11-17T20:32:00Z">
                  <w:rPr>
                    <w:rFonts w:ascii="Arial" w:eastAsia="Arial" w:hAnsi="Arial" w:cs="Arial"/>
                    <w:color w:val="000000" w:themeColor="text1"/>
                    <w:sz w:val="24"/>
                    <w:szCs w:val="24"/>
                  </w:rPr>
                </w:rPrChange>
              </w:rPr>
            </w:pPr>
            <w:r w:rsidRPr="00EE379B">
              <w:rPr>
                <w:rFonts w:ascii="Arial" w:hAnsi="Arial"/>
                <w:color w:val="000000" w:themeColor="text1"/>
                <w:sz w:val="24"/>
                <w:rPrChange w:id="1128" w:author="Bruno dos Santos Rodrigues" w:date="2016-11-17T20:32:00Z">
                  <w:rPr>
                    <w:rFonts w:ascii="Arial" w:eastAsia="Arial" w:hAnsi="Arial" w:cs="Arial"/>
                    <w:color w:val="000000" w:themeColor="text1"/>
                    <w:sz w:val="24"/>
                    <w:szCs w:val="24"/>
                  </w:rPr>
                </w:rPrChange>
              </w:rPr>
              <w:t>RF20</w:t>
            </w:r>
          </w:p>
        </w:tc>
        <w:tc>
          <w:tcPr>
            <w:tcW w:w="6971" w:type="dxa"/>
          </w:tcPr>
          <w:p w14:paraId="1BDDF713" w14:textId="77777777" w:rsidR="000613E1" w:rsidRPr="00EE379B" w:rsidRDefault="000613E1" w:rsidP="007B0066">
            <w:pPr>
              <w:rPr>
                <w:rFonts w:ascii="Arial" w:hAnsi="Arial"/>
                <w:color w:val="000000" w:themeColor="text1"/>
                <w:sz w:val="24"/>
                <w:rPrChange w:id="1129"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130" w:author="Bruno dos Santos Rodrigues" w:date="2016-11-17T20:32:00Z">
                  <w:rPr>
                    <w:rFonts w:ascii="Arial" w:eastAsia="Arial" w:hAnsi="Arial" w:cs="Arial"/>
                    <w:color w:val="000000" w:themeColor="text1"/>
                    <w:sz w:val="24"/>
                    <w:szCs w:val="24"/>
                  </w:rPr>
                </w:rPrChange>
              </w:rPr>
              <w:t xml:space="preserve"> RELATÓRIO TEMPO DE RESPOSTA X CATEGORIA</w:t>
            </w:r>
          </w:p>
        </w:tc>
      </w:tr>
      <w:tr w:rsidR="000613E1" w:rsidRPr="00891873" w14:paraId="32C69FA6" w14:textId="77777777" w:rsidTr="007B0066">
        <w:tc>
          <w:tcPr>
            <w:tcW w:w="1619" w:type="dxa"/>
          </w:tcPr>
          <w:p w14:paraId="4B3902BC" w14:textId="77777777" w:rsidR="000613E1" w:rsidRPr="00EE379B" w:rsidRDefault="000613E1" w:rsidP="007B0066">
            <w:pPr>
              <w:jc w:val="center"/>
              <w:rPr>
                <w:rFonts w:ascii="Arial" w:hAnsi="Arial"/>
                <w:color w:val="000000" w:themeColor="text1"/>
                <w:sz w:val="24"/>
                <w:rPrChange w:id="1131" w:author="Bruno dos Santos Rodrigues" w:date="2016-11-17T20:32:00Z">
                  <w:rPr>
                    <w:rFonts w:ascii="Arial" w:eastAsia="Arial" w:hAnsi="Arial" w:cs="Arial"/>
                    <w:color w:val="000000" w:themeColor="text1"/>
                    <w:sz w:val="24"/>
                    <w:szCs w:val="24"/>
                  </w:rPr>
                </w:rPrChange>
              </w:rPr>
            </w:pPr>
            <w:r w:rsidRPr="00EE379B">
              <w:rPr>
                <w:rFonts w:ascii="Arial" w:hAnsi="Arial"/>
                <w:color w:val="000000" w:themeColor="text1"/>
                <w:sz w:val="24"/>
                <w:rPrChange w:id="1132" w:author="Bruno dos Santos Rodrigues" w:date="2016-11-17T20:32:00Z">
                  <w:rPr>
                    <w:rFonts w:ascii="Arial" w:eastAsia="Arial" w:hAnsi="Arial" w:cs="Arial"/>
                    <w:color w:val="000000" w:themeColor="text1"/>
                    <w:sz w:val="24"/>
                    <w:szCs w:val="24"/>
                  </w:rPr>
                </w:rPrChange>
              </w:rPr>
              <w:t>RF21</w:t>
            </w:r>
          </w:p>
        </w:tc>
        <w:tc>
          <w:tcPr>
            <w:tcW w:w="6971" w:type="dxa"/>
          </w:tcPr>
          <w:p w14:paraId="652AB74B" w14:textId="77777777" w:rsidR="000613E1" w:rsidRPr="00EE379B" w:rsidRDefault="000613E1" w:rsidP="007B0066">
            <w:pPr>
              <w:rPr>
                <w:rFonts w:ascii="Arial" w:hAnsi="Arial"/>
                <w:color w:val="000000" w:themeColor="text1"/>
                <w:sz w:val="24"/>
                <w:rPrChange w:id="1133"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134" w:author="Bruno dos Santos Rodrigues" w:date="2016-11-17T20:32:00Z">
                  <w:rPr>
                    <w:rFonts w:ascii="Arial" w:eastAsia="Arial" w:hAnsi="Arial" w:cs="Arial"/>
                    <w:color w:val="000000" w:themeColor="text1"/>
                    <w:sz w:val="24"/>
                    <w:szCs w:val="24"/>
                  </w:rPr>
                </w:rPrChange>
              </w:rPr>
              <w:t xml:space="preserve"> RELATÓRIO TEMPO DE RESPOSTA ESPERADO</w:t>
            </w:r>
          </w:p>
        </w:tc>
      </w:tr>
      <w:tr w:rsidR="000613E1" w:rsidRPr="00891873" w14:paraId="3B45FABB" w14:textId="77777777" w:rsidTr="007B0066">
        <w:tc>
          <w:tcPr>
            <w:tcW w:w="1619" w:type="dxa"/>
          </w:tcPr>
          <w:p w14:paraId="08E77042" w14:textId="77777777" w:rsidR="000613E1" w:rsidRPr="00EE379B" w:rsidRDefault="000613E1" w:rsidP="007B0066">
            <w:pPr>
              <w:jc w:val="center"/>
              <w:rPr>
                <w:rFonts w:ascii="Arial" w:hAnsi="Arial"/>
                <w:color w:val="000000" w:themeColor="text1"/>
                <w:sz w:val="24"/>
                <w:rPrChange w:id="1135" w:author="Bruno dos Santos Rodrigues" w:date="2016-11-17T20:32:00Z">
                  <w:rPr>
                    <w:rFonts w:ascii="Arial" w:eastAsia="Arial" w:hAnsi="Arial" w:cs="Arial"/>
                    <w:color w:val="000000" w:themeColor="text1"/>
                    <w:sz w:val="24"/>
                    <w:szCs w:val="24"/>
                  </w:rPr>
                </w:rPrChange>
              </w:rPr>
            </w:pPr>
            <w:r w:rsidRPr="00EE379B">
              <w:rPr>
                <w:rFonts w:ascii="Arial" w:hAnsi="Arial"/>
                <w:color w:val="000000" w:themeColor="text1"/>
                <w:sz w:val="24"/>
                <w:rPrChange w:id="1136" w:author="Bruno dos Santos Rodrigues" w:date="2016-11-17T20:32:00Z">
                  <w:rPr>
                    <w:rFonts w:ascii="Arial" w:eastAsia="Arial" w:hAnsi="Arial" w:cs="Arial"/>
                    <w:color w:val="000000" w:themeColor="text1"/>
                    <w:sz w:val="24"/>
                    <w:szCs w:val="24"/>
                  </w:rPr>
                </w:rPrChange>
              </w:rPr>
              <w:t>RF22</w:t>
            </w:r>
          </w:p>
        </w:tc>
        <w:tc>
          <w:tcPr>
            <w:tcW w:w="6971" w:type="dxa"/>
          </w:tcPr>
          <w:p w14:paraId="31CA5C5C" w14:textId="77777777" w:rsidR="000613E1" w:rsidRPr="00EE379B" w:rsidRDefault="000613E1" w:rsidP="007B0066">
            <w:pPr>
              <w:rPr>
                <w:rFonts w:ascii="Arial" w:hAnsi="Arial"/>
                <w:color w:val="000000" w:themeColor="text1"/>
                <w:sz w:val="24"/>
                <w:rPrChange w:id="1137"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138" w:author="Bruno dos Santos Rodrigues" w:date="2016-11-17T20:32:00Z">
                  <w:rPr>
                    <w:rFonts w:ascii="Arial" w:eastAsia="Arial" w:hAnsi="Arial" w:cs="Arial"/>
                    <w:color w:val="000000" w:themeColor="text1"/>
                    <w:sz w:val="24"/>
                    <w:szCs w:val="24"/>
                  </w:rPr>
                </w:rPrChange>
              </w:rPr>
              <w:t xml:space="preserve"> RELATÓRIO CHAMADO ABERTO</w:t>
            </w:r>
          </w:p>
        </w:tc>
      </w:tr>
      <w:tr w:rsidR="000613E1" w:rsidRPr="00891873" w14:paraId="6B030859" w14:textId="77777777" w:rsidTr="007B0066">
        <w:tc>
          <w:tcPr>
            <w:tcW w:w="1619" w:type="dxa"/>
          </w:tcPr>
          <w:p w14:paraId="06B0B273" w14:textId="77777777" w:rsidR="000613E1" w:rsidRPr="00EE379B" w:rsidRDefault="000613E1" w:rsidP="007B0066">
            <w:pPr>
              <w:jc w:val="center"/>
              <w:rPr>
                <w:rFonts w:ascii="Arial" w:hAnsi="Arial"/>
                <w:color w:val="000000" w:themeColor="text1"/>
                <w:sz w:val="24"/>
                <w:rPrChange w:id="1139" w:author="Bruno dos Santos Rodrigues" w:date="2016-11-17T20:32:00Z">
                  <w:rPr>
                    <w:rFonts w:ascii="Arial" w:eastAsia="Arial" w:hAnsi="Arial" w:cs="Arial"/>
                    <w:color w:val="000000" w:themeColor="text1"/>
                    <w:sz w:val="24"/>
                    <w:szCs w:val="24"/>
                  </w:rPr>
                </w:rPrChange>
              </w:rPr>
            </w:pPr>
            <w:r w:rsidRPr="00EE379B">
              <w:rPr>
                <w:rFonts w:ascii="Arial" w:hAnsi="Arial"/>
                <w:color w:val="000000" w:themeColor="text1"/>
                <w:sz w:val="24"/>
                <w:rPrChange w:id="1140" w:author="Bruno dos Santos Rodrigues" w:date="2016-11-17T20:32:00Z">
                  <w:rPr>
                    <w:rFonts w:ascii="Arial" w:eastAsia="Arial" w:hAnsi="Arial" w:cs="Arial"/>
                    <w:color w:val="000000" w:themeColor="text1"/>
                    <w:sz w:val="24"/>
                    <w:szCs w:val="24"/>
                  </w:rPr>
                </w:rPrChange>
              </w:rPr>
              <w:t>RF23</w:t>
            </w:r>
          </w:p>
        </w:tc>
        <w:tc>
          <w:tcPr>
            <w:tcW w:w="6971" w:type="dxa"/>
          </w:tcPr>
          <w:p w14:paraId="43BAA970" w14:textId="77777777" w:rsidR="000613E1" w:rsidRPr="00EE379B" w:rsidRDefault="000613E1" w:rsidP="007B0066">
            <w:pPr>
              <w:rPr>
                <w:rFonts w:ascii="Arial" w:hAnsi="Arial"/>
                <w:color w:val="000000" w:themeColor="text1"/>
                <w:sz w:val="24"/>
                <w:rPrChange w:id="1141"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142" w:author="Bruno dos Santos Rodrigues" w:date="2016-11-17T20:32:00Z">
                  <w:rPr>
                    <w:rFonts w:ascii="Arial" w:eastAsia="Arial" w:hAnsi="Arial" w:cs="Arial"/>
                    <w:color w:val="000000" w:themeColor="text1"/>
                    <w:sz w:val="24"/>
                    <w:szCs w:val="24"/>
                  </w:rPr>
                </w:rPrChange>
              </w:rPr>
              <w:t xml:space="preserve"> RELATÓRIO CHAMADO ABERTO X RESPONSÁVEL</w:t>
            </w:r>
          </w:p>
        </w:tc>
      </w:tr>
      <w:tr w:rsidR="000613E1" w:rsidRPr="00891873" w14:paraId="77AD2B69" w14:textId="77777777" w:rsidTr="007B0066">
        <w:tc>
          <w:tcPr>
            <w:tcW w:w="1619" w:type="dxa"/>
          </w:tcPr>
          <w:p w14:paraId="6E64364A" w14:textId="77777777" w:rsidR="000613E1" w:rsidRPr="00EE379B" w:rsidRDefault="000613E1" w:rsidP="007B0066">
            <w:pPr>
              <w:jc w:val="center"/>
              <w:rPr>
                <w:rFonts w:ascii="Arial" w:hAnsi="Arial"/>
                <w:color w:val="000000" w:themeColor="text1"/>
                <w:sz w:val="24"/>
                <w:rPrChange w:id="1143" w:author="Bruno dos Santos Rodrigues" w:date="2016-11-17T20:32:00Z">
                  <w:rPr>
                    <w:rFonts w:ascii="Arial" w:eastAsia="Arial" w:hAnsi="Arial" w:cs="Arial"/>
                    <w:color w:val="000000" w:themeColor="text1"/>
                    <w:sz w:val="24"/>
                    <w:szCs w:val="24"/>
                  </w:rPr>
                </w:rPrChange>
              </w:rPr>
            </w:pPr>
            <w:r w:rsidRPr="00EE379B">
              <w:rPr>
                <w:rFonts w:ascii="Arial" w:hAnsi="Arial"/>
                <w:color w:val="000000" w:themeColor="text1"/>
                <w:sz w:val="24"/>
                <w:rPrChange w:id="1144" w:author="Bruno dos Santos Rodrigues" w:date="2016-11-17T20:32:00Z">
                  <w:rPr>
                    <w:rFonts w:ascii="Arial" w:eastAsia="Arial" w:hAnsi="Arial" w:cs="Arial"/>
                    <w:color w:val="000000" w:themeColor="text1"/>
                    <w:sz w:val="24"/>
                    <w:szCs w:val="24"/>
                  </w:rPr>
                </w:rPrChange>
              </w:rPr>
              <w:t>RF24</w:t>
            </w:r>
          </w:p>
        </w:tc>
        <w:tc>
          <w:tcPr>
            <w:tcW w:w="6971" w:type="dxa"/>
          </w:tcPr>
          <w:p w14:paraId="1583ADBF" w14:textId="77777777" w:rsidR="000613E1" w:rsidRPr="00EE379B" w:rsidRDefault="000613E1" w:rsidP="007B0066">
            <w:pPr>
              <w:rPr>
                <w:rFonts w:ascii="Arial" w:hAnsi="Arial"/>
                <w:color w:val="000000" w:themeColor="text1"/>
                <w:sz w:val="24"/>
                <w:rPrChange w:id="1145"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146" w:author="Bruno dos Santos Rodrigues" w:date="2016-11-17T20:32:00Z">
                  <w:rPr>
                    <w:rFonts w:ascii="Arial" w:eastAsia="Arial" w:hAnsi="Arial" w:cs="Arial"/>
                    <w:color w:val="000000" w:themeColor="text1"/>
                    <w:sz w:val="24"/>
                    <w:szCs w:val="24"/>
                  </w:rPr>
                </w:rPrChange>
              </w:rPr>
              <w:t xml:space="preserve"> RELATÓRIO CHAMADO FECHADO X RESPONSÁVEL</w:t>
            </w:r>
          </w:p>
        </w:tc>
      </w:tr>
      <w:tr w:rsidR="000613E1" w:rsidRPr="00891873" w14:paraId="6630DDB3" w14:textId="77777777" w:rsidTr="007B0066">
        <w:tc>
          <w:tcPr>
            <w:tcW w:w="1619" w:type="dxa"/>
          </w:tcPr>
          <w:p w14:paraId="49674FBC" w14:textId="77777777" w:rsidR="000613E1" w:rsidRPr="00EE379B" w:rsidRDefault="000613E1" w:rsidP="007B0066">
            <w:pPr>
              <w:jc w:val="center"/>
              <w:rPr>
                <w:rFonts w:ascii="Arial" w:hAnsi="Arial"/>
                <w:color w:val="000000" w:themeColor="text1"/>
                <w:sz w:val="24"/>
                <w:rPrChange w:id="1147" w:author="Bruno dos Santos Rodrigues" w:date="2016-11-17T20:32:00Z">
                  <w:rPr>
                    <w:rFonts w:ascii="Arial" w:eastAsia="Arial" w:hAnsi="Arial" w:cs="Arial"/>
                    <w:color w:val="000000" w:themeColor="text1"/>
                    <w:sz w:val="24"/>
                    <w:szCs w:val="24"/>
                  </w:rPr>
                </w:rPrChange>
              </w:rPr>
            </w:pPr>
            <w:r w:rsidRPr="00EE379B">
              <w:rPr>
                <w:rFonts w:ascii="Arial" w:hAnsi="Arial"/>
                <w:color w:val="000000" w:themeColor="text1"/>
                <w:sz w:val="24"/>
                <w:rPrChange w:id="1148" w:author="Bruno dos Santos Rodrigues" w:date="2016-11-17T20:32:00Z">
                  <w:rPr>
                    <w:rFonts w:ascii="Arial" w:eastAsia="Arial" w:hAnsi="Arial" w:cs="Arial"/>
                    <w:color w:val="000000" w:themeColor="text1"/>
                    <w:sz w:val="24"/>
                    <w:szCs w:val="24"/>
                  </w:rPr>
                </w:rPrChange>
              </w:rPr>
              <w:t>RF25</w:t>
            </w:r>
          </w:p>
        </w:tc>
        <w:tc>
          <w:tcPr>
            <w:tcW w:w="6971" w:type="dxa"/>
          </w:tcPr>
          <w:p w14:paraId="1B6AAB0D" w14:textId="77777777" w:rsidR="000613E1" w:rsidRPr="00EE379B" w:rsidRDefault="000613E1" w:rsidP="007B0066">
            <w:pPr>
              <w:rPr>
                <w:rFonts w:ascii="Arial" w:hAnsi="Arial"/>
                <w:color w:val="000000" w:themeColor="text1"/>
                <w:sz w:val="24"/>
                <w:rPrChange w:id="1149"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150" w:author="Bruno dos Santos Rodrigues" w:date="2016-11-17T20:32:00Z">
                  <w:rPr>
                    <w:rFonts w:ascii="Arial" w:eastAsia="Arial" w:hAnsi="Arial" w:cs="Arial"/>
                    <w:color w:val="000000" w:themeColor="text1"/>
                    <w:sz w:val="24"/>
                    <w:szCs w:val="24"/>
                  </w:rPr>
                </w:rPrChange>
              </w:rPr>
              <w:t xml:space="preserve"> RELATÓRIO CHAMADO X USUÁRIO X PAPEL</w:t>
            </w:r>
          </w:p>
        </w:tc>
      </w:tr>
      <w:tr w:rsidR="000613E1" w:rsidRPr="00891873" w14:paraId="12B45FE7" w14:textId="77777777" w:rsidTr="007B0066">
        <w:tc>
          <w:tcPr>
            <w:tcW w:w="1619" w:type="dxa"/>
          </w:tcPr>
          <w:p w14:paraId="7BB5FCE8" w14:textId="77777777" w:rsidR="000613E1" w:rsidRPr="00EE379B" w:rsidRDefault="000613E1" w:rsidP="007B0066">
            <w:pPr>
              <w:jc w:val="center"/>
              <w:rPr>
                <w:rFonts w:ascii="Arial" w:hAnsi="Arial"/>
                <w:color w:val="000000" w:themeColor="text1"/>
                <w:sz w:val="24"/>
                <w:rPrChange w:id="1151" w:author="Bruno dos Santos Rodrigues" w:date="2016-11-17T20:32:00Z">
                  <w:rPr>
                    <w:rFonts w:ascii="Arial" w:eastAsia="Arial" w:hAnsi="Arial" w:cs="Arial"/>
                    <w:color w:val="000000" w:themeColor="text1"/>
                    <w:sz w:val="24"/>
                    <w:szCs w:val="24"/>
                  </w:rPr>
                </w:rPrChange>
              </w:rPr>
            </w:pPr>
            <w:r w:rsidRPr="00EE379B">
              <w:rPr>
                <w:rFonts w:ascii="Arial" w:hAnsi="Arial"/>
                <w:color w:val="000000" w:themeColor="text1"/>
                <w:sz w:val="24"/>
                <w:rPrChange w:id="1152" w:author="Bruno dos Santos Rodrigues" w:date="2016-11-17T20:32:00Z">
                  <w:rPr>
                    <w:rFonts w:ascii="Arial" w:eastAsia="Arial" w:hAnsi="Arial" w:cs="Arial"/>
                    <w:color w:val="000000" w:themeColor="text1"/>
                    <w:sz w:val="24"/>
                    <w:szCs w:val="24"/>
                  </w:rPr>
                </w:rPrChange>
              </w:rPr>
              <w:t>RF26</w:t>
            </w:r>
          </w:p>
        </w:tc>
        <w:tc>
          <w:tcPr>
            <w:tcW w:w="6971" w:type="dxa"/>
          </w:tcPr>
          <w:p w14:paraId="0FB44B2B" w14:textId="77777777" w:rsidR="000613E1" w:rsidRPr="00EE379B" w:rsidRDefault="000613E1" w:rsidP="007B0066">
            <w:pPr>
              <w:rPr>
                <w:rFonts w:ascii="Arial" w:hAnsi="Arial"/>
                <w:color w:val="000000" w:themeColor="text1"/>
                <w:sz w:val="24"/>
                <w:rPrChange w:id="1153"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154" w:author="Bruno dos Santos Rodrigues" w:date="2016-11-17T20:32:00Z">
                  <w:rPr>
                    <w:rFonts w:ascii="Arial" w:eastAsia="Arial" w:hAnsi="Arial" w:cs="Arial"/>
                    <w:color w:val="000000" w:themeColor="text1"/>
                    <w:sz w:val="24"/>
                    <w:szCs w:val="24"/>
                  </w:rPr>
                </w:rPrChange>
              </w:rPr>
              <w:t xml:space="preserve"> RELATÓRIO CHAMADO X STATUS DO TICKET</w:t>
            </w:r>
          </w:p>
        </w:tc>
      </w:tr>
    </w:tbl>
    <w:p w14:paraId="00F09200" w14:textId="4F116B99" w:rsidR="007C001A" w:rsidRPr="00EE379B" w:rsidRDefault="007C001A">
      <w:pPr>
        <w:spacing w:before="240" w:after="120"/>
        <w:ind w:left="426"/>
        <w:rPr>
          <w:ins w:id="1155" w:author="Nayane Araujo" w:date="2016-11-16T22:36:00Z"/>
          <w:rFonts w:ascii="Arial" w:hAnsi="Arial" w:cs="Arial"/>
          <w:color w:val="000000" w:themeColor="text1"/>
          <w:sz w:val="20"/>
          <w:szCs w:val="20"/>
        </w:rPr>
        <w:pPrChange w:id="1156" w:author="Nayane Araujo" w:date="2016-11-16T22:36:00Z">
          <w:pPr>
            <w:numPr>
              <w:numId w:val="5"/>
            </w:numPr>
            <w:spacing w:before="240" w:after="120"/>
            <w:ind w:left="426" w:hanging="360"/>
          </w:pPr>
        </w:pPrChange>
      </w:pPr>
      <w:ins w:id="1157" w:author="Nayane Araujo" w:date="2016-11-16T22:37:00Z">
        <w:r w:rsidRPr="00EE379B">
          <w:rPr>
            <w:rFonts w:ascii="Arial" w:hAnsi="Arial" w:cs="Arial"/>
            <w:color w:val="000000" w:themeColor="text1"/>
            <w:sz w:val="20"/>
            <w:szCs w:val="20"/>
          </w:rPr>
          <w:t>FONTE: AUTORES, 2016.</w:t>
        </w:r>
      </w:ins>
    </w:p>
    <w:p w14:paraId="2CCFEBFF" w14:textId="77777777" w:rsidR="00046625" w:rsidRPr="00EE379B" w:rsidRDefault="00EE55CF" w:rsidP="007B0066">
      <w:pPr>
        <w:numPr>
          <w:ilvl w:val="0"/>
          <w:numId w:val="5"/>
        </w:numPr>
        <w:spacing w:before="240" w:after="120"/>
        <w:ind w:left="426" w:hanging="360"/>
        <w:rPr>
          <w:rFonts w:ascii="Arial" w:hAnsi="Arial"/>
          <w:color w:val="000000" w:themeColor="text1"/>
          <w:sz w:val="24"/>
          <w:rPrChange w:id="1158" w:author="Bruno dos Santos Rodrigues" w:date="2016-11-17T20:32:00Z">
            <w:rPr>
              <w:rFonts w:ascii="Arial" w:hAnsi="Arial" w:cs="Arial"/>
              <w:color w:val="000000" w:themeColor="text1"/>
              <w:sz w:val="24"/>
              <w:szCs w:val="24"/>
            </w:rPr>
          </w:rPrChange>
        </w:rPr>
      </w:pPr>
      <w:r w:rsidRPr="00EE379B">
        <w:rPr>
          <w:rFonts w:ascii="Arial" w:hAnsi="Arial"/>
          <w:b/>
          <w:color w:val="000000" w:themeColor="text1"/>
          <w:sz w:val="24"/>
          <w:rPrChange w:id="1159" w:author="Bruno dos Santos Rodrigues" w:date="2016-11-17T20:32:00Z">
            <w:rPr>
              <w:rFonts w:ascii="Arial" w:eastAsia="Arial" w:hAnsi="Arial" w:cs="Arial"/>
              <w:b/>
              <w:color w:val="000000" w:themeColor="text1"/>
              <w:sz w:val="24"/>
              <w:szCs w:val="24"/>
            </w:rPr>
          </w:rPrChange>
        </w:rPr>
        <w:t xml:space="preserve">Lista </w:t>
      </w:r>
      <w:r w:rsidR="00FE60D1" w:rsidRPr="00EE379B">
        <w:rPr>
          <w:rFonts w:ascii="Arial" w:hAnsi="Arial"/>
          <w:b/>
          <w:color w:val="000000" w:themeColor="text1"/>
          <w:sz w:val="24"/>
          <w:rPrChange w:id="1160" w:author="Bruno dos Santos Rodrigues" w:date="2016-11-17T20:32:00Z">
            <w:rPr>
              <w:rFonts w:ascii="Arial" w:eastAsia="Arial" w:hAnsi="Arial" w:cs="Arial"/>
              <w:b/>
              <w:color w:val="000000" w:themeColor="text1"/>
              <w:sz w:val="24"/>
              <w:szCs w:val="24"/>
            </w:rPr>
          </w:rPrChange>
        </w:rPr>
        <w:t>d</w:t>
      </w:r>
      <w:r w:rsidRPr="00EE379B">
        <w:rPr>
          <w:rFonts w:ascii="Arial" w:hAnsi="Arial"/>
          <w:b/>
          <w:color w:val="000000" w:themeColor="text1"/>
          <w:sz w:val="24"/>
          <w:rPrChange w:id="1161" w:author="Bruno dos Santos Rodrigues" w:date="2016-11-17T20:32:00Z">
            <w:rPr>
              <w:rFonts w:ascii="Arial" w:eastAsia="Arial" w:hAnsi="Arial" w:cs="Arial"/>
              <w:b/>
              <w:color w:val="000000" w:themeColor="text1"/>
              <w:sz w:val="24"/>
              <w:szCs w:val="24"/>
            </w:rPr>
          </w:rPrChange>
        </w:rPr>
        <w:t>e Requisitos Não Funcionais</w:t>
      </w:r>
    </w:p>
    <w:tbl>
      <w:tblPr>
        <w:tblStyle w:val="Tabelacomgrade"/>
        <w:tblW w:w="0" w:type="auto"/>
        <w:tblLook w:val="04A0" w:firstRow="1" w:lastRow="0" w:firstColumn="1" w:lastColumn="0" w:noHBand="0" w:noVBand="1"/>
      </w:tblPr>
      <w:tblGrid>
        <w:gridCol w:w="1668"/>
        <w:gridCol w:w="6976"/>
      </w:tblGrid>
      <w:tr w:rsidR="000613E1" w:rsidRPr="00891873" w14:paraId="6E50F971" w14:textId="77777777" w:rsidTr="000613E1">
        <w:tc>
          <w:tcPr>
            <w:tcW w:w="1668" w:type="dxa"/>
          </w:tcPr>
          <w:p w14:paraId="3F9D6FA0" w14:textId="77777777" w:rsidR="000613E1" w:rsidRPr="00EE379B" w:rsidRDefault="000613E1" w:rsidP="007B0066">
            <w:pPr>
              <w:jc w:val="center"/>
              <w:rPr>
                <w:rFonts w:ascii="Arial" w:hAnsi="Arial"/>
                <w:b/>
                <w:color w:val="000000" w:themeColor="text1"/>
                <w:sz w:val="24"/>
                <w:rPrChange w:id="1162" w:author="Bruno dos Santos Rodrigues" w:date="2016-11-17T20:32:00Z">
                  <w:rPr>
                    <w:rFonts w:ascii="Arial" w:eastAsia="Arial" w:hAnsi="Arial" w:cs="Arial"/>
                    <w:b/>
                    <w:color w:val="000000" w:themeColor="text1"/>
                    <w:sz w:val="24"/>
                    <w:szCs w:val="24"/>
                  </w:rPr>
                </w:rPrChange>
              </w:rPr>
            </w:pPr>
            <w:r w:rsidRPr="00EE379B">
              <w:rPr>
                <w:rFonts w:ascii="Arial" w:hAnsi="Arial"/>
                <w:b/>
                <w:color w:val="000000" w:themeColor="text1"/>
                <w:sz w:val="24"/>
                <w:rPrChange w:id="1163" w:author="Bruno dos Santos Rodrigues" w:date="2016-11-17T20:32:00Z">
                  <w:rPr>
                    <w:rFonts w:ascii="Arial" w:eastAsia="Arial" w:hAnsi="Arial" w:cs="Arial"/>
                    <w:b/>
                    <w:color w:val="000000" w:themeColor="text1"/>
                    <w:sz w:val="24"/>
                    <w:szCs w:val="24"/>
                  </w:rPr>
                </w:rPrChange>
              </w:rPr>
              <w:t>Número</w:t>
            </w:r>
          </w:p>
        </w:tc>
        <w:tc>
          <w:tcPr>
            <w:tcW w:w="6976" w:type="dxa"/>
          </w:tcPr>
          <w:p w14:paraId="15D02CBD" w14:textId="77777777" w:rsidR="000613E1" w:rsidRPr="00EE379B" w:rsidRDefault="000613E1" w:rsidP="007B0066">
            <w:pPr>
              <w:spacing w:after="160" w:line="259" w:lineRule="auto"/>
              <w:rPr>
                <w:rFonts w:ascii="Arial" w:hAnsi="Arial"/>
                <w:b/>
                <w:color w:val="000000" w:themeColor="text1"/>
                <w:sz w:val="24"/>
                <w:rPrChange w:id="1164" w:author="Bruno dos Santos Rodrigues" w:date="2016-11-17T20:32:00Z">
                  <w:rPr>
                    <w:rFonts w:ascii="Arial" w:eastAsia="Arial" w:hAnsi="Arial" w:cs="Arial"/>
                    <w:b/>
                    <w:color w:val="000000" w:themeColor="text1"/>
                    <w:sz w:val="24"/>
                    <w:szCs w:val="24"/>
                  </w:rPr>
                </w:rPrChange>
              </w:rPr>
            </w:pPr>
            <w:r w:rsidRPr="00EE379B">
              <w:rPr>
                <w:rFonts w:ascii="Arial" w:hAnsi="Arial"/>
                <w:b/>
                <w:color w:val="000000" w:themeColor="text1"/>
                <w:sz w:val="24"/>
                <w:rPrChange w:id="1165" w:author="Bruno dos Santos Rodrigues" w:date="2016-11-17T20:32:00Z">
                  <w:rPr>
                    <w:rFonts w:ascii="Arial" w:eastAsia="Arial" w:hAnsi="Arial" w:cs="Arial"/>
                    <w:b/>
                    <w:color w:val="000000" w:themeColor="text1"/>
                    <w:sz w:val="24"/>
                    <w:szCs w:val="24"/>
                  </w:rPr>
                </w:rPrChange>
              </w:rPr>
              <w:t>Nome/Breve Descrição</w:t>
            </w:r>
          </w:p>
        </w:tc>
      </w:tr>
      <w:tr w:rsidR="000613E1" w:rsidRPr="00891873" w14:paraId="2FB80681" w14:textId="77777777" w:rsidTr="007B0066">
        <w:tc>
          <w:tcPr>
            <w:tcW w:w="1668" w:type="dxa"/>
          </w:tcPr>
          <w:p w14:paraId="337E5964" w14:textId="77777777" w:rsidR="000613E1" w:rsidRPr="00EE379B" w:rsidRDefault="000613E1" w:rsidP="007B0066">
            <w:pPr>
              <w:jc w:val="center"/>
              <w:rPr>
                <w:rFonts w:ascii="Arial" w:hAnsi="Arial"/>
                <w:color w:val="000000" w:themeColor="text1"/>
                <w:sz w:val="24"/>
                <w:rPrChange w:id="1166" w:author="Bruno dos Santos Rodrigues" w:date="2016-11-17T20:32:00Z">
                  <w:rPr>
                    <w:rFonts w:ascii="Arial" w:eastAsia="Arial" w:hAnsi="Arial" w:cs="Arial"/>
                    <w:color w:val="000000" w:themeColor="text1"/>
                    <w:sz w:val="24"/>
                    <w:szCs w:val="24"/>
                  </w:rPr>
                </w:rPrChange>
              </w:rPr>
            </w:pPr>
            <w:r w:rsidRPr="00EE379B">
              <w:rPr>
                <w:rFonts w:ascii="Arial" w:hAnsi="Arial"/>
                <w:color w:val="000000" w:themeColor="text1"/>
                <w:sz w:val="24"/>
                <w:rPrChange w:id="1167" w:author="Bruno dos Santos Rodrigues" w:date="2016-11-17T20:32:00Z">
                  <w:rPr>
                    <w:rFonts w:ascii="Arial" w:eastAsia="Arial" w:hAnsi="Arial" w:cs="Arial"/>
                    <w:color w:val="000000" w:themeColor="text1"/>
                    <w:sz w:val="24"/>
                    <w:szCs w:val="24"/>
                  </w:rPr>
                </w:rPrChange>
              </w:rPr>
              <w:t>RNF01</w:t>
            </w:r>
          </w:p>
        </w:tc>
        <w:tc>
          <w:tcPr>
            <w:tcW w:w="6976" w:type="dxa"/>
          </w:tcPr>
          <w:p w14:paraId="11381631" w14:textId="77777777" w:rsidR="000613E1" w:rsidRPr="00EE379B" w:rsidRDefault="000613E1" w:rsidP="007B0066">
            <w:pPr>
              <w:jc w:val="both"/>
              <w:rPr>
                <w:rFonts w:ascii="Arial" w:hAnsi="Arial"/>
                <w:color w:val="000000" w:themeColor="text1"/>
                <w:sz w:val="24"/>
                <w:rPrChange w:id="1168"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169" w:author="Bruno dos Santos Rodrigues" w:date="2016-11-17T20:32:00Z">
                  <w:rPr>
                    <w:rFonts w:ascii="Arial" w:eastAsia="Arial" w:hAnsi="Arial" w:cs="Arial"/>
                    <w:color w:val="000000" w:themeColor="text1"/>
                    <w:sz w:val="24"/>
                    <w:szCs w:val="24"/>
                  </w:rPr>
                </w:rPrChange>
              </w:rPr>
              <w:t xml:space="preserve"> TREINAMENTO PARA O USUÁRIO</w:t>
            </w:r>
          </w:p>
        </w:tc>
      </w:tr>
      <w:tr w:rsidR="000613E1" w:rsidRPr="00891873" w14:paraId="0B824A7D" w14:textId="77777777" w:rsidTr="007B0066">
        <w:tc>
          <w:tcPr>
            <w:tcW w:w="1668" w:type="dxa"/>
          </w:tcPr>
          <w:p w14:paraId="41DE5F40" w14:textId="77777777" w:rsidR="000613E1" w:rsidRPr="00EE379B" w:rsidRDefault="000613E1" w:rsidP="007B0066">
            <w:pPr>
              <w:jc w:val="center"/>
              <w:rPr>
                <w:rFonts w:ascii="Arial" w:hAnsi="Arial"/>
                <w:color w:val="000000" w:themeColor="text1"/>
                <w:sz w:val="24"/>
                <w:rPrChange w:id="1170" w:author="Bruno dos Santos Rodrigues" w:date="2016-11-17T20:32:00Z">
                  <w:rPr>
                    <w:rFonts w:ascii="Arial" w:eastAsia="Arial" w:hAnsi="Arial" w:cs="Arial"/>
                    <w:color w:val="000000" w:themeColor="text1"/>
                    <w:sz w:val="24"/>
                    <w:szCs w:val="24"/>
                  </w:rPr>
                </w:rPrChange>
              </w:rPr>
            </w:pPr>
            <w:r w:rsidRPr="00EE379B">
              <w:rPr>
                <w:rFonts w:ascii="Arial" w:hAnsi="Arial"/>
                <w:color w:val="000000" w:themeColor="text1"/>
                <w:sz w:val="24"/>
                <w:rPrChange w:id="1171" w:author="Bruno dos Santos Rodrigues" w:date="2016-11-17T20:32:00Z">
                  <w:rPr>
                    <w:rFonts w:ascii="Arial" w:eastAsia="Arial" w:hAnsi="Arial" w:cs="Arial"/>
                    <w:color w:val="000000" w:themeColor="text1"/>
                    <w:sz w:val="24"/>
                    <w:szCs w:val="24"/>
                  </w:rPr>
                </w:rPrChange>
              </w:rPr>
              <w:t>RNF02</w:t>
            </w:r>
          </w:p>
        </w:tc>
        <w:tc>
          <w:tcPr>
            <w:tcW w:w="6976" w:type="dxa"/>
          </w:tcPr>
          <w:p w14:paraId="0AF8F2AB" w14:textId="77777777" w:rsidR="000613E1" w:rsidRPr="00EE379B" w:rsidRDefault="000613E1" w:rsidP="007B0066">
            <w:pPr>
              <w:jc w:val="both"/>
              <w:rPr>
                <w:rFonts w:ascii="Arial" w:hAnsi="Arial"/>
                <w:color w:val="000000" w:themeColor="text1"/>
                <w:sz w:val="24"/>
                <w:rPrChange w:id="1172"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173" w:author="Bruno dos Santos Rodrigues" w:date="2016-11-17T20:32:00Z">
                  <w:rPr>
                    <w:rFonts w:ascii="Arial" w:eastAsia="Arial" w:hAnsi="Arial" w:cs="Arial"/>
                    <w:color w:val="000000" w:themeColor="text1"/>
                    <w:sz w:val="24"/>
                    <w:szCs w:val="24"/>
                  </w:rPr>
                </w:rPrChange>
              </w:rPr>
              <w:t xml:space="preserve"> CRIAÇÃO DO BANCO DE DADOS PARA O SISTEMA DO USUÁRIO</w:t>
            </w:r>
          </w:p>
        </w:tc>
      </w:tr>
      <w:tr w:rsidR="000613E1" w:rsidRPr="00891873" w14:paraId="7838DA76" w14:textId="77777777" w:rsidTr="007B0066">
        <w:tc>
          <w:tcPr>
            <w:tcW w:w="1668" w:type="dxa"/>
          </w:tcPr>
          <w:p w14:paraId="20705203" w14:textId="77777777" w:rsidR="000613E1" w:rsidRPr="00EE379B" w:rsidRDefault="000613E1" w:rsidP="007B0066">
            <w:pPr>
              <w:jc w:val="center"/>
              <w:rPr>
                <w:rFonts w:ascii="Arial" w:hAnsi="Arial"/>
                <w:color w:val="000000" w:themeColor="text1"/>
                <w:sz w:val="24"/>
                <w:rPrChange w:id="1174" w:author="Bruno dos Santos Rodrigues" w:date="2016-11-17T20:32:00Z">
                  <w:rPr>
                    <w:rFonts w:ascii="Arial" w:eastAsia="Arial" w:hAnsi="Arial" w:cs="Arial"/>
                    <w:color w:val="000000" w:themeColor="text1"/>
                    <w:sz w:val="24"/>
                    <w:szCs w:val="24"/>
                  </w:rPr>
                </w:rPrChange>
              </w:rPr>
            </w:pPr>
            <w:r w:rsidRPr="00EE379B">
              <w:rPr>
                <w:rFonts w:ascii="Arial" w:hAnsi="Arial"/>
                <w:color w:val="000000" w:themeColor="text1"/>
                <w:sz w:val="24"/>
                <w:rPrChange w:id="1175" w:author="Bruno dos Santos Rodrigues" w:date="2016-11-17T20:32:00Z">
                  <w:rPr>
                    <w:rFonts w:ascii="Arial" w:eastAsia="Arial" w:hAnsi="Arial" w:cs="Arial"/>
                    <w:color w:val="000000" w:themeColor="text1"/>
                    <w:sz w:val="24"/>
                    <w:szCs w:val="24"/>
                  </w:rPr>
                </w:rPrChange>
              </w:rPr>
              <w:t>RNF03</w:t>
            </w:r>
          </w:p>
        </w:tc>
        <w:tc>
          <w:tcPr>
            <w:tcW w:w="6976" w:type="dxa"/>
          </w:tcPr>
          <w:p w14:paraId="10070433" w14:textId="77777777" w:rsidR="000613E1" w:rsidRPr="00EE379B" w:rsidRDefault="000613E1" w:rsidP="007B0066">
            <w:pPr>
              <w:jc w:val="both"/>
              <w:rPr>
                <w:rFonts w:ascii="Arial" w:hAnsi="Arial"/>
                <w:color w:val="000000" w:themeColor="text1"/>
                <w:sz w:val="24"/>
                <w:rPrChange w:id="1176"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177" w:author="Bruno dos Santos Rodrigues" w:date="2016-11-17T20:32:00Z">
                  <w:rPr>
                    <w:rFonts w:ascii="Arial" w:eastAsia="Arial" w:hAnsi="Arial" w:cs="Arial"/>
                    <w:color w:val="000000" w:themeColor="text1"/>
                    <w:sz w:val="24"/>
                    <w:szCs w:val="24"/>
                  </w:rPr>
                </w:rPrChange>
              </w:rPr>
              <w:t xml:space="preserve"> SERVIDOR DE BANCO DE DADOS</w:t>
            </w:r>
          </w:p>
        </w:tc>
      </w:tr>
      <w:tr w:rsidR="000613E1" w:rsidRPr="00891873" w14:paraId="3C0856A0" w14:textId="77777777" w:rsidTr="007B0066">
        <w:tc>
          <w:tcPr>
            <w:tcW w:w="1668" w:type="dxa"/>
          </w:tcPr>
          <w:p w14:paraId="3821DB13" w14:textId="77777777" w:rsidR="000613E1" w:rsidRPr="00EE379B" w:rsidRDefault="000613E1" w:rsidP="007B0066">
            <w:pPr>
              <w:jc w:val="center"/>
              <w:rPr>
                <w:rFonts w:ascii="Arial" w:hAnsi="Arial"/>
                <w:color w:val="000000" w:themeColor="text1"/>
                <w:sz w:val="24"/>
                <w:rPrChange w:id="1178" w:author="Bruno dos Santos Rodrigues" w:date="2016-11-17T20:32:00Z">
                  <w:rPr>
                    <w:rFonts w:ascii="Arial" w:eastAsia="Arial" w:hAnsi="Arial" w:cs="Arial"/>
                    <w:color w:val="000000" w:themeColor="text1"/>
                    <w:sz w:val="24"/>
                    <w:szCs w:val="24"/>
                  </w:rPr>
                </w:rPrChange>
              </w:rPr>
            </w:pPr>
            <w:r w:rsidRPr="00EE379B">
              <w:rPr>
                <w:rFonts w:ascii="Arial" w:hAnsi="Arial"/>
                <w:color w:val="000000" w:themeColor="text1"/>
                <w:sz w:val="24"/>
                <w:rPrChange w:id="1179" w:author="Bruno dos Santos Rodrigues" w:date="2016-11-17T20:32:00Z">
                  <w:rPr>
                    <w:rFonts w:ascii="Arial" w:eastAsia="Arial" w:hAnsi="Arial" w:cs="Arial"/>
                    <w:color w:val="000000" w:themeColor="text1"/>
                    <w:sz w:val="24"/>
                    <w:szCs w:val="24"/>
                  </w:rPr>
                </w:rPrChange>
              </w:rPr>
              <w:t>RNF04</w:t>
            </w:r>
          </w:p>
        </w:tc>
        <w:tc>
          <w:tcPr>
            <w:tcW w:w="6976" w:type="dxa"/>
          </w:tcPr>
          <w:p w14:paraId="05DE4BA3" w14:textId="77777777" w:rsidR="000613E1" w:rsidRPr="00EE379B" w:rsidRDefault="000613E1" w:rsidP="007B0066">
            <w:pPr>
              <w:jc w:val="both"/>
              <w:rPr>
                <w:rFonts w:ascii="Arial" w:hAnsi="Arial"/>
                <w:color w:val="000000" w:themeColor="text1"/>
                <w:sz w:val="24"/>
                <w:rPrChange w:id="1180"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181" w:author="Bruno dos Santos Rodrigues" w:date="2016-11-17T20:32:00Z">
                  <w:rPr>
                    <w:rFonts w:ascii="Arial" w:eastAsia="Arial" w:hAnsi="Arial" w:cs="Arial"/>
                    <w:color w:val="000000" w:themeColor="text1"/>
                    <w:sz w:val="24"/>
                    <w:szCs w:val="24"/>
                  </w:rPr>
                </w:rPrChange>
              </w:rPr>
              <w:t xml:space="preserve"> CONEXÃO COM A INTERNET</w:t>
            </w:r>
          </w:p>
        </w:tc>
      </w:tr>
      <w:tr w:rsidR="000613E1" w:rsidRPr="00891873" w14:paraId="28EA7986" w14:textId="77777777" w:rsidTr="007B0066">
        <w:tc>
          <w:tcPr>
            <w:tcW w:w="1668" w:type="dxa"/>
          </w:tcPr>
          <w:p w14:paraId="26F00A9F" w14:textId="77777777" w:rsidR="000613E1" w:rsidRPr="00EE379B" w:rsidRDefault="000613E1" w:rsidP="007B0066">
            <w:pPr>
              <w:jc w:val="center"/>
              <w:rPr>
                <w:rFonts w:ascii="Arial" w:hAnsi="Arial"/>
                <w:color w:val="000000" w:themeColor="text1"/>
                <w:sz w:val="24"/>
                <w:rPrChange w:id="1182" w:author="Bruno dos Santos Rodrigues" w:date="2016-11-17T20:32:00Z">
                  <w:rPr>
                    <w:rFonts w:ascii="Arial" w:eastAsia="Arial" w:hAnsi="Arial" w:cs="Arial"/>
                    <w:color w:val="000000" w:themeColor="text1"/>
                    <w:sz w:val="24"/>
                    <w:szCs w:val="24"/>
                  </w:rPr>
                </w:rPrChange>
              </w:rPr>
            </w:pPr>
            <w:r w:rsidRPr="00EE379B">
              <w:rPr>
                <w:rFonts w:ascii="Arial" w:hAnsi="Arial"/>
                <w:color w:val="000000" w:themeColor="text1"/>
                <w:sz w:val="24"/>
                <w:rPrChange w:id="1183" w:author="Bruno dos Santos Rodrigues" w:date="2016-11-17T20:32:00Z">
                  <w:rPr>
                    <w:rFonts w:ascii="Arial" w:eastAsia="Arial" w:hAnsi="Arial" w:cs="Arial"/>
                    <w:color w:val="000000" w:themeColor="text1"/>
                    <w:sz w:val="24"/>
                    <w:szCs w:val="24"/>
                  </w:rPr>
                </w:rPrChange>
              </w:rPr>
              <w:t>RNF05</w:t>
            </w:r>
          </w:p>
        </w:tc>
        <w:tc>
          <w:tcPr>
            <w:tcW w:w="6976" w:type="dxa"/>
          </w:tcPr>
          <w:p w14:paraId="61D44F13" w14:textId="77777777" w:rsidR="000613E1" w:rsidRPr="00EE379B" w:rsidRDefault="000613E1" w:rsidP="007B0066">
            <w:pPr>
              <w:jc w:val="both"/>
              <w:rPr>
                <w:rFonts w:ascii="Arial" w:hAnsi="Arial"/>
                <w:color w:val="000000" w:themeColor="text1"/>
                <w:sz w:val="24"/>
                <w:rPrChange w:id="1184"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185" w:author="Bruno dos Santos Rodrigues" w:date="2016-11-17T20:32:00Z">
                  <w:rPr>
                    <w:rFonts w:ascii="Arial" w:eastAsia="Arial" w:hAnsi="Arial" w:cs="Arial"/>
                    <w:color w:val="000000" w:themeColor="text1"/>
                    <w:sz w:val="24"/>
                    <w:szCs w:val="24"/>
                  </w:rPr>
                </w:rPrChange>
              </w:rPr>
              <w:t xml:space="preserve"> TER O KAIZEN INSTALADO NO COMPUTADOR </w:t>
            </w:r>
          </w:p>
        </w:tc>
      </w:tr>
      <w:tr w:rsidR="000613E1" w:rsidRPr="00891873" w14:paraId="6C8A5DD7" w14:textId="77777777" w:rsidTr="007B0066">
        <w:tc>
          <w:tcPr>
            <w:tcW w:w="1668" w:type="dxa"/>
          </w:tcPr>
          <w:p w14:paraId="4644D98E" w14:textId="77777777" w:rsidR="000613E1" w:rsidRPr="00EE379B" w:rsidRDefault="000613E1" w:rsidP="007B0066">
            <w:pPr>
              <w:jc w:val="center"/>
              <w:rPr>
                <w:rFonts w:ascii="Arial" w:hAnsi="Arial"/>
                <w:color w:val="000000" w:themeColor="text1"/>
                <w:sz w:val="24"/>
                <w:rPrChange w:id="1186" w:author="Bruno dos Santos Rodrigues" w:date="2016-11-17T20:32:00Z">
                  <w:rPr>
                    <w:rFonts w:ascii="Arial" w:eastAsia="Arial" w:hAnsi="Arial" w:cs="Arial"/>
                    <w:color w:val="000000" w:themeColor="text1"/>
                    <w:sz w:val="24"/>
                    <w:szCs w:val="24"/>
                  </w:rPr>
                </w:rPrChange>
              </w:rPr>
            </w:pPr>
            <w:r w:rsidRPr="00EE379B">
              <w:rPr>
                <w:rFonts w:ascii="Arial" w:hAnsi="Arial"/>
                <w:color w:val="000000" w:themeColor="text1"/>
                <w:sz w:val="24"/>
                <w:rPrChange w:id="1187" w:author="Bruno dos Santos Rodrigues" w:date="2016-11-17T20:32:00Z">
                  <w:rPr>
                    <w:rFonts w:ascii="Arial" w:eastAsia="Arial" w:hAnsi="Arial" w:cs="Arial"/>
                    <w:color w:val="000000" w:themeColor="text1"/>
                    <w:sz w:val="24"/>
                    <w:szCs w:val="24"/>
                  </w:rPr>
                </w:rPrChange>
              </w:rPr>
              <w:t>RNF06</w:t>
            </w:r>
          </w:p>
        </w:tc>
        <w:tc>
          <w:tcPr>
            <w:tcW w:w="6976" w:type="dxa"/>
          </w:tcPr>
          <w:p w14:paraId="5A5AE830" w14:textId="77777777" w:rsidR="000613E1" w:rsidRPr="00EE379B" w:rsidRDefault="000613E1" w:rsidP="007B0066">
            <w:pPr>
              <w:jc w:val="both"/>
              <w:rPr>
                <w:rFonts w:ascii="Arial" w:hAnsi="Arial"/>
                <w:color w:val="000000" w:themeColor="text1"/>
                <w:sz w:val="24"/>
                <w:rPrChange w:id="1188"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189" w:author="Bruno dos Santos Rodrigues" w:date="2016-11-17T20:32:00Z">
                  <w:rPr>
                    <w:rFonts w:ascii="Arial" w:eastAsia="Arial" w:hAnsi="Arial" w:cs="Arial"/>
                    <w:color w:val="000000" w:themeColor="text1"/>
                    <w:sz w:val="24"/>
                    <w:szCs w:val="24"/>
                  </w:rPr>
                </w:rPrChange>
              </w:rPr>
              <w:t xml:space="preserve"> CONEXÃO COM DISCO LOCAL PARA BANCO DE DADOS</w:t>
            </w:r>
          </w:p>
        </w:tc>
      </w:tr>
      <w:tr w:rsidR="000613E1" w:rsidRPr="00891873" w14:paraId="4E806072" w14:textId="77777777" w:rsidTr="007B0066">
        <w:tc>
          <w:tcPr>
            <w:tcW w:w="1668" w:type="dxa"/>
          </w:tcPr>
          <w:p w14:paraId="133EEA3C" w14:textId="77777777" w:rsidR="000613E1" w:rsidRPr="00EE379B" w:rsidRDefault="000613E1" w:rsidP="007B0066">
            <w:pPr>
              <w:jc w:val="center"/>
              <w:rPr>
                <w:rFonts w:ascii="Arial" w:hAnsi="Arial"/>
                <w:color w:val="000000" w:themeColor="text1"/>
                <w:sz w:val="24"/>
                <w:rPrChange w:id="1190" w:author="Bruno dos Santos Rodrigues" w:date="2016-11-17T20:32:00Z">
                  <w:rPr>
                    <w:rFonts w:ascii="Arial" w:eastAsia="Arial" w:hAnsi="Arial" w:cs="Arial"/>
                    <w:color w:val="000000" w:themeColor="text1"/>
                    <w:sz w:val="24"/>
                    <w:szCs w:val="24"/>
                  </w:rPr>
                </w:rPrChange>
              </w:rPr>
            </w:pPr>
            <w:r w:rsidRPr="00EE379B">
              <w:rPr>
                <w:rFonts w:ascii="Arial" w:hAnsi="Arial"/>
                <w:color w:val="000000" w:themeColor="text1"/>
                <w:sz w:val="24"/>
                <w:rPrChange w:id="1191" w:author="Bruno dos Santos Rodrigues" w:date="2016-11-17T20:32:00Z">
                  <w:rPr>
                    <w:rFonts w:ascii="Arial" w:eastAsia="Arial" w:hAnsi="Arial" w:cs="Arial"/>
                    <w:color w:val="000000" w:themeColor="text1"/>
                    <w:sz w:val="24"/>
                    <w:szCs w:val="24"/>
                  </w:rPr>
                </w:rPrChange>
              </w:rPr>
              <w:t>RNF07</w:t>
            </w:r>
          </w:p>
        </w:tc>
        <w:tc>
          <w:tcPr>
            <w:tcW w:w="6976" w:type="dxa"/>
          </w:tcPr>
          <w:p w14:paraId="6FACAD47" w14:textId="77777777" w:rsidR="000613E1" w:rsidRPr="00EE379B" w:rsidRDefault="000613E1" w:rsidP="007B0066">
            <w:pPr>
              <w:jc w:val="both"/>
              <w:rPr>
                <w:rFonts w:ascii="Arial" w:hAnsi="Arial"/>
                <w:color w:val="000000" w:themeColor="text1"/>
                <w:sz w:val="24"/>
                <w:rPrChange w:id="1192"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193" w:author="Bruno dos Santos Rodrigues" w:date="2016-11-17T20:32:00Z">
                  <w:rPr>
                    <w:rFonts w:ascii="Arial" w:eastAsia="Arial" w:hAnsi="Arial" w:cs="Arial"/>
                    <w:color w:val="000000" w:themeColor="text1"/>
                    <w:sz w:val="24"/>
                    <w:szCs w:val="24"/>
                  </w:rPr>
                </w:rPrChange>
              </w:rPr>
              <w:t xml:space="preserve"> BANCO DE DADOS EM NUVEM</w:t>
            </w:r>
          </w:p>
        </w:tc>
      </w:tr>
      <w:tr w:rsidR="000613E1" w:rsidRPr="00891873" w14:paraId="2E7D5B1C" w14:textId="77777777" w:rsidTr="007B0066">
        <w:tc>
          <w:tcPr>
            <w:tcW w:w="1668" w:type="dxa"/>
          </w:tcPr>
          <w:p w14:paraId="2E00E5BC" w14:textId="77777777" w:rsidR="000613E1" w:rsidRPr="00EE379B" w:rsidRDefault="000613E1" w:rsidP="007B0066">
            <w:pPr>
              <w:jc w:val="center"/>
              <w:rPr>
                <w:rFonts w:ascii="Arial" w:hAnsi="Arial"/>
                <w:color w:val="000000" w:themeColor="text1"/>
                <w:sz w:val="24"/>
                <w:rPrChange w:id="1194" w:author="Bruno dos Santos Rodrigues" w:date="2016-11-17T20:32:00Z">
                  <w:rPr>
                    <w:rFonts w:ascii="Arial" w:eastAsia="Arial" w:hAnsi="Arial" w:cs="Arial"/>
                    <w:color w:val="000000" w:themeColor="text1"/>
                    <w:sz w:val="24"/>
                    <w:szCs w:val="24"/>
                  </w:rPr>
                </w:rPrChange>
              </w:rPr>
            </w:pPr>
            <w:r w:rsidRPr="00EE379B">
              <w:rPr>
                <w:rFonts w:ascii="Arial" w:hAnsi="Arial"/>
                <w:color w:val="000000" w:themeColor="text1"/>
                <w:sz w:val="24"/>
                <w:rPrChange w:id="1195" w:author="Bruno dos Santos Rodrigues" w:date="2016-11-17T20:32:00Z">
                  <w:rPr>
                    <w:rFonts w:ascii="Arial" w:eastAsia="Arial" w:hAnsi="Arial" w:cs="Arial"/>
                    <w:color w:val="000000" w:themeColor="text1"/>
                    <w:sz w:val="24"/>
                    <w:szCs w:val="24"/>
                  </w:rPr>
                </w:rPrChange>
              </w:rPr>
              <w:t>RNF08</w:t>
            </w:r>
          </w:p>
        </w:tc>
        <w:tc>
          <w:tcPr>
            <w:tcW w:w="6976" w:type="dxa"/>
          </w:tcPr>
          <w:p w14:paraId="737A1B7C" w14:textId="77777777" w:rsidR="000613E1" w:rsidRPr="00EE379B" w:rsidRDefault="000613E1" w:rsidP="007B0066">
            <w:pPr>
              <w:jc w:val="both"/>
              <w:rPr>
                <w:rFonts w:ascii="Arial" w:hAnsi="Arial"/>
                <w:color w:val="000000" w:themeColor="text1"/>
                <w:sz w:val="24"/>
                <w:rPrChange w:id="1196"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197" w:author="Bruno dos Santos Rodrigues" w:date="2016-11-17T20:32:00Z">
                  <w:rPr>
                    <w:rFonts w:ascii="Arial" w:eastAsia="Arial" w:hAnsi="Arial" w:cs="Arial"/>
                    <w:color w:val="000000" w:themeColor="text1"/>
                    <w:sz w:val="24"/>
                    <w:szCs w:val="24"/>
                  </w:rPr>
                </w:rPrChange>
              </w:rPr>
              <w:t xml:space="preserve"> UM HD POTENTE PARA O SERVIDOR</w:t>
            </w:r>
          </w:p>
        </w:tc>
      </w:tr>
      <w:tr w:rsidR="000613E1" w:rsidRPr="00891873" w14:paraId="319A6201" w14:textId="77777777" w:rsidTr="007B0066">
        <w:tc>
          <w:tcPr>
            <w:tcW w:w="1668" w:type="dxa"/>
          </w:tcPr>
          <w:p w14:paraId="1A1D0CC7" w14:textId="77777777" w:rsidR="000613E1" w:rsidRPr="00EE379B" w:rsidRDefault="000613E1" w:rsidP="007B0066">
            <w:pPr>
              <w:jc w:val="center"/>
              <w:rPr>
                <w:rFonts w:ascii="Arial" w:hAnsi="Arial"/>
                <w:color w:val="000000" w:themeColor="text1"/>
                <w:sz w:val="24"/>
                <w:rPrChange w:id="1198" w:author="Bruno dos Santos Rodrigues" w:date="2016-11-17T20:32:00Z">
                  <w:rPr>
                    <w:rFonts w:ascii="Arial" w:eastAsia="Arial" w:hAnsi="Arial" w:cs="Arial"/>
                    <w:color w:val="000000" w:themeColor="text1"/>
                    <w:sz w:val="24"/>
                    <w:szCs w:val="24"/>
                  </w:rPr>
                </w:rPrChange>
              </w:rPr>
            </w:pPr>
            <w:r w:rsidRPr="00EE379B">
              <w:rPr>
                <w:rFonts w:ascii="Arial" w:hAnsi="Arial"/>
                <w:color w:val="000000" w:themeColor="text1"/>
                <w:sz w:val="24"/>
                <w:rPrChange w:id="1199" w:author="Bruno dos Santos Rodrigues" w:date="2016-11-17T20:32:00Z">
                  <w:rPr>
                    <w:rFonts w:ascii="Arial" w:eastAsia="Arial" w:hAnsi="Arial" w:cs="Arial"/>
                    <w:color w:val="000000" w:themeColor="text1"/>
                    <w:sz w:val="24"/>
                    <w:szCs w:val="24"/>
                  </w:rPr>
                </w:rPrChange>
              </w:rPr>
              <w:t>RNF09</w:t>
            </w:r>
          </w:p>
        </w:tc>
        <w:tc>
          <w:tcPr>
            <w:tcW w:w="6976" w:type="dxa"/>
          </w:tcPr>
          <w:p w14:paraId="677FEC55" w14:textId="77777777" w:rsidR="000613E1" w:rsidRPr="00EE379B" w:rsidRDefault="000613E1" w:rsidP="007B0066">
            <w:pPr>
              <w:jc w:val="both"/>
              <w:rPr>
                <w:rFonts w:ascii="Arial" w:hAnsi="Arial"/>
                <w:color w:val="000000" w:themeColor="text1"/>
                <w:sz w:val="24"/>
                <w:rPrChange w:id="1200"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201" w:author="Bruno dos Santos Rodrigues" w:date="2016-11-17T20:32:00Z">
                  <w:rPr>
                    <w:rFonts w:ascii="Arial" w:eastAsia="Arial" w:hAnsi="Arial" w:cs="Arial"/>
                    <w:color w:val="000000" w:themeColor="text1"/>
                    <w:sz w:val="24"/>
                    <w:szCs w:val="24"/>
                  </w:rPr>
                </w:rPrChange>
              </w:rPr>
              <w:t xml:space="preserve"> UMA BOA MEMÓRIA RAM PARA O SERVIDOR</w:t>
            </w:r>
          </w:p>
        </w:tc>
      </w:tr>
      <w:tr w:rsidR="000613E1" w:rsidRPr="00891873" w14:paraId="4D48828F" w14:textId="77777777" w:rsidTr="007B0066">
        <w:tc>
          <w:tcPr>
            <w:tcW w:w="1668" w:type="dxa"/>
          </w:tcPr>
          <w:p w14:paraId="0AAE9423" w14:textId="77777777" w:rsidR="000613E1" w:rsidRPr="00EE379B" w:rsidRDefault="000613E1" w:rsidP="007B0066">
            <w:pPr>
              <w:jc w:val="center"/>
              <w:rPr>
                <w:rFonts w:ascii="Arial" w:hAnsi="Arial"/>
                <w:color w:val="000000" w:themeColor="text1"/>
                <w:sz w:val="24"/>
                <w:rPrChange w:id="1202" w:author="Bruno dos Santos Rodrigues" w:date="2016-11-17T20:32:00Z">
                  <w:rPr>
                    <w:rFonts w:ascii="Arial" w:eastAsia="Arial" w:hAnsi="Arial" w:cs="Arial"/>
                    <w:color w:val="000000" w:themeColor="text1"/>
                    <w:sz w:val="24"/>
                    <w:szCs w:val="24"/>
                  </w:rPr>
                </w:rPrChange>
              </w:rPr>
            </w:pPr>
            <w:r w:rsidRPr="00EE379B">
              <w:rPr>
                <w:rFonts w:ascii="Arial" w:hAnsi="Arial"/>
                <w:color w:val="000000" w:themeColor="text1"/>
                <w:sz w:val="24"/>
                <w:rPrChange w:id="1203" w:author="Bruno dos Santos Rodrigues" w:date="2016-11-17T20:32:00Z">
                  <w:rPr>
                    <w:rFonts w:ascii="Arial" w:eastAsia="Arial" w:hAnsi="Arial" w:cs="Arial"/>
                    <w:color w:val="000000" w:themeColor="text1"/>
                    <w:sz w:val="24"/>
                    <w:szCs w:val="24"/>
                  </w:rPr>
                </w:rPrChange>
              </w:rPr>
              <w:t>RNF10</w:t>
            </w:r>
          </w:p>
        </w:tc>
        <w:tc>
          <w:tcPr>
            <w:tcW w:w="6976" w:type="dxa"/>
          </w:tcPr>
          <w:p w14:paraId="6675B909" w14:textId="77777777" w:rsidR="000613E1" w:rsidRPr="00EE379B" w:rsidRDefault="000613E1" w:rsidP="007B0066">
            <w:pPr>
              <w:jc w:val="both"/>
              <w:rPr>
                <w:rFonts w:ascii="Arial" w:hAnsi="Arial"/>
                <w:color w:val="000000" w:themeColor="text1"/>
                <w:sz w:val="24"/>
                <w:rPrChange w:id="1204" w:author="Bruno dos Santos Rodrigues" w:date="2016-11-17T20:32:00Z">
                  <w:rPr>
                    <w:rFonts w:ascii="Arial" w:hAnsi="Arial" w:cs="Arial"/>
                    <w:color w:val="000000" w:themeColor="text1"/>
                    <w:sz w:val="24"/>
                    <w:szCs w:val="24"/>
                  </w:rPr>
                </w:rPrChange>
              </w:rPr>
            </w:pPr>
            <w:r w:rsidRPr="00EE379B">
              <w:rPr>
                <w:rFonts w:ascii="Arial" w:hAnsi="Arial"/>
                <w:color w:val="000000" w:themeColor="text1"/>
                <w:sz w:val="24"/>
                <w:rPrChange w:id="1205" w:author="Bruno dos Santos Rodrigues" w:date="2016-11-17T20:32:00Z">
                  <w:rPr>
                    <w:rFonts w:ascii="Arial" w:eastAsia="Arial" w:hAnsi="Arial" w:cs="Arial"/>
                    <w:color w:val="000000" w:themeColor="text1"/>
                    <w:sz w:val="24"/>
                    <w:szCs w:val="24"/>
                  </w:rPr>
                </w:rPrChange>
              </w:rPr>
              <w:t xml:space="preserve"> COMPATIBILIDADE COM SISTEMA OPERACIONAL LINUX E WINDOWS</w:t>
            </w:r>
          </w:p>
        </w:tc>
      </w:tr>
    </w:tbl>
    <w:p w14:paraId="539800B1" w14:textId="77777777" w:rsidR="007C001A" w:rsidRPr="00CA0DB1" w:rsidRDefault="007C001A" w:rsidP="007C001A">
      <w:pPr>
        <w:spacing w:before="240" w:after="120"/>
        <w:ind w:left="426"/>
        <w:rPr>
          <w:ins w:id="1206" w:author="Nayane Araujo" w:date="2016-11-16T22:37:00Z"/>
          <w:rFonts w:ascii="Arial" w:hAnsi="Arial" w:cs="Arial"/>
          <w:color w:val="000000" w:themeColor="text1"/>
          <w:sz w:val="20"/>
          <w:szCs w:val="20"/>
        </w:rPr>
      </w:pPr>
      <w:ins w:id="1207" w:author="Nayane Araujo" w:date="2016-11-16T22:37:00Z">
        <w:r w:rsidRPr="00CA0DB1">
          <w:rPr>
            <w:rFonts w:ascii="Arial" w:hAnsi="Arial" w:cs="Arial"/>
            <w:color w:val="000000" w:themeColor="text1"/>
            <w:sz w:val="20"/>
            <w:szCs w:val="20"/>
          </w:rPr>
          <w:t>FONTE: AUTORES, 2016.</w:t>
        </w:r>
      </w:ins>
    </w:p>
    <w:p w14:paraId="71C57E30" w14:textId="77777777" w:rsidR="00046625" w:rsidRPr="00EE379B" w:rsidRDefault="00046625">
      <w:pPr>
        <w:rPr>
          <w:rFonts w:ascii="Arial" w:hAnsi="Arial"/>
          <w:color w:val="000000" w:themeColor="text1"/>
          <w:sz w:val="24"/>
          <w:rPrChange w:id="1208" w:author="Bruno dos Santos Rodrigues" w:date="2016-11-17T20:32:00Z">
            <w:rPr>
              <w:rFonts w:ascii="Arial" w:hAnsi="Arial" w:cs="Arial"/>
              <w:color w:val="000000" w:themeColor="text1"/>
              <w:sz w:val="24"/>
              <w:szCs w:val="24"/>
            </w:rPr>
          </w:rPrChange>
        </w:rPr>
      </w:pPr>
    </w:p>
    <w:p w14:paraId="4086FA43" w14:textId="77777777" w:rsidR="00046625" w:rsidRPr="00EE379B" w:rsidRDefault="00EE55CF" w:rsidP="007B0066">
      <w:pPr>
        <w:pStyle w:val="Ttulo3"/>
        <w:numPr>
          <w:ilvl w:val="1"/>
          <w:numId w:val="21"/>
        </w:numPr>
        <w:ind w:left="426"/>
        <w:rPr>
          <w:rFonts w:ascii="Arial" w:hAnsi="Arial"/>
          <w:b/>
          <w:color w:val="000000" w:themeColor="text1"/>
          <w:rPrChange w:id="1209" w:author="Bruno dos Santos Rodrigues" w:date="2016-11-17T20:32:00Z">
            <w:rPr>
              <w:rFonts w:ascii="Arial" w:hAnsi="Arial" w:cs="Arial"/>
              <w:b/>
              <w:color w:val="000000" w:themeColor="text1"/>
            </w:rPr>
          </w:rPrChange>
        </w:rPr>
      </w:pPr>
      <w:bookmarkStart w:id="1210" w:name="_1y810tw" w:colFirst="0" w:colLast="0"/>
      <w:bookmarkStart w:id="1211" w:name="_Toc467101849"/>
      <w:bookmarkStart w:id="1212" w:name="_Toc467178114"/>
      <w:bookmarkEnd w:id="1210"/>
      <w:r w:rsidRPr="00EE379B">
        <w:rPr>
          <w:rFonts w:ascii="Arial" w:hAnsi="Arial"/>
          <w:b/>
          <w:color w:val="000000" w:themeColor="text1"/>
          <w:rPrChange w:id="1213" w:author="Bruno dos Santos Rodrigues" w:date="2016-11-17T20:32:00Z">
            <w:rPr>
              <w:rFonts w:ascii="Arial" w:eastAsia="Arial" w:hAnsi="Arial" w:cs="Arial"/>
              <w:b/>
              <w:color w:val="000000" w:themeColor="text1"/>
            </w:rPr>
          </w:rPrChange>
        </w:rPr>
        <w:t>Modelagem UML</w:t>
      </w:r>
      <w:bookmarkEnd w:id="1211"/>
      <w:bookmarkEnd w:id="1212"/>
    </w:p>
    <w:p w14:paraId="153BBBE0" w14:textId="77777777" w:rsidR="00046625" w:rsidRPr="00EE379B" w:rsidRDefault="00046625">
      <w:pPr>
        <w:rPr>
          <w:rFonts w:ascii="Arial" w:hAnsi="Arial"/>
          <w:color w:val="000000" w:themeColor="text1"/>
          <w:sz w:val="24"/>
          <w:rPrChange w:id="1214" w:author="Bruno dos Santos Rodrigues" w:date="2016-11-17T20:32:00Z">
            <w:rPr>
              <w:rFonts w:ascii="Arial" w:hAnsi="Arial" w:cs="Arial"/>
              <w:color w:val="000000" w:themeColor="text1"/>
              <w:sz w:val="24"/>
              <w:szCs w:val="24"/>
            </w:rPr>
          </w:rPrChange>
        </w:rPr>
      </w:pPr>
    </w:p>
    <w:p w14:paraId="2FA34A8E" w14:textId="77777777" w:rsidR="00046625" w:rsidRPr="00EE379B" w:rsidRDefault="00EE55CF" w:rsidP="007B0066">
      <w:pPr>
        <w:numPr>
          <w:ilvl w:val="0"/>
          <w:numId w:val="8"/>
        </w:numPr>
        <w:ind w:left="426" w:hanging="360"/>
        <w:rPr>
          <w:rFonts w:ascii="Arial" w:hAnsi="Arial"/>
          <w:b/>
          <w:color w:val="000000" w:themeColor="text1"/>
          <w:sz w:val="24"/>
          <w:rPrChange w:id="1215" w:author="Bruno dos Santos Rodrigues" w:date="2016-11-17T20:32:00Z">
            <w:rPr>
              <w:rFonts w:ascii="Arial" w:hAnsi="Arial" w:cs="Arial"/>
              <w:b/>
              <w:color w:val="000000" w:themeColor="text1"/>
              <w:sz w:val="24"/>
              <w:szCs w:val="24"/>
            </w:rPr>
          </w:rPrChange>
        </w:rPr>
      </w:pPr>
      <w:r w:rsidRPr="00EE379B">
        <w:rPr>
          <w:rFonts w:ascii="Arial" w:hAnsi="Arial"/>
          <w:b/>
          <w:color w:val="000000" w:themeColor="text1"/>
          <w:sz w:val="24"/>
          <w:rPrChange w:id="1216" w:author="Bruno dos Santos Rodrigues" w:date="2016-11-17T20:32:00Z">
            <w:rPr>
              <w:rFonts w:ascii="Arial" w:eastAsia="Arial" w:hAnsi="Arial" w:cs="Arial"/>
              <w:b/>
              <w:color w:val="000000" w:themeColor="text1"/>
              <w:sz w:val="24"/>
              <w:szCs w:val="24"/>
            </w:rPr>
          </w:rPrChange>
        </w:rPr>
        <w:t xml:space="preserve">Lista </w:t>
      </w:r>
      <w:r w:rsidR="00FE60D1" w:rsidRPr="00EE379B">
        <w:rPr>
          <w:rFonts w:ascii="Arial" w:hAnsi="Arial"/>
          <w:b/>
          <w:color w:val="000000" w:themeColor="text1"/>
          <w:sz w:val="24"/>
          <w:rPrChange w:id="1217" w:author="Bruno dos Santos Rodrigues" w:date="2016-11-17T20:32:00Z">
            <w:rPr>
              <w:rFonts w:ascii="Arial" w:eastAsia="Arial" w:hAnsi="Arial" w:cs="Arial"/>
              <w:b/>
              <w:color w:val="000000" w:themeColor="text1"/>
              <w:sz w:val="24"/>
              <w:szCs w:val="24"/>
            </w:rPr>
          </w:rPrChange>
        </w:rPr>
        <w:t>d</w:t>
      </w:r>
      <w:r w:rsidRPr="00EE379B">
        <w:rPr>
          <w:rFonts w:ascii="Arial" w:hAnsi="Arial"/>
          <w:b/>
          <w:color w:val="000000" w:themeColor="text1"/>
          <w:sz w:val="24"/>
          <w:rPrChange w:id="1218" w:author="Bruno dos Santos Rodrigues" w:date="2016-11-17T20:32:00Z">
            <w:rPr>
              <w:rFonts w:ascii="Arial" w:eastAsia="Arial" w:hAnsi="Arial" w:cs="Arial"/>
              <w:b/>
              <w:color w:val="000000" w:themeColor="text1"/>
              <w:sz w:val="24"/>
              <w:szCs w:val="24"/>
            </w:rPr>
          </w:rPrChange>
        </w:rPr>
        <w:t>e Caso</w:t>
      </w:r>
      <w:r w:rsidR="00FE60D1" w:rsidRPr="00EE379B">
        <w:rPr>
          <w:rFonts w:ascii="Arial" w:hAnsi="Arial"/>
          <w:b/>
          <w:color w:val="000000" w:themeColor="text1"/>
          <w:sz w:val="24"/>
          <w:rPrChange w:id="1219" w:author="Bruno dos Santos Rodrigues" w:date="2016-11-17T20:32:00Z">
            <w:rPr>
              <w:rFonts w:ascii="Arial" w:eastAsia="Arial" w:hAnsi="Arial" w:cs="Arial"/>
              <w:b/>
              <w:color w:val="000000" w:themeColor="text1"/>
              <w:sz w:val="24"/>
              <w:szCs w:val="24"/>
            </w:rPr>
          </w:rPrChange>
        </w:rPr>
        <w:t>s</w:t>
      </w:r>
      <w:r w:rsidRPr="00EE379B">
        <w:rPr>
          <w:rFonts w:ascii="Arial" w:hAnsi="Arial"/>
          <w:b/>
          <w:color w:val="000000" w:themeColor="text1"/>
          <w:sz w:val="24"/>
          <w:rPrChange w:id="1220" w:author="Bruno dos Santos Rodrigues" w:date="2016-11-17T20:32:00Z">
            <w:rPr>
              <w:rFonts w:ascii="Arial" w:eastAsia="Arial" w:hAnsi="Arial" w:cs="Arial"/>
              <w:b/>
              <w:color w:val="000000" w:themeColor="text1"/>
              <w:sz w:val="24"/>
              <w:szCs w:val="24"/>
            </w:rPr>
          </w:rPrChange>
        </w:rPr>
        <w:t xml:space="preserve"> </w:t>
      </w:r>
      <w:r w:rsidR="00FE60D1" w:rsidRPr="00EE379B">
        <w:rPr>
          <w:rFonts w:ascii="Arial" w:hAnsi="Arial"/>
          <w:b/>
          <w:color w:val="000000" w:themeColor="text1"/>
          <w:sz w:val="24"/>
          <w:rPrChange w:id="1221" w:author="Bruno dos Santos Rodrigues" w:date="2016-11-17T20:32:00Z">
            <w:rPr>
              <w:rFonts w:ascii="Arial" w:eastAsia="Arial" w:hAnsi="Arial" w:cs="Arial"/>
              <w:b/>
              <w:color w:val="000000" w:themeColor="text1"/>
              <w:sz w:val="24"/>
              <w:szCs w:val="24"/>
            </w:rPr>
          </w:rPrChange>
        </w:rPr>
        <w:t>d</w:t>
      </w:r>
      <w:r w:rsidRPr="00EE379B">
        <w:rPr>
          <w:rFonts w:ascii="Arial" w:hAnsi="Arial"/>
          <w:b/>
          <w:color w:val="000000" w:themeColor="text1"/>
          <w:sz w:val="24"/>
          <w:rPrChange w:id="1222" w:author="Bruno dos Santos Rodrigues" w:date="2016-11-17T20:32:00Z">
            <w:rPr>
              <w:rFonts w:ascii="Arial" w:eastAsia="Arial" w:hAnsi="Arial" w:cs="Arial"/>
              <w:b/>
              <w:color w:val="000000" w:themeColor="text1"/>
              <w:sz w:val="24"/>
              <w:szCs w:val="24"/>
            </w:rPr>
          </w:rPrChange>
        </w:rPr>
        <w:t>e Uso</w:t>
      </w:r>
    </w:p>
    <w:tbl>
      <w:tblPr>
        <w:tblStyle w:val="Tabelacomgrade"/>
        <w:tblW w:w="0" w:type="auto"/>
        <w:tblLook w:val="04A0" w:firstRow="1" w:lastRow="0" w:firstColumn="1" w:lastColumn="0" w:noHBand="0" w:noVBand="1"/>
      </w:tblPr>
      <w:tblGrid>
        <w:gridCol w:w="1123"/>
        <w:gridCol w:w="1613"/>
        <w:gridCol w:w="1481"/>
        <w:gridCol w:w="4399"/>
      </w:tblGrid>
      <w:tr w:rsidR="005F4E4B" w:rsidRPr="00891873" w14:paraId="1ABC3E7B" w14:textId="77777777" w:rsidTr="007B0066">
        <w:tc>
          <w:tcPr>
            <w:tcW w:w="1123" w:type="dxa"/>
          </w:tcPr>
          <w:p w14:paraId="266FFCAF" w14:textId="77777777" w:rsidR="005F4E4B" w:rsidRPr="00EE379B" w:rsidRDefault="005F4E4B">
            <w:pPr>
              <w:rPr>
                <w:rFonts w:ascii="Arial" w:hAnsi="Arial"/>
                <w:b/>
                <w:color w:val="000000" w:themeColor="text1"/>
                <w:sz w:val="24"/>
                <w:rPrChange w:id="1223" w:author="Bruno dos Santos Rodrigues" w:date="2016-11-17T20:32:00Z">
                  <w:rPr>
                    <w:rFonts w:ascii="Arial" w:eastAsia="Arial" w:hAnsi="Arial" w:cs="Arial"/>
                    <w:b/>
                    <w:color w:val="000000" w:themeColor="text1"/>
                    <w:sz w:val="24"/>
                    <w:szCs w:val="24"/>
                  </w:rPr>
                </w:rPrChange>
              </w:rPr>
            </w:pPr>
            <w:r w:rsidRPr="00EE379B">
              <w:rPr>
                <w:rFonts w:ascii="Arial" w:hAnsi="Arial"/>
                <w:b/>
                <w:color w:val="000000" w:themeColor="text1"/>
                <w:sz w:val="24"/>
                <w:rPrChange w:id="1224" w:author="Bruno dos Santos Rodrigues" w:date="2016-11-17T20:32:00Z">
                  <w:rPr>
                    <w:rFonts w:ascii="Arial" w:eastAsia="Arial" w:hAnsi="Arial" w:cs="Arial"/>
                    <w:b/>
                    <w:color w:val="000000" w:themeColor="text1"/>
                    <w:sz w:val="24"/>
                    <w:szCs w:val="24"/>
                  </w:rPr>
                </w:rPrChange>
              </w:rPr>
              <w:t>Número</w:t>
            </w:r>
          </w:p>
        </w:tc>
        <w:tc>
          <w:tcPr>
            <w:tcW w:w="1613" w:type="dxa"/>
          </w:tcPr>
          <w:p w14:paraId="313D89E9" w14:textId="77777777" w:rsidR="005F4E4B" w:rsidRPr="00EE379B" w:rsidRDefault="005F4E4B">
            <w:pPr>
              <w:spacing w:after="160" w:line="259" w:lineRule="auto"/>
              <w:rPr>
                <w:rFonts w:ascii="Arial" w:hAnsi="Arial"/>
                <w:b/>
                <w:color w:val="000000" w:themeColor="text1"/>
                <w:sz w:val="24"/>
                <w:rPrChange w:id="1225" w:author="Bruno dos Santos Rodrigues" w:date="2016-11-17T20:32:00Z">
                  <w:rPr>
                    <w:rFonts w:ascii="Arial" w:eastAsia="Arial" w:hAnsi="Arial" w:cs="Arial"/>
                    <w:b/>
                    <w:color w:val="000000" w:themeColor="text1"/>
                    <w:sz w:val="24"/>
                    <w:szCs w:val="24"/>
                  </w:rPr>
                </w:rPrChange>
              </w:rPr>
            </w:pPr>
            <w:r w:rsidRPr="00EE379B">
              <w:rPr>
                <w:rFonts w:ascii="Arial" w:hAnsi="Arial"/>
                <w:b/>
                <w:color w:val="000000" w:themeColor="text1"/>
                <w:sz w:val="24"/>
                <w:rPrChange w:id="1226" w:author="Bruno dos Santos Rodrigues" w:date="2016-11-17T20:32:00Z">
                  <w:rPr>
                    <w:rFonts w:ascii="Arial" w:eastAsia="Arial" w:hAnsi="Arial" w:cs="Arial"/>
                    <w:b/>
                    <w:color w:val="000000" w:themeColor="text1"/>
                    <w:sz w:val="24"/>
                    <w:szCs w:val="24"/>
                  </w:rPr>
                </w:rPrChange>
              </w:rPr>
              <w:t>Nome</w:t>
            </w:r>
          </w:p>
        </w:tc>
        <w:tc>
          <w:tcPr>
            <w:tcW w:w="1481" w:type="dxa"/>
          </w:tcPr>
          <w:p w14:paraId="20E07C4C" w14:textId="77777777" w:rsidR="005F4E4B" w:rsidRPr="00EE379B" w:rsidRDefault="005F4E4B">
            <w:pPr>
              <w:spacing w:after="160" w:line="259" w:lineRule="auto"/>
              <w:rPr>
                <w:rFonts w:ascii="Arial" w:hAnsi="Arial"/>
                <w:b/>
                <w:color w:val="000000" w:themeColor="text1"/>
                <w:sz w:val="24"/>
                <w:rPrChange w:id="1227" w:author="Bruno dos Santos Rodrigues" w:date="2016-11-17T20:32:00Z">
                  <w:rPr>
                    <w:rFonts w:ascii="Arial" w:eastAsia="Arial" w:hAnsi="Arial" w:cs="Arial"/>
                    <w:b/>
                    <w:color w:val="000000" w:themeColor="text1"/>
                    <w:sz w:val="24"/>
                    <w:szCs w:val="24"/>
                  </w:rPr>
                </w:rPrChange>
              </w:rPr>
            </w:pPr>
            <w:r w:rsidRPr="00EE379B">
              <w:rPr>
                <w:rFonts w:ascii="Arial" w:hAnsi="Arial"/>
                <w:b/>
                <w:color w:val="000000" w:themeColor="text1"/>
                <w:sz w:val="24"/>
                <w:rPrChange w:id="1228" w:author="Bruno dos Santos Rodrigues" w:date="2016-11-17T20:32:00Z">
                  <w:rPr>
                    <w:rFonts w:ascii="Arial" w:eastAsia="Arial" w:hAnsi="Arial" w:cs="Arial"/>
                    <w:b/>
                    <w:color w:val="000000" w:themeColor="text1"/>
                    <w:sz w:val="24"/>
                    <w:szCs w:val="24"/>
                  </w:rPr>
                </w:rPrChange>
              </w:rPr>
              <w:t>Ator</w:t>
            </w:r>
          </w:p>
        </w:tc>
        <w:tc>
          <w:tcPr>
            <w:tcW w:w="4399" w:type="dxa"/>
          </w:tcPr>
          <w:p w14:paraId="5F0D427A" w14:textId="77777777" w:rsidR="005F4E4B" w:rsidRPr="00EE379B" w:rsidRDefault="005F4E4B">
            <w:pPr>
              <w:spacing w:after="160" w:line="259" w:lineRule="auto"/>
              <w:rPr>
                <w:rFonts w:ascii="Arial" w:hAnsi="Arial"/>
                <w:b/>
                <w:color w:val="000000" w:themeColor="text1"/>
                <w:sz w:val="24"/>
                <w:rPrChange w:id="1229" w:author="Bruno dos Santos Rodrigues" w:date="2016-11-17T20:32:00Z">
                  <w:rPr>
                    <w:rFonts w:ascii="Arial" w:eastAsia="Arial" w:hAnsi="Arial" w:cs="Arial"/>
                    <w:b/>
                    <w:color w:val="000000" w:themeColor="text1"/>
                    <w:sz w:val="24"/>
                    <w:szCs w:val="24"/>
                  </w:rPr>
                </w:rPrChange>
              </w:rPr>
            </w:pPr>
            <w:r w:rsidRPr="00EE379B">
              <w:rPr>
                <w:rFonts w:ascii="Arial" w:hAnsi="Arial"/>
                <w:b/>
                <w:color w:val="000000" w:themeColor="text1"/>
                <w:sz w:val="24"/>
                <w:rPrChange w:id="1230" w:author="Bruno dos Santos Rodrigues" w:date="2016-11-17T20:32:00Z">
                  <w:rPr>
                    <w:rFonts w:ascii="Arial" w:eastAsia="Arial" w:hAnsi="Arial" w:cs="Arial"/>
                    <w:b/>
                    <w:color w:val="000000" w:themeColor="text1"/>
                    <w:sz w:val="24"/>
                    <w:szCs w:val="24"/>
                  </w:rPr>
                </w:rPrChange>
              </w:rPr>
              <w:t>Descrição</w:t>
            </w:r>
          </w:p>
        </w:tc>
      </w:tr>
      <w:tr w:rsidR="005F4E4B" w:rsidRPr="00891873" w14:paraId="5601D61C" w14:textId="77777777" w:rsidTr="007B0066">
        <w:tc>
          <w:tcPr>
            <w:tcW w:w="1123" w:type="dxa"/>
          </w:tcPr>
          <w:p w14:paraId="42B5A756" w14:textId="77777777" w:rsidR="005F4E4B" w:rsidRPr="00EE379B" w:rsidRDefault="005F4E4B" w:rsidP="007B0066">
            <w:pPr>
              <w:jc w:val="center"/>
              <w:rPr>
                <w:rFonts w:ascii="Arial" w:hAnsi="Arial"/>
                <w:color w:val="000000" w:themeColor="text1"/>
                <w:sz w:val="24"/>
                <w:rPrChange w:id="1231" w:author="Bruno dos Santos Rodrigues" w:date="2016-11-17T20:32:00Z">
                  <w:rPr>
                    <w:rFonts w:ascii="Arial" w:eastAsia="Arial" w:hAnsi="Arial" w:cs="Arial"/>
                    <w:color w:val="000000" w:themeColor="text1"/>
                    <w:sz w:val="24"/>
                    <w:szCs w:val="24"/>
                  </w:rPr>
                </w:rPrChange>
              </w:rPr>
            </w:pPr>
            <w:r w:rsidRPr="00EE379B">
              <w:rPr>
                <w:rFonts w:ascii="Arial" w:hAnsi="Arial"/>
                <w:color w:val="000000" w:themeColor="text1"/>
                <w:sz w:val="24"/>
                <w:rPrChange w:id="1232" w:author="Bruno dos Santos Rodrigues" w:date="2016-11-17T20:32:00Z">
                  <w:rPr>
                    <w:rFonts w:ascii="Arial" w:eastAsia="Arial" w:hAnsi="Arial" w:cs="Arial"/>
                    <w:color w:val="000000" w:themeColor="text1"/>
                    <w:sz w:val="24"/>
                    <w:szCs w:val="24"/>
                  </w:rPr>
                </w:rPrChange>
              </w:rPr>
              <w:t>UC01</w:t>
            </w:r>
          </w:p>
        </w:tc>
        <w:tc>
          <w:tcPr>
            <w:tcW w:w="1613" w:type="dxa"/>
          </w:tcPr>
          <w:p w14:paraId="4DE15FFD" w14:textId="77777777" w:rsidR="005F4E4B" w:rsidRPr="00EE379B" w:rsidRDefault="005F4E4B">
            <w:pPr>
              <w:rPr>
                <w:rFonts w:ascii="Arial" w:hAnsi="Arial"/>
                <w:color w:val="000000" w:themeColor="text1"/>
                <w:sz w:val="24"/>
                <w:rPrChange w:id="1233" w:author="Bruno dos Santos Rodrigues" w:date="2016-11-17T20:32:00Z">
                  <w:rPr>
                    <w:rFonts w:ascii="Arial" w:eastAsia="Arial" w:hAnsi="Arial" w:cs="Arial"/>
                    <w:color w:val="000000" w:themeColor="text1"/>
                    <w:sz w:val="24"/>
                    <w:szCs w:val="24"/>
                  </w:rPr>
                </w:rPrChange>
              </w:rPr>
            </w:pPr>
            <w:r w:rsidRPr="00EE379B">
              <w:rPr>
                <w:rFonts w:ascii="Arial" w:hAnsi="Arial"/>
                <w:color w:val="000000" w:themeColor="text1"/>
                <w:sz w:val="24"/>
                <w:rPrChange w:id="1234" w:author="Bruno dos Santos Rodrigues" w:date="2016-11-17T20:32:00Z">
                  <w:rPr>
                    <w:rFonts w:ascii="Arial" w:eastAsia="Arial" w:hAnsi="Arial" w:cs="Arial"/>
                    <w:color w:val="000000" w:themeColor="text1"/>
                    <w:sz w:val="24"/>
                    <w:szCs w:val="24"/>
                  </w:rPr>
                </w:rPrChange>
              </w:rPr>
              <w:t>Gerenciar Pessoa</w:t>
            </w:r>
          </w:p>
        </w:tc>
        <w:tc>
          <w:tcPr>
            <w:tcW w:w="1481" w:type="dxa"/>
          </w:tcPr>
          <w:p w14:paraId="5A2C4D44" w14:textId="77777777" w:rsidR="005F4E4B" w:rsidRPr="00EE379B" w:rsidRDefault="005F4E4B">
            <w:pPr>
              <w:rPr>
                <w:rFonts w:ascii="Arial" w:hAnsi="Arial"/>
                <w:color w:val="000000" w:themeColor="text1"/>
                <w:sz w:val="24"/>
                <w:rPrChange w:id="1235" w:author="Bruno dos Santos Rodrigues" w:date="2016-11-17T20:32:00Z">
                  <w:rPr>
                    <w:rFonts w:ascii="Arial" w:eastAsia="Arial" w:hAnsi="Arial" w:cs="Arial"/>
                    <w:color w:val="000000" w:themeColor="text1"/>
                    <w:sz w:val="24"/>
                    <w:szCs w:val="24"/>
                  </w:rPr>
                </w:rPrChange>
              </w:rPr>
            </w:pPr>
            <w:r w:rsidRPr="00EE379B">
              <w:rPr>
                <w:rFonts w:ascii="Arial" w:hAnsi="Arial"/>
                <w:color w:val="000000" w:themeColor="text1"/>
                <w:sz w:val="24"/>
                <w:rPrChange w:id="1236" w:author="Bruno dos Santos Rodrigues" w:date="2016-11-17T20:32:00Z">
                  <w:rPr>
                    <w:rFonts w:ascii="Arial" w:eastAsia="Arial" w:hAnsi="Arial" w:cs="Arial"/>
                    <w:color w:val="000000" w:themeColor="text1"/>
                    <w:sz w:val="24"/>
                    <w:szCs w:val="24"/>
                  </w:rPr>
                </w:rPrChange>
              </w:rPr>
              <w:t>Usuário Técnico de TI</w:t>
            </w:r>
          </w:p>
        </w:tc>
        <w:tc>
          <w:tcPr>
            <w:tcW w:w="4399" w:type="dxa"/>
          </w:tcPr>
          <w:p w14:paraId="709D1A2B" w14:textId="77777777" w:rsidR="005F4E4B" w:rsidRPr="00EE379B" w:rsidRDefault="005F4E4B">
            <w:pPr>
              <w:rPr>
                <w:rFonts w:ascii="Arial" w:hAnsi="Arial"/>
                <w:color w:val="000000" w:themeColor="text1"/>
                <w:sz w:val="24"/>
                <w:rPrChange w:id="1237" w:author="Bruno dos Santos Rodrigues" w:date="2016-11-17T20:32:00Z">
                  <w:rPr>
                    <w:rFonts w:ascii="Arial" w:eastAsia="Arial" w:hAnsi="Arial" w:cs="Arial"/>
                    <w:color w:val="000000" w:themeColor="text1"/>
                    <w:sz w:val="24"/>
                    <w:szCs w:val="24"/>
                  </w:rPr>
                </w:rPrChange>
              </w:rPr>
            </w:pPr>
            <w:r w:rsidRPr="00EE379B">
              <w:rPr>
                <w:rFonts w:ascii="Arial" w:hAnsi="Arial"/>
                <w:color w:val="000000" w:themeColor="text1"/>
                <w:sz w:val="24"/>
                <w:rPrChange w:id="1238" w:author="Bruno dos Santos Rodrigues" w:date="2016-11-17T20:32:00Z">
                  <w:rPr>
                    <w:rFonts w:ascii="Arial" w:eastAsia="Arial" w:hAnsi="Arial" w:cs="Arial"/>
                    <w:color w:val="000000" w:themeColor="text1"/>
                    <w:sz w:val="24"/>
                    <w:szCs w:val="24"/>
                  </w:rPr>
                </w:rPrChange>
              </w:rPr>
              <w:t>Caso de Uso responsável por manter o cadastro das pessoas no sistema.</w:t>
            </w:r>
          </w:p>
        </w:tc>
      </w:tr>
      <w:tr w:rsidR="005F4E4B" w:rsidRPr="00891873" w14:paraId="0BBAFF78" w14:textId="77777777" w:rsidTr="007B0066">
        <w:tc>
          <w:tcPr>
            <w:tcW w:w="1123" w:type="dxa"/>
          </w:tcPr>
          <w:p w14:paraId="1F7FDEFE" w14:textId="77777777" w:rsidR="005F4E4B" w:rsidRPr="00CA0DB1" w:rsidRDefault="00802611" w:rsidP="007B0066">
            <w:pPr>
              <w:jc w:val="center"/>
              <w:rPr>
                <w:rFonts w:ascii="Arial" w:hAnsi="Arial"/>
                <w:color w:val="000000" w:themeColor="text1"/>
                <w:sz w:val="24"/>
                <w:rPrChange w:id="1239" w:author="Bruno dos Santos Rodrigues" w:date="2016-11-17T20:32:00Z">
                  <w:rPr>
                    <w:rFonts w:ascii="Arial" w:eastAsia="Arial" w:hAnsi="Arial" w:cs="Arial"/>
                    <w:color w:val="000000" w:themeColor="text1"/>
                    <w:sz w:val="24"/>
                    <w:szCs w:val="24"/>
                  </w:rPr>
                </w:rPrChange>
              </w:rPr>
            </w:pPr>
            <w:r w:rsidRPr="00CA0DB1">
              <w:rPr>
                <w:rFonts w:ascii="Arial" w:hAnsi="Arial"/>
                <w:color w:val="000000" w:themeColor="text1"/>
                <w:sz w:val="24"/>
                <w:rPrChange w:id="1240" w:author="Bruno dos Santos Rodrigues" w:date="2016-11-17T20:32:00Z">
                  <w:rPr>
                    <w:rFonts w:ascii="Arial" w:eastAsia="Arial" w:hAnsi="Arial" w:cs="Arial"/>
                    <w:color w:val="000000" w:themeColor="text1"/>
                    <w:sz w:val="24"/>
                    <w:szCs w:val="24"/>
                  </w:rPr>
                </w:rPrChange>
              </w:rPr>
              <w:t>UC02</w:t>
            </w:r>
          </w:p>
        </w:tc>
        <w:tc>
          <w:tcPr>
            <w:tcW w:w="1613" w:type="dxa"/>
          </w:tcPr>
          <w:p w14:paraId="079A828E" w14:textId="77777777" w:rsidR="005F4E4B" w:rsidRPr="00CA0DB1" w:rsidRDefault="009570DE">
            <w:pPr>
              <w:rPr>
                <w:rFonts w:ascii="Arial" w:hAnsi="Arial"/>
                <w:color w:val="000000" w:themeColor="text1"/>
                <w:sz w:val="24"/>
                <w:rPrChange w:id="1241" w:author="Bruno dos Santos Rodrigues" w:date="2016-11-17T20:32:00Z">
                  <w:rPr>
                    <w:rFonts w:ascii="Arial" w:eastAsia="Arial" w:hAnsi="Arial" w:cs="Arial"/>
                    <w:color w:val="000000" w:themeColor="text1"/>
                    <w:sz w:val="24"/>
                    <w:szCs w:val="24"/>
                  </w:rPr>
                </w:rPrChange>
              </w:rPr>
            </w:pPr>
            <w:ins w:id="1242" w:author="Nayane Araujo" w:date="2016-11-16T21:31:00Z">
              <w:r w:rsidRPr="00CA0DB1">
                <w:rPr>
                  <w:rFonts w:ascii="Arial" w:eastAsia="Arial" w:hAnsi="Arial" w:cs="Arial"/>
                  <w:color w:val="000000" w:themeColor="text1"/>
                  <w:sz w:val="24"/>
                  <w:szCs w:val="24"/>
                </w:rPr>
                <w:t>Gerenciar Dispositivo</w:t>
              </w:r>
            </w:ins>
          </w:p>
        </w:tc>
        <w:tc>
          <w:tcPr>
            <w:tcW w:w="1481" w:type="dxa"/>
          </w:tcPr>
          <w:p w14:paraId="4D8F319D" w14:textId="77777777" w:rsidR="005F4E4B" w:rsidRPr="00CA0DB1" w:rsidRDefault="009570DE">
            <w:pPr>
              <w:rPr>
                <w:rFonts w:ascii="Arial" w:hAnsi="Arial"/>
                <w:color w:val="000000" w:themeColor="text1"/>
                <w:sz w:val="24"/>
                <w:rPrChange w:id="1243" w:author="Bruno dos Santos Rodrigues" w:date="2016-11-17T20:32:00Z">
                  <w:rPr>
                    <w:rFonts w:ascii="Arial" w:eastAsia="Arial" w:hAnsi="Arial" w:cs="Arial"/>
                    <w:color w:val="000000" w:themeColor="text1"/>
                    <w:sz w:val="24"/>
                    <w:szCs w:val="24"/>
                  </w:rPr>
                </w:rPrChange>
              </w:rPr>
            </w:pPr>
            <w:ins w:id="1244" w:author="Nayane Araujo" w:date="2016-11-16T21:31:00Z">
              <w:r w:rsidRPr="00CA0DB1">
                <w:rPr>
                  <w:rFonts w:ascii="Arial" w:eastAsia="Arial" w:hAnsi="Arial" w:cs="Arial"/>
                  <w:color w:val="000000" w:themeColor="text1"/>
                  <w:sz w:val="24"/>
                  <w:szCs w:val="24"/>
                </w:rPr>
                <w:t xml:space="preserve">Usuário Técnico </w:t>
              </w:r>
            </w:ins>
            <w:ins w:id="1245" w:author="Nayane Araujo" w:date="2016-11-16T21:33:00Z">
              <w:r w:rsidRPr="00CA0DB1">
                <w:rPr>
                  <w:rFonts w:ascii="Arial" w:eastAsia="Arial" w:hAnsi="Arial" w:cs="Arial"/>
                  <w:color w:val="000000" w:themeColor="text1"/>
                  <w:sz w:val="24"/>
                  <w:szCs w:val="24"/>
                </w:rPr>
                <w:t xml:space="preserve">de </w:t>
              </w:r>
            </w:ins>
            <w:ins w:id="1246" w:author="Nayane Araujo" w:date="2016-11-16T21:31:00Z">
              <w:r w:rsidRPr="00CA0DB1">
                <w:rPr>
                  <w:rFonts w:ascii="Arial" w:eastAsia="Arial" w:hAnsi="Arial" w:cs="Arial"/>
                  <w:color w:val="000000" w:themeColor="text1"/>
                  <w:sz w:val="24"/>
                  <w:szCs w:val="24"/>
                </w:rPr>
                <w:t>TI</w:t>
              </w:r>
            </w:ins>
          </w:p>
        </w:tc>
        <w:tc>
          <w:tcPr>
            <w:tcW w:w="4399" w:type="dxa"/>
          </w:tcPr>
          <w:p w14:paraId="096F3E70" w14:textId="77777777" w:rsidR="005F4E4B" w:rsidRPr="00CA0DB1" w:rsidRDefault="009570DE">
            <w:pPr>
              <w:rPr>
                <w:rFonts w:ascii="Arial" w:hAnsi="Arial"/>
                <w:color w:val="000000" w:themeColor="text1"/>
                <w:sz w:val="24"/>
                <w:rPrChange w:id="1247" w:author="Bruno dos Santos Rodrigues" w:date="2016-11-17T20:32:00Z">
                  <w:rPr>
                    <w:rFonts w:ascii="Arial" w:eastAsia="Arial" w:hAnsi="Arial" w:cs="Arial"/>
                    <w:color w:val="000000" w:themeColor="text1"/>
                    <w:sz w:val="24"/>
                    <w:szCs w:val="24"/>
                  </w:rPr>
                </w:rPrChange>
              </w:rPr>
            </w:pPr>
            <w:ins w:id="1248" w:author="Nayane Araujo" w:date="2016-11-16T21:32:00Z">
              <w:r w:rsidRPr="00CA0DB1">
                <w:rPr>
                  <w:rFonts w:ascii="Arial" w:eastAsia="Arial" w:hAnsi="Arial" w:cs="Arial"/>
                  <w:color w:val="000000" w:themeColor="text1"/>
                  <w:sz w:val="24"/>
                  <w:szCs w:val="24"/>
                </w:rPr>
                <w:t>Caso de Uso responsável por manter o cadastro de dispositivo no sistema.</w:t>
              </w:r>
            </w:ins>
          </w:p>
        </w:tc>
      </w:tr>
      <w:tr w:rsidR="005F4E4B" w:rsidRPr="00891873" w14:paraId="033E6556" w14:textId="77777777" w:rsidTr="007B0066">
        <w:tc>
          <w:tcPr>
            <w:tcW w:w="1123" w:type="dxa"/>
          </w:tcPr>
          <w:p w14:paraId="1FE75B96" w14:textId="77777777" w:rsidR="005F4E4B" w:rsidRPr="00CA0DB1" w:rsidRDefault="00802611" w:rsidP="007B0066">
            <w:pPr>
              <w:jc w:val="center"/>
              <w:rPr>
                <w:rFonts w:ascii="Arial" w:hAnsi="Arial"/>
                <w:color w:val="000000" w:themeColor="text1"/>
                <w:sz w:val="24"/>
                <w:rPrChange w:id="1249" w:author="Bruno dos Santos Rodrigues" w:date="2016-11-17T20:32:00Z">
                  <w:rPr>
                    <w:rFonts w:ascii="Arial" w:eastAsia="Arial" w:hAnsi="Arial" w:cs="Arial"/>
                    <w:color w:val="000000" w:themeColor="text1"/>
                    <w:sz w:val="24"/>
                    <w:szCs w:val="24"/>
                  </w:rPr>
                </w:rPrChange>
              </w:rPr>
            </w:pPr>
            <w:r w:rsidRPr="00CA0DB1">
              <w:rPr>
                <w:rFonts w:ascii="Arial" w:hAnsi="Arial"/>
                <w:color w:val="000000" w:themeColor="text1"/>
                <w:sz w:val="24"/>
                <w:rPrChange w:id="1250" w:author="Bruno dos Santos Rodrigues" w:date="2016-11-17T20:32:00Z">
                  <w:rPr>
                    <w:rFonts w:ascii="Arial" w:eastAsia="Arial" w:hAnsi="Arial" w:cs="Arial"/>
                    <w:color w:val="000000" w:themeColor="text1"/>
                    <w:sz w:val="24"/>
                    <w:szCs w:val="24"/>
                  </w:rPr>
                </w:rPrChange>
              </w:rPr>
              <w:t>UC03</w:t>
            </w:r>
          </w:p>
        </w:tc>
        <w:tc>
          <w:tcPr>
            <w:tcW w:w="1613" w:type="dxa"/>
          </w:tcPr>
          <w:p w14:paraId="09B15DCA" w14:textId="77777777" w:rsidR="005F4E4B" w:rsidRPr="00CA0DB1" w:rsidRDefault="009570DE">
            <w:pPr>
              <w:rPr>
                <w:rFonts w:ascii="Arial" w:hAnsi="Arial"/>
                <w:color w:val="000000" w:themeColor="text1"/>
                <w:sz w:val="24"/>
                <w:rPrChange w:id="1251" w:author="Bruno dos Santos Rodrigues" w:date="2016-11-17T20:32:00Z">
                  <w:rPr>
                    <w:rFonts w:ascii="Arial" w:eastAsia="Arial" w:hAnsi="Arial" w:cs="Arial"/>
                    <w:color w:val="000000" w:themeColor="text1"/>
                    <w:sz w:val="24"/>
                    <w:szCs w:val="24"/>
                  </w:rPr>
                </w:rPrChange>
              </w:rPr>
            </w:pPr>
            <w:ins w:id="1252" w:author="Nayane Araujo" w:date="2016-11-16T21:33:00Z">
              <w:r w:rsidRPr="00CA0DB1">
                <w:rPr>
                  <w:rFonts w:ascii="Arial" w:eastAsia="Arial" w:hAnsi="Arial" w:cs="Arial"/>
                  <w:color w:val="000000" w:themeColor="text1"/>
                  <w:sz w:val="24"/>
                  <w:szCs w:val="24"/>
                </w:rPr>
                <w:t>Gerenciar Chamado</w:t>
              </w:r>
            </w:ins>
          </w:p>
        </w:tc>
        <w:tc>
          <w:tcPr>
            <w:tcW w:w="1481" w:type="dxa"/>
          </w:tcPr>
          <w:p w14:paraId="7467CF1E" w14:textId="77777777" w:rsidR="005F4E4B" w:rsidRPr="00CA0DB1" w:rsidRDefault="009570DE">
            <w:pPr>
              <w:rPr>
                <w:rFonts w:ascii="Arial" w:hAnsi="Arial"/>
                <w:color w:val="000000" w:themeColor="text1"/>
                <w:sz w:val="24"/>
                <w:rPrChange w:id="1253" w:author="Bruno dos Santos Rodrigues" w:date="2016-11-17T20:32:00Z">
                  <w:rPr>
                    <w:rFonts w:ascii="Arial" w:eastAsia="Arial" w:hAnsi="Arial" w:cs="Arial"/>
                    <w:color w:val="000000" w:themeColor="text1"/>
                    <w:sz w:val="24"/>
                    <w:szCs w:val="24"/>
                  </w:rPr>
                </w:rPrChange>
              </w:rPr>
            </w:pPr>
            <w:ins w:id="1254" w:author="Nayane Araujo" w:date="2016-11-16T21:33:00Z">
              <w:r w:rsidRPr="00CA0DB1">
                <w:rPr>
                  <w:rFonts w:ascii="Arial" w:eastAsia="Arial" w:hAnsi="Arial" w:cs="Arial"/>
                  <w:color w:val="000000" w:themeColor="text1"/>
                  <w:sz w:val="24"/>
                  <w:szCs w:val="24"/>
                </w:rPr>
                <w:t>Usuário Técnico de TI</w:t>
              </w:r>
            </w:ins>
          </w:p>
        </w:tc>
        <w:tc>
          <w:tcPr>
            <w:tcW w:w="4399" w:type="dxa"/>
          </w:tcPr>
          <w:p w14:paraId="4D81AFB4" w14:textId="77777777" w:rsidR="005F4E4B" w:rsidRPr="00CA0DB1" w:rsidRDefault="00337EC6">
            <w:pPr>
              <w:rPr>
                <w:rFonts w:ascii="Arial" w:hAnsi="Arial"/>
                <w:color w:val="000000" w:themeColor="text1"/>
                <w:sz w:val="24"/>
                <w:rPrChange w:id="1255" w:author="Bruno dos Santos Rodrigues" w:date="2016-11-17T20:32:00Z">
                  <w:rPr>
                    <w:rFonts w:ascii="Arial" w:eastAsia="Arial" w:hAnsi="Arial" w:cs="Arial"/>
                    <w:color w:val="000000" w:themeColor="text1"/>
                    <w:sz w:val="24"/>
                    <w:szCs w:val="24"/>
                  </w:rPr>
                </w:rPrChange>
              </w:rPr>
            </w:pPr>
            <w:ins w:id="1256" w:author="Nayane Araujo" w:date="2016-11-16T21:33:00Z">
              <w:r w:rsidRPr="00CA0DB1">
                <w:rPr>
                  <w:rFonts w:ascii="Arial" w:eastAsia="Arial" w:hAnsi="Arial" w:cs="Arial"/>
                  <w:color w:val="000000" w:themeColor="text1"/>
                  <w:sz w:val="24"/>
                  <w:szCs w:val="24"/>
                </w:rPr>
                <w:t>Caso de Uso respons</w:t>
              </w:r>
            </w:ins>
            <w:ins w:id="1257" w:author="Nayane Araujo" w:date="2016-11-16T21:34:00Z">
              <w:r w:rsidRPr="00CA0DB1">
                <w:rPr>
                  <w:rFonts w:ascii="Arial" w:eastAsia="Arial" w:hAnsi="Arial" w:cs="Arial"/>
                  <w:color w:val="000000" w:themeColor="text1"/>
                  <w:sz w:val="24"/>
                  <w:szCs w:val="24"/>
                </w:rPr>
                <w:t>ável por manter o cadastro dos chamados</w:t>
              </w:r>
            </w:ins>
            <w:ins w:id="1258" w:author="Nayane Araujo" w:date="2016-11-16T21:42:00Z">
              <w:r w:rsidRPr="00CA0DB1">
                <w:rPr>
                  <w:rFonts w:ascii="Arial" w:eastAsia="Arial" w:hAnsi="Arial" w:cs="Arial"/>
                  <w:color w:val="000000" w:themeColor="text1"/>
                  <w:sz w:val="24"/>
                  <w:szCs w:val="24"/>
                </w:rPr>
                <w:t xml:space="preserve"> no sistema.</w:t>
              </w:r>
            </w:ins>
          </w:p>
        </w:tc>
      </w:tr>
      <w:tr w:rsidR="00337EC6" w:rsidRPr="00CA0DB1" w14:paraId="772F830A" w14:textId="77777777" w:rsidTr="007B0066">
        <w:trPr>
          <w:ins w:id="1259" w:author="Nayane Araujo" w:date="2016-11-16T21:42:00Z"/>
        </w:trPr>
        <w:tc>
          <w:tcPr>
            <w:tcW w:w="1123" w:type="dxa"/>
          </w:tcPr>
          <w:p w14:paraId="5B3BF717" w14:textId="51299F3E" w:rsidR="00337EC6" w:rsidRPr="00CA0DB1" w:rsidRDefault="00337EC6" w:rsidP="007B0066">
            <w:pPr>
              <w:jc w:val="center"/>
              <w:rPr>
                <w:ins w:id="1260" w:author="Nayane Araujo" w:date="2016-11-16T21:42:00Z"/>
                <w:rFonts w:ascii="Arial" w:eastAsia="Arial" w:hAnsi="Arial" w:cs="Arial"/>
                <w:color w:val="000000" w:themeColor="text1"/>
                <w:sz w:val="24"/>
                <w:szCs w:val="24"/>
              </w:rPr>
            </w:pPr>
            <w:ins w:id="1261" w:author="Nayane Araujo" w:date="2016-11-16T21:43:00Z">
              <w:r w:rsidRPr="00CA0DB1">
                <w:rPr>
                  <w:rFonts w:ascii="Arial" w:eastAsia="Arial" w:hAnsi="Arial" w:cs="Arial"/>
                  <w:color w:val="000000" w:themeColor="text1"/>
                  <w:sz w:val="24"/>
                  <w:szCs w:val="24"/>
                </w:rPr>
                <w:t>UC04</w:t>
              </w:r>
            </w:ins>
          </w:p>
        </w:tc>
        <w:tc>
          <w:tcPr>
            <w:tcW w:w="1613" w:type="dxa"/>
          </w:tcPr>
          <w:p w14:paraId="26830E64" w14:textId="0A7FDA85" w:rsidR="00337EC6" w:rsidRPr="00CA0DB1" w:rsidRDefault="00EA12B6">
            <w:pPr>
              <w:rPr>
                <w:ins w:id="1262" w:author="Nayane Araujo" w:date="2016-11-16T21:42:00Z"/>
                <w:rFonts w:ascii="Arial" w:eastAsia="Arial" w:hAnsi="Arial" w:cs="Arial"/>
                <w:color w:val="000000" w:themeColor="text1"/>
                <w:sz w:val="24"/>
                <w:szCs w:val="24"/>
              </w:rPr>
            </w:pPr>
            <w:ins w:id="1263" w:author="Nayane Araujo" w:date="2016-11-16T21:43:00Z">
              <w:r w:rsidRPr="00CA0DB1">
                <w:rPr>
                  <w:rFonts w:ascii="Arial" w:eastAsia="Arial" w:hAnsi="Arial" w:cs="Arial"/>
                  <w:color w:val="000000" w:themeColor="text1"/>
                  <w:sz w:val="24"/>
                  <w:szCs w:val="24"/>
                </w:rPr>
                <w:t>Relat</w:t>
              </w:r>
            </w:ins>
            <w:ins w:id="1264" w:author="Nayane Araujo" w:date="2016-11-16T21:44:00Z">
              <w:r w:rsidRPr="00CA0DB1">
                <w:rPr>
                  <w:rFonts w:ascii="Arial" w:eastAsia="Arial" w:hAnsi="Arial" w:cs="Arial"/>
                  <w:color w:val="000000" w:themeColor="text1"/>
                  <w:sz w:val="24"/>
                  <w:szCs w:val="24"/>
                </w:rPr>
                <w:t>ório Pessoa x Chamado</w:t>
              </w:r>
            </w:ins>
          </w:p>
        </w:tc>
        <w:tc>
          <w:tcPr>
            <w:tcW w:w="1481" w:type="dxa"/>
          </w:tcPr>
          <w:p w14:paraId="0CCBCE6D" w14:textId="4FFE8BDF" w:rsidR="00337EC6" w:rsidRPr="00CA0DB1" w:rsidRDefault="00EA12B6">
            <w:pPr>
              <w:rPr>
                <w:ins w:id="1265" w:author="Nayane Araujo" w:date="2016-11-16T21:42:00Z"/>
                <w:rFonts w:ascii="Arial" w:eastAsia="Arial" w:hAnsi="Arial" w:cs="Arial"/>
                <w:color w:val="000000" w:themeColor="text1"/>
                <w:sz w:val="24"/>
                <w:szCs w:val="24"/>
              </w:rPr>
            </w:pPr>
            <w:ins w:id="1266" w:author="Nayane Araujo" w:date="2016-11-16T21:44:00Z">
              <w:r w:rsidRPr="00CA0DB1">
                <w:rPr>
                  <w:rFonts w:ascii="Arial" w:eastAsia="Arial" w:hAnsi="Arial" w:cs="Arial"/>
                  <w:color w:val="000000" w:themeColor="text1"/>
                  <w:sz w:val="24"/>
                  <w:szCs w:val="24"/>
                </w:rPr>
                <w:t>Usu</w:t>
              </w:r>
            </w:ins>
            <w:ins w:id="1267" w:author="Nayane Araujo" w:date="2016-11-16T21:45:00Z">
              <w:r w:rsidRPr="00CA0DB1">
                <w:rPr>
                  <w:rFonts w:ascii="Arial" w:eastAsia="Arial" w:hAnsi="Arial" w:cs="Arial"/>
                  <w:color w:val="000000" w:themeColor="text1"/>
                  <w:sz w:val="24"/>
                  <w:szCs w:val="24"/>
                </w:rPr>
                <w:t>ário Técnico de TI</w:t>
              </w:r>
            </w:ins>
          </w:p>
        </w:tc>
        <w:tc>
          <w:tcPr>
            <w:tcW w:w="4399" w:type="dxa"/>
          </w:tcPr>
          <w:p w14:paraId="01BAD2A4" w14:textId="416E283C" w:rsidR="00337EC6" w:rsidRPr="00CA0DB1" w:rsidRDefault="00EA12B6">
            <w:pPr>
              <w:rPr>
                <w:ins w:id="1268" w:author="Nayane Araujo" w:date="2016-11-16T21:42:00Z"/>
                <w:rFonts w:ascii="Arial" w:eastAsia="Arial" w:hAnsi="Arial" w:cs="Arial"/>
                <w:color w:val="000000" w:themeColor="text1"/>
                <w:sz w:val="24"/>
                <w:szCs w:val="24"/>
              </w:rPr>
            </w:pPr>
            <w:ins w:id="1269" w:author="Nayane Araujo" w:date="2016-11-16T21:45:00Z">
              <w:r w:rsidRPr="00CA0DB1">
                <w:rPr>
                  <w:rFonts w:ascii="Arial" w:eastAsia="Arial" w:hAnsi="Arial" w:cs="Arial"/>
                  <w:color w:val="000000" w:themeColor="text1"/>
                  <w:sz w:val="24"/>
                  <w:szCs w:val="24"/>
                </w:rPr>
                <w:t>Caso de Uso responsável por mostrar relat</w:t>
              </w:r>
            </w:ins>
            <w:ins w:id="1270" w:author="Nayane Araujo" w:date="2016-11-16T21:46:00Z">
              <w:r w:rsidRPr="00CA0DB1">
                <w:rPr>
                  <w:rFonts w:ascii="Arial" w:eastAsia="Arial" w:hAnsi="Arial" w:cs="Arial"/>
                  <w:color w:val="000000" w:themeColor="text1"/>
                  <w:sz w:val="24"/>
                  <w:szCs w:val="24"/>
                </w:rPr>
                <w:t>ório de pessoa x chamado no sis</w:t>
              </w:r>
            </w:ins>
            <w:ins w:id="1271" w:author="Nayane Araujo" w:date="2016-11-16T21:47:00Z">
              <w:r w:rsidRPr="00CA0DB1">
                <w:rPr>
                  <w:rFonts w:ascii="Arial" w:eastAsia="Arial" w:hAnsi="Arial" w:cs="Arial"/>
                  <w:color w:val="000000" w:themeColor="text1"/>
                  <w:sz w:val="24"/>
                  <w:szCs w:val="24"/>
                </w:rPr>
                <w:t>tema.</w:t>
              </w:r>
            </w:ins>
          </w:p>
        </w:tc>
      </w:tr>
      <w:tr w:rsidR="00EA12B6" w:rsidRPr="00CA0DB1" w14:paraId="7858B484" w14:textId="77777777" w:rsidTr="007B0066">
        <w:trPr>
          <w:ins w:id="1272" w:author="Nayane Araujo" w:date="2016-11-16T21:47:00Z"/>
        </w:trPr>
        <w:tc>
          <w:tcPr>
            <w:tcW w:w="1123" w:type="dxa"/>
          </w:tcPr>
          <w:p w14:paraId="5649D235" w14:textId="46FE4BC4" w:rsidR="00EA12B6" w:rsidRPr="00CA0DB1" w:rsidRDefault="00EA12B6" w:rsidP="007B0066">
            <w:pPr>
              <w:jc w:val="center"/>
              <w:rPr>
                <w:ins w:id="1273" w:author="Nayane Araujo" w:date="2016-11-16T21:47:00Z"/>
                <w:rFonts w:ascii="Arial" w:eastAsia="Arial" w:hAnsi="Arial" w:cs="Arial"/>
                <w:color w:val="000000" w:themeColor="text1"/>
                <w:sz w:val="24"/>
                <w:szCs w:val="24"/>
              </w:rPr>
            </w:pPr>
            <w:ins w:id="1274" w:author="Nayane Araujo" w:date="2016-11-16T21:47:00Z">
              <w:r w:rsidRPr="00CA0DB1">
                <w:rPr>
                  <w:rFonts w:ascii="Arial" w:eastAsia="Arial" w:hAnsi="Arial" w:cs="Arial"/>
                  <w:color w:val="000000" w:themeColor="text1"/>
                  <w:sz w:val="24"/>
                  <w:szCs w:val="24"/>
                </w:rPr>
                <w:t>UC05</w:t>
              </w:r>
            </w:ins>
          </w:p>
        </w:tc>
        <w:tc>
          <w:tcPr>
            <w:tcW w:w="1613" w:type="dxa"/>
          </w:tcPr>
          <w:p w14:paraId="69120EF2" w14:textId="40152FD9" w:rsidR="00EA12B6" w:rsidRPr="00CA0DB1" w:rsidRDefault="00EA12B6">
            <w:pPr>
              <w:rPr>
                <w:ins w:id="1275" w:author="Nayane Araujo" w:date="2016-11-16T21:47:00Z"/>
                <w:rFonts w:ascii="Arial" w:eastAsia="Arial" w:hAnsi="Arial" w:cs="Arial"/>
                <w:color w:val="000000" w:themeColor="text1"/>
                <w:sz w:val="24"/>
                <w:szCs w:val="24"/>
              </w:rPr>
            </w:pPr>
            <w:ins w:id="1276" w:author="Nayane Araujo" w:date="2016-11-16T21:47:00Z">
              <w:r w:rsidRPr="00CA0DB1">
                <w:rPr>
                  <w:rFonts w:ascii="Arial" w:eastAsia="Arial" w:hAnsi="Arial" w:cs="Arial"/>
                  <w:color w:val="000000" w:themeColor="text1"/>
                  <w:sz w:val="24"/>
                  <w:szCs w:val="24"/>
                </w:rPr>
                <w:t>Chamado</w:t>
              </w:r>
            </w:ins>
          </w:p>
        </w:tc>
        <w:tc>
          <w:tcPr>
            <w:tcW w:w="1481" w:type="dxa"/>
          </w:tcPr>
          <w:p w14:paraId="74D455FE" w14:textId="256E8412" w:rsidR="00EA12B6" w:rsidRPr="00CA0DB1" w:rsidRDefault="00EA12B6">
            <w:pPr>
              <w:rPr>
                <w:ins w:id="1277" w:author="Nayane Araujo" w:date="2016-11-16T21:47:00Z"/>
                <w:rFonts w:ascii="Arial" w:eastAsia="Arial" w:hAnsi="Arial" w:cs="Arial"/>
                <w:color w:val="000000" w:themeColor="text1"/>
                <w:sz w:val="24"/>
                <w:szCs w:val="24"/>
              </w:rPr>
            </w:pPr>
            <w:ins w:id="1278" w:author="Nayane Araujo" w:date="2016-11-16T21:47:00Z">
              <w:r w:rsidRPr="00CA0DB1">
                <w:rPr>
                  <w:rFonts w:ascii="Arial" w:eastAsia="Arial" w:hAnsi="Arial" w:cs="Arial"/>
                  <w:color w:val="000000" w:themeColor="text1"/>
                  <w:sz w:val="24"/>
                  <w:szCs w:val="24"/>
                </w:rPr>
                <w:t>Usuário T</w:t>
              </w:r>
            </w:ins>
            <w:ins w:id="1279" w:author="Nayane Araujo" w:date="2016-11-16T21:48:00Z">
              <w:r w:rsidRPr="00CA0DB1">
                <w:rPr>
                  <w:rFonts w:ascii="Arial" w:eastAsia="Arial" w:hAnsi="Arial" w:cs="Arial"/>
                  <w:color w:val="000000" w:themeColor="text1"/>
                  <w:sz w:val="24"/>
                  <w:szCs w:val="24"/>
                </w:rPr>
                <w:t>écnico de TI</w:t>
              </w:r>
            </w:ins>
          </w:p>
        </w:tc>
        <w:tc>
          <w:tcPr>
            <w:tcW w:w="4399" w:type="dxa"/>
          </w:tcPr>
          <w:p w14:paraId="10F3E9B0" w14:textId="6564D973" w:rsidR="00EA12B6" w:rsidRPr="00CA0DB1" w:rsidRDefault="00EA12B6">
            <w:pPr>
              <w:rPr>
                <w:ins w:id="1280" w:author="Nayane Araujo" w:date="2016-11-16T21:47:00Z"/>
                <w:rFonts w:ascii="Arial" w:eastAsia="Arial" w:hAnsi="Arial" w:cs="Arial"/>
                <w:color w:val="000000" w:themeColor="text1"/>
                <w:sz w:val="24"/>
                <w:szCs w:val="24"/>
              </w:rPr>
            </w:pPr>
            <w:ins w:id="1281" w:author="Nayane Araujo" w:date="2016-11-16T21:48:00Z">
              <w:r w:rsidRPr="00CA0DB1">
                <w:rPr>
                  <w:rFonts w:ascii="Arial" w:eastAsia="Arial" w:hAnsi="Arial" w:cs="Arial"/>
                  <w:color w:val="000000" w:themeColor="text1"/>
                  <w:sz w:val="24"/>
                  <w:szCs w:val="24"/>
                </w:rPr>
                <w:t xml:space="preserve">Caso de Uso </w:t>
              </w:r>
            </w:ins>
            <w:ins w:id="1282" w:author="Nayane Araujo" w:date="2016-11-16T21:53:00Z">
              <w:r w:rsidRPr="00CA0DB1">
                <w:rPr>
                  <w:rFonts w:ascii="Arial" w:eastAsia="Arial" w:hAnsi="Arial" w:cs="Arial"/>
                  <w:color w:val="000000" w:themeColor="text1"/>
                  <w:sz w:val="24"/>
                  <w:szCs w:val="24"/>
                </w:rPr>
                <w:t>responsável por mostrar todos os chamados cadastrados no sistema.</w:t>
              </w:r>
            </w:ins>
          </w:p>
        </w:tc>
      </w:tr>
      <w:tr w:rsidR="00EA12B6" w:rsidRPr="00CA0DB1" w14:paraId="5F1240B4" w14:textId="77777777" w:rsidTr="007B0066">
        <w:trPr>
          <w:ins w:id="1283" w:author="Nayane Araujo" w:date="2016-11-16T21:53:00Z"/>
        </w:trPr>
        <w:tc>
          <w:tcPr>
            <w:tcW w:w="1123" w:type="dxa"/>
          </w:tcPr>
          <w:p w14:paraId="2A4DF7FE" w14:textId="077B23EF" w:rsidR="00EA12B6" w:rsidRPr="00CA0DB1" w:rsidRDefault="006C41DF" w:rsidP="007B0066">
            <w:pPr>
              <w:jc w:val="center"/>
              <w:rPr>
                <w:ins w:id="1284" w:author="Nayane Araujo" w:date="2016-11-16T21:53:00Z"/>
                <w:rFonts w:ascii="Arial" w:eastAsia="Arial" w:hAnsi="Arial" w:cs="Arial"/>
                <w:color w:val="000000" w:themeColor="text1"/>
                <w:sz w:val="24"/>
                <w:szCs w:val="24"/>
              </w:rPr>
            </w:pPr>
            <w:ins w:id="1285" w:author="Nayane Araujo" w:date="2016-11-16T21:54:00Z">
              <w:r w:rsidRPr="00CA0DB1">
                <w:rPr>
                  <w:rFonts w:ascii="Arial" w:eastAsia="Arial" w:hAnsi="Arial" w:cs="Arial"/>
                  <w:color w:val="000000" w:themeColor="text1"/>
                  <w:sz w:val="24"/>
                  <w:szCs w:val="24"/>
                </w:rPr>
                <w:t>UC06</w:t>
              </w:r>
            </w:ins>
          </w:p>
        </w:tc>
        <w:tc>
          <w:tcPr>
            <w:tcW w:w="1613" w:type="dxa"/>
          </w:tcPr>
          <w:p w14:paraId="0C2F82F3" w14:textId="7754CB2B" w:rsidR="00EA12B6" w:rsidRPr="00CA0DB1" w:rsidRDefault="006C41DF">
            <w:pPr>
              <w:rPr>
                <w:ins w:id="1286" w:author="Nayane Araujo" w:date="2016-11-16T21:53:00Z"/>
                <w:rFonts w:ascii="Arial" w:eastAsia="Arial" w:hAnsi="Arial" w:cs="Arial"/>
                <w:color w:val="000000" w:themeColor="text1"/>
                <w:sz w:val="24"/>
                <w:szCs w:val="24"/>
              </w:rPr>
            </w:pPr>
            <w:ins w:id="1287" w:author="Nayane Araujo" w:date="2016-11-16T21:54:00Z">
              <w:r w:rsidRPr="00CA0DB1">
                <w:rPr>
                  <w:rFonts w:ascii="Arial" w:eastAsia="Arial" w:hAnsi="Arial" w:cs="Arial"/>
                  <w:color w:val="000000" w:themeColor="text1"/>
                  <w:sz w:val="24"/>
                  <w:szCs w:val="24"/>
                </w:rPr>
                <w:t>Ajuda</w:t>
              </w:r>
            </w:ins>
          </w:p>
        </w:tc>
        <w:tc>
          <w:tcPr>
            <w:tcW w:w="1481" w:type="dxa"/>
          </w:tcPr>
          <w:p w14:paraId="15BF562F" w14:textId="1CE8D02C" w:rsidR="00EA12B6" w:rsidRPr="00CA0DB1" w:rsidRDefault="006C41DF">
            <w:pPr>
              <w:rPr>
                <w:ins w:id="1288" w:author="Nayane Araujo" w:date="2016-11-16T21:53:00Z"/>
                <w:rFonts w:ascii="Arial" w:eastAsia="Arial" w:hAnsi="Arial" w:cs="Arial"/>
                <w:color w:val="000000" w:themeColor="text1"/>
                <w:sz w:val="24"/>
                <w:szCs w:val="24"/>
              </w:rPr>
            </w:pPr>
            <w:ins w:id="1289" w:author="Nayane Araujo" w:date="2016-11-16T21:54:00Z">
              <w:r w:rsidRPr="00CA0DB1">
                <w:rPr>
                  <w:rFonts w:ascii="Arial" w:eastAsia="Arial" w:hAnsi="Arial" w:cs="Arial"/>
                  <w:color w:val="000000" w:themeColor="text1"/>
                  <w:sz w:val="24"/>
                  <w:szCs w:val="24"/>
                </w:rPr>
                <w:t>Usuário Técnico de TI</w:t>
              </w:r>
            </w:ins>
          </w:p>
        </w:tc>
        <w:tc>
          <w:tcPr>
            <w:tcW w:w="4399" w:type="dxa"/>
          </w:tcPr>
          <w:p w14:paraId="6859FB80" w14:textId="27D2E737" w:rsidR="00EA12B6" w:rsidRPr="00CA0DB1" w:rsidRDefault="006C41DF">
            <w:pPr>
              <w:rPr>
                <w:ins w:id="1290" w:author="Nayane Araujo" w:date="2016-11-16T21:53:00Z"/>
                <w:rFonts w:ascii="Arial" w:eastAsia="Arial" w:hAnsi="Arial" w:cs="Arial"/>
                <w:color w:val="000000" w:themeColor="text1"/>
                <w:sz w:val="24"/>
                <w:szCs w:val="24"/>
              </w:rPr>
            </w:pPr>
            <w:ins w:id="1291" w:author="Nayane Araujo" w:date="2016-11-16T21:56:00Z">
              <w:r w:rsidRPr="00CA0DB1">
                <w:rPr>
                  <w:rFonts w:ascii="Arial" w:eastAsia="Arial" w:hAnsi="Arial" w:cs="Arial"/>
                  <w:color w:val="000000" w:themeColor="text1"/>
                  <w:sz w:val="24"/>
                  <w:szCs w:val="24"/>
                </w:rPr>
                <w:t>Caso de Uso responsável por mostrar contando do suporte.</w:t>
              </w:r>
            </w:ins>
          </w:p>
        </w:tc>
      </w:tr>
    </w:tbl>
    <w:p w14:paraId="64314C0E" w14:textId="77777777" w:rsidR="007C001A" w:rsidRPr="00CA0DB1" w:rsidRDefault="007C001A" w:rsidP="007C001A">
      <w:pPr>
        <w:spacing w:before="240" w:after="120"/>
        <w:ind w:left="426"/>
        <w:rPr>
          <w:ins w:id="1292" w:author="Nayane Araujo" w:date="2016-11-16T22:38:00Z"/>
          <w:rFonts w:ascii="Arial" w:hAnsi="Arial" w:cs="Arial"/>
          <w:color w:val="000000" w:themeColor="text1"/>
          <w:sz w:val="20"/>
          <w:szCs w:val="20"/>
        </w:rPr>
      </w:pPr>
      <w:ins w:id="1293" w:author="Nayane Araujo" w:date="2016-11-16T22:38:00Z">
        <w:r w:rsidRPr="00CA0DB1">
          <w:rPr>
            <w:rFonts w:ascii="Arial" w:hAnsi="Arial" w:cs="Arial"/>
            <w:color w:val="000000" w:themeColor="text1"/>
            <w:sz w:val="20"/>
            <w:szCs w:val="20"/>
          </w:rPr>
          <w:t>FONTE: AUTORES, 2016.</w:t>
        </w:r>
      </w:ins>
    </w:p>
    <w:p w14:paraId="0BC238A9" w14:textId="77777777" w:rsidR="00080CAC" w:rsidRPr="00CA0DB1" w:rsidRDefault="00080CAC">
      <w:pPr>
        <w:rPr>
          <w:rFonts w:ascii="Arial" w:hAnsi="Arial"/>
          <w:color w:val="000000" w:themeColor="text1"/>
          <w:sz w:val="24"/>
          <w:rPrChange w:id="1294" w:author="Bruno dos Santos Rodrigues" w:date="2016-11-17T20:32:00Z">
            <w:rPr>
              <w:rFonts w:ascii="Arial" w:eastAsia="Arial" w:hAnsi="Arial" w:cs="Arial"/>
              <w:color w:val="000000" w:themeColor="text1"/>
              <w:sz w:val="24"/>
              <w:szCs w:val="24"/>
            </w:rPr>
          </w:rPrChange>
        </w:rPr>
      </w:pPr>
      <w:commentRangeStart w:id="1295"/>
    </w:p>
    <w:p w14:paraId="35046983" w14:textId="77777777" w:rsidR="00046625" w:rsidRPr="00CA0DB1" w:rsidRDefault="00EE55CF">
      <w:pPr>
        <w:rPr>
          <w:del w:id="1296" w:author="Nayane Araujo" w:date="2016-11-16T22:27:00Z"/>
          <w:rFonts w:ascii="Arial" w:hAnsi="Arial"/>
          <w:color w:val="000000" w:themeColor="text1"/>
          <w:sz w:val="24"/>
          <w:rPrChange w:id="1297" w:author="Bruno dos Santos Rodrigues" w:date="2016-11-17T20:32:00Z">
            <w:rPr>
              <w:del w:id="1298" w:author="Nayane Araujo" w:date="2016-11-16T22:27:00Z"/>
              <w:rFonts w:ascii="Arial" w:hAnsi="Arial" w:cs="Arial"/>
              <w:color w:val="000000" w:themeColor="text1"/>
              <w:sz w:val="24"/>
              <w:szCs w:val="24"/>
            </w:rPr>
          </w:rPrChange>
        </w:rPr>
      </w:pPr>
      <w:del w:id="1299" w:author="Nayane Araujo" w:date="2016-11-16T22:27:00Z">
        <w:r w:rsidRPr="00CA0DB1">
          <w:rPr>
            <w:rFonts w:ascii="Arial" w:hAnsi="Arial"/>
            <w:color w:val="000000" w:themeColor="text1"/>
            <w:sz w:val="24"/>
            <w:rPrChange w:id="1300" w:author="Bruno dos Santos Rodrigues" w:date="2016-11-17T20:32:00Z">
              <w:rPr>
                <w:rFonts w:ascii="Arial" w:eastAsia="Arial" w:hAnsi="Arial" w:cs="Arial"/>
                <w:color w:val="000000" w:themeColor="text1"/>
                <w:sz w:val="24"/>
                <w:szCs w:val="24"/>
              </w:rPr>
            </w:rPrChange>
          </w:rPr>
          <w:delText>GERENCIAR: PESSOA, DISPOSITIVO, CHAMADO.</w:delText>
        </w:r>
      </w:del>
    </w:p>
    <w:p w14:paraId="0550A751" w14:textId="77777777" w:rsidR="00046625" w:rsidRPr="00CA0DB1" w:rsidRDefault="00EE55CF">
      <w:pPr>
        <w:rPr>
          <w:del w:id="1301" w:author="Nayane Araujo" w:date="2016-11-16T22:27:00Z"/>
          <w:rFonts w:ascii="Arial" w:hAnsi="Arial"/>
          <w:color w:val="000000" w:themeColor="text1"/>
          <w:sz w:val="24"/>
          <w:rPrChange w:id="1302" w:author="Bruno dos Santos Rodrigues" w:date="2016-11-17T20:32:00Z">
            <w:rPr>
              <w:del w:id="1303" w:author="Nayane Araujo" w:date="2016-11-16T22:27:00Z"/>
              <w:rFonts w:ascii="Arial" w:hAnsi="Arial" w:cs="Arial"/>
              <w:color w:val="000000" w:themeColor="text1"/>
              <w:sz w:val="24"/>
              <w:szCs w:val="24"/>
            </w:rPr>
          </w:rPrChange>
        </w:rPr>
      </w:pPr>
      <w:del w:id="1304" w:author="Nayane Araujo" w:date="2016-11-16T22:27:00Z">
        <w:r w:rsidRPr="00CA0DB1">
          <w:rPr>
            <w:rFonts w:ascii="Arial" w:hAnsi="Arial"/>
            <w:color w:val="000000" w:themeColor="text1"/>
            <w:sz w:val="24"/>
            <w:rPrChange w:id="1305" w:author="Bruno dos Santos Rodrigues" w:date="2016-11-17T20:32:00Z">
              <w:rPr>
                <w:rFonts w:ascii="Arial" w:eastAsia="Arial" w:hAnsi="Arial" w:cs="Arial"/>
                <w:color w:val="000000" w:themeColor="text1"/>
                <w:sz w:val="24"/>
                <w:szCs w:val="24"/>
              </w:rPr>
            </w:rPrChange>
          </w:rPr>
          <w:delText>RELATÓRIOS: PESSOA X CHAMADO, PESSSOA X QUANTIDADE_CHAMADO E CHAMADOS</w:delText>
        </w:r>
      </w:del>
    </w:p>
    <w:p w14:paraId="022F85C4" w14:textId="77777777" w:rsidR="00046625" w:rsidRPr="00CA0DB1" w:rsidRDefault="00EE55CF">
      <w:pPr>
        <w:rPr>
          <w:del w:id="1306" w:author="Nayane Araujo" w:date="2016-11-16T22:27:00Z"/>
          <w:rFonts w:ascii="Arial" w:hAnsi="Arial"/>
          <w:color w:val="000000" w:themeColor="text1"/>
          <w:sz w:val="24"/>
          <w:rPrChange w:id="1307" w:author="Bruno dos Santos Rodrigues" w:date="2016-11-17T20:32:00Z">
            <w:rPr>
              <w:del w:id="1308" w:author="Nayane Araujo" w:date="2016-11-16T22:27:00Z"/>
              <w:rFonts w:ascii="Arial" w:hAnsi="Arial" w:cs="Arial"/>
              <w:color w:val="000000" w:themeColor="text1"/>
              <w:sz w:val="24"/>
              <w:szCs w:val="24"/>
            </w:rPr>
          </w:rPrChange>
        </w:rPr>
      </w:pPr>
      <w:del w:id="1309" w:author="Nayane Araujo" w:date="2016-11-16T22:27:00Z">
        <w:r w:rsidRPr="00CA0DB1">
          <w:rPr>
            <w:rFonts w:ascii="Arial" w:hAnsi="Arial"/>
            <w:color w:val="000000" w:themeColor="text1"/>
            <w:sz w:val="24"/>
            <w:rPrChange w:id="1310" w:author="Bruno dos Santos Rodrigues" w:date="2016-11-17T20:32:00Z">
              <w:rPr>
                <w:rFonts w:ascii="Arial" w:eastAsia="Arial" w:hAnsi="Arial" w:cs="Arial"/>
                <w:color w:val="000000" w:themeColor="text1"/>
                <w:sz w:val="24"/>
                <w:szCs w:val="24"/>
              </w:rPr>
            </w:rPrChange>
          </w:rPr>
          <w:delText>AJUDA SOBRE O SISTEMA</w:delText>
        </w:r>
      </w:del>
    </w:p>
    <w:p w14:paraId="742B55ED" w14:textId="77777777" w:rsidR="00046625" w:rsidRPr="00CA0DB1" w:rsidRDefault="00EE55CF">
      <w:pPr>
        <w:rPr>
          <w:del w:id="1311" w:author="Nayane Araujo" w:date="2016-11-16T22:27:00Z"/>
          <w:rFonts w:ascii="Arial" w:hAnsi="Arial"/>
          <w:color w:val="000000" w:themeColor="text1"/>
          <w:sz w:val="24"/>
          <w:rPrChange w:id="1312" w:author="Bruno dos Santos Rodrigues" w:date="2016-11-17T20:32:00Z">
            <w:rPr>
              <w:del w:id="1313" w:author="Nayane Araujo" w:date="2016-11-16T22:27:00Z"/>
              <w:rFonts w:ascii="Arial" w:hAnsi="Arial" w:cs="Arial"/>
              <w:color w:val="000000" w:themeColor="text1"/>
              <w:sz w:val="24"/>
              <w:szCs w:val="24"/>
            </w:rPr>
          </w:rPrChange>
        </w:rPr>
      </w:pPr>
      <w:del w:id="1314" w:author="Nayane Araujo" w:date="2016-11-16T22:27:00Z">
        <w:r w:rsidRPr="00CA0DB1">
          <w:rPr>
            <w:rFonts w:ascii="Arial" w:hAnsi="Arial"/>
            <w:color w:val="000000" w:themeColor="text1"/>
            <w:sz w:val="24"/>
            <w:rPrChange w:id="1315" w:author="Bruno dos Santos Rodrigues" w:date="2016-11-17T20:32:00Z">
              <w:rPr>
                <w:rFonts w:ascii="Arial" w:eastAsia="Arial" w:hAnsi="Arial" w:cs="Arial"/>
                <w:color w:val="000000" w:themeColor="text1"/>
                <w:sz w:val="24"/>
                <w:szCs w:val="24"/>
              </w:rPr>
            </w:rPrChange>
          </w:rPr>
          <w:delText>ENCERRAR SISTEMA</w:delText>
        </w:r>
        <w:commentRangeEnd w:id="1295"/>
        <w:r w:rsidR="00080CAC" w:rsidRPr="00CA0DB1">
          <w:rPr>
            <w:rStyle w:val="Refdecomentrio"/>
            <w:rFonts w:ascii="Arial" w:hAnsi="Arial"/>
            <w:color w:val="000000" w:themeColor="text1"/>
            <w:rPrChange w:id="1316" w:author="Bruno dos Santos Rodrigues" w:date="2016-11-17T20:32:00Z">
              <w:rPr>
                <w:rStyle w:val="Refdecomentrio"/>
                <w:color w:val="000000" w:themeColor="text1"/>
              </w:rPr>
            </w:rPrChange>
          </w:rPr>
          <w:commentReference w:id="1295"/>
        </w:r>
      </w:del>
    </w:p>
    <w:p w14:paraId="3D8C639E" w14:textId="77777777" w:rsidR="00046625" w:rsidRPr="00CA0DB1" w:rsidRDefault="00046625">
      <w:pPr>
        <w:rPr>
          <w:rFonts w:ascii="Arial" w:hAnsi="Arial"/>
          <w:color w:val="000000" w:themeColor="text1"/>
          <w:sz w:val="24"/>
          <w:rPrChange w:id="1317" w:author="Bruno dos Santos Rodrigues" w:date="2016-11-17T20:32:00Z">
            <w:rPr>
              <w:rFonts w:ascii="Arial" w:hAnsi="Arial" w:cs="Arial"/>
              <w:color w:val="000000" w:themeColor="text1"/>
              <w:sz w:val="24"/>
              <w:szCs w:val="24"/>
            </w:rPr>
          </w:rPrChange>
        </w:rPr>
      </w:pPr>
    </w:p>
    <w:p w14:paraId="4DD67698" w14:textId="77777777" w:rsidR="00046625" w:rsidRPr="00CA0DB1" w:rsidRDefault="00EE55CF" w:rsidP="007B0066">
      <w:pPr>
        <w:numPr>
          <w:ilvl w:val="0"/>
          <w:numId w:val="9"/>
        </w:numPr>
        <w:ind w:left="426" w:hanging="360"/>
        <w:rPr>
          <w:rFonts w:ascii="Arial" w:hAnsi="Arial"/>
          <w:b/>
          <w:color w:val="000000" w:themeColor="text1"/>
          <w:sz w:val="24"/>
          <w:rPrChange w:id="1318" w:author="Bruno dos Santos Rodrigues" w:date="2016-11-17T20:32:00Z">
            <w:rPr>
              <w:rFonts w:ascii="Arial" w:hAnsi="Arial" w:cs="Arial"/>
              <w:b/>
              <w:color w:val="000000" w:themeColor="text1"/>
              <w:sz w:val="24"/>
              <w:szCs w:val="24"/>
            </w:rPr>
          </w:rPrChange>
        </w:rPr>
      </w:pPr>
      <w:r w:rsidRPr="00CA0DB1">
        <w:rPr>
          <w:rFonts w:ascii="Arial" w:hAnsi="Arial"/>
          <w:b/>
          <w:color w:val="000000" w:themeColor="text1"/>
          <w:sz w:val="24"/>
          <w:rPrChange w:id="1319" w:author="Bruno dos Santos Rodrigues" w:date="2016-11-17T20:32:00Z">
            <w:rPr>
              <w:rFonts w:ascii="Arial" w:eastAsia="Arial" w:hAnsi="Arial" w:cs="Arial"/>
              <w:b/>
              <w:color w:val="000000" w:themeColor="text1"/>
              <w:sz w:val="24"/>
              <w:szCs w:val="24"/>
            </w:rPr>
          </w:rPrChange>
        </w:rPr>
        <w:t xml:space="preserve">Diagrama </w:t>
      </w:r>
      <w:r w:rsidR="00FE60D1" w:rsidRPr="00CA0DB1">
        <w:rPr>
          <w:rFonts w:ascii="Arial" w:hAnsi="Arial"/>
          <w:b/>
          <w:color w:val="000000" w:themeColor="text1"/>
          <w:sz w:val="24"/>
          <w:rPrChange w:id="1320" w:author="Bruno dos Santos Rodrigues" w:date="2016-11-17T20:32:00Z">
            <w:rPr>
              <w:rFonts w:ascii="Arial" w:eastAsia="Arial" w:hAnsi="Arial" w:cs="Arial"/>
              <w:b/>
              <w:color w:val="000000" w:themeColor="text1"/>
              <w:sz w:val="24"/>
              <w:szCs w:val="24"/>
            </w:rPr>
          </w:rPrChange>
        </w:rPr>
        <w:t>d</w:t>
      </w:r>
      <w:r w:rsidRPr="00CA0DB1">
        <w:rPr>
          <w:rFonts w:ascii="Arial" w:hAnsi="Arial"/>
          <w:b/>
          <w:color w:val="000000" w:themeColor="text1"/>
          <w:sz w:val="24"/>
          <w:rPrChange w:id="1321" w:author="Bruno dos Santos Rodrigues" w:date="2016-11-17T20:32:00Z">
            <w:rPr>
              <w:rFonts w:ascii="Arial" w:eastAsia="Arial" w:hAnsi="Arial" w:cs="Arial"/>
              <w:b/>
              <w:color w:val="000000" w:themeColor="text1"/>
              <w:sz w:val="24"/>
              <w:szCs w:val="24"/>
            </w:rPr>
          </w:rPrChange>
        </w:rPr>
        <w:t xml:space="preserve">e Casos </w:t>
      </w:r>
      <w:r w:rsidR="00FE60D1" w:rsidRPr="00CA0DB1">
        <w:rPr>
          <w:rFonts w:ascii="Arial" w:hAnsi="Arial"/>
          <w:b/>
          <w:color w:val="000000" w:themeColor="text1"/>
          <w:sz w:val="24"/>
          <w:rPrChange w:id="1322" w:author="Bruno dos Santos Rodrigues" w:date="2016-11-17T20:32:00Z">
            <w:rPr>
              <w:rFonts w:ascii="Arial" w:eastAsia="Arial" w:hAnsi="Arial" w:cs="Arial"/>
              <w:b/>
              <w:color w:val="000000" w:themeColor="text1"/>
              <w:sz w:val="24"/>
              <w:szCs w:val="24"/>
            </w:rPr>
          </w:rPrChange>
        </w:rPr>
        <w:t>d</w:t>
      </w:r>
      <w:r w:rsidRPr="00CA0DB1">
        <w:rPr>
          <w:rFonts w:ascii="Arial" w:hAnsi="Arial"/>
          <w:b/>
          <w:color w:val="000000" w:themeColor="text1"/>
          <w:sz w:val="24"/>
          <w:rPrChange w:id="1323" w:author="Bruno dos Santos Rodrigues" w:date="2016-11-17T20:32:00Z">
            <w:rPr>
              <w:rFonts w:ascii="Arial" w:eastAsia="Arial" w:hAnsi="Arial" w:cs="Arial"/>
              <w:b/>
              <w:color w:val="000000" w:themeColor="text1"/>
              <w:sz w:val="24"/>
              <w:szCs w:val="24"/>
            </w:rPr>
          </w:rPrChange>
        </w:rPr>
        <w:t>e Uso</w:t>
      </w:r>
    </w:p>
    <w:p w14:paraId="37908906" w14:textId="77777777" w:rsidR="00046625" w:rsidRPr="00CA0DB1" w:rsidRDefault="00EE55CF">
      <w:pPr>
        <w:keepNext/>
        <w:rPr>
          <w:rFonts w:ascii="Arial" w:hAnsi="Arial"/>
          <w:sz w:val="24"/>
          <w:rPrChange w:id="1324" w:author="Bruno dos Santos Rodrigues" w:date="2016-11-17T20:32:00Z">
            <w:rPr>
              <w:rFonts w:ascii="Arial" w:hAnsi="Arial" w:cs="Arial"/>
              <w:color w:val="000000" w:themeColor="text1"/>
              <w:sz w:val="24"/>
              <w:szCs w:val="24"/>
            </w:rPr>
          </w:rPrChange>
        </w:rPr>
      </w:pPr>
      <w:commentRangeStart w:id="1325"/>
      <w:del w:id="1326" w:author="Nayane Araujo" w:date="2016-11-16T21:20:00Z">
        <w:r w:rsidRPr="00CA0DB1" w:rsidDel="00C47F4F">
          <w:rPr>
            <w:rFonts w:ascii="Arial" w:hAnsi="Arial" w:cs="Arial"/>
            <w:noProof/>
            <w:color w:val="000000" w:themeColor="text1"/>
            <w:sz w:val="24"/>
            <w:szCs w:val="24"/>
          </w:rPr>
          <w:drawing>
            <wp:inline distT="0" distB="0" distL="0" distR="0" wp14:anchorId="11DA24E9" wp14:editId="2EE64F33">
              <wp:extent cx="5706377" cy="5018484"/>
              <wp:effectExtent l="0" t="0" r="8890" b="1905"/>
              <wp:docPr id="4" name="image01.jpg" descr="UseCase1.jpg"/>
              <wp:cNvGraphicFramePr/>
              <a:graphic xmlns:a="http://schemas.openxmlformats.org/drawingml/2006/main">
                <a:graphicData uri="http://schemas.openxmlformats.org/drawingml/2006/picture">
                  <pic:pic xmlns:pic="http://schemas.openxmlformats.org/drawingml/2006/picture">
                    <pic:nvPicPr>
                      <pic:cNvPr id="0" name="image01.jpg" descr="UseCase1.jpg"/>
                      <pic:cNvPicPr preferRelativeResize="0"/>
                    </pic:nvPicPr>
                    <pic:blipFill>
                      <a:blip r:embed="rId12"/>
                      <a:srcRect/>
                      <a:stretch>
                        <a:fillRect/>
                      </a:stretch>
                    </pic:blipFill>
                    <pic:spPr>
                      <a:xfrm>
                        <a:off x="0" y="0"/>
                        <a:ext cx="5706377" cy="5018484"/>
                      </a:xfrm>
                      <a:prstGeom prst="rect">
                        <a:avLst/>
                      </a:prstGeom>
                      <a:ln/>
                    </pic:spPr>
                  </pic:pic>
                </a:graphicData>
              </a:graphic>
            </wp:inline>
          </w:drawing>
        </w:r>
      </w:del>
      <w:commentRangeStart w:id="1327"/>
      <w:commentRangeEnd w:id="1325"/>
      <w:ins w:id="1328" w:author="Bruno dos Santos Rodrigues" w:date="2016-11-17T20:32:00Z">
        <w:r w:rsidRPr="00891873">
          <w:rPr>
            <w:rFonts w:ascii="Arial" w:hAnsi="Arial" w:cs="Arial"/>
            <w:noProof/>
            <w:color w:val="000000" w:themeColor="text1"/>
            <w:sz w:val="24"/>
            <w:szCs w:val="24"/>
            <w:rPrChange w:id="1329" w:author="Bruno dos Santos Rodrigues" w:date="2016-11-15T22:39:00Z">
              <w:rPr>
                <w:rFonts w:ascii="Arial" w:hAnsi="Arial" w:cs="Arial"/>
                <w:noProof/>
                <w:sz w:val="24"/>
                <w:szCs w:val="24"/>
              </w:rPr>
            </w:rPrChange>
          </w:rPr>
          <w:drawing>
            <wp:inline distT="0" distB="0" distL="0" distR="0" wp14:anchorId="11DA24E9" wp14:editId="78C6A9CD">
              <wp:extent cx="5706377" cy="5018484"/>
              <wp:effectExtent l="0" t="0" r="0" b="0"/>
              <wp:docPr id="1" name="image01.jpg" descr="UseCase1.jpg"/>
              <wp:cNvGraphicFramePr/>
              <a:graphic xmlns:a="http://schemas.openxmlformats.org/drawingml/2006/main">
                <a:graphicData uri="http://schemas.openxmlformats.org/drawingml/2006/picture">
                  <pic:pic xmlns:pic="http://schemas.openxmlformats.org/drawingml/2006/picture">
                    <pic:nvPicPr>
                      <pic:cNvPr id="0" name="image01.jpg" descr="UseCase1.jpg"/>
                      <pic:cNvPicPr preferRelativeResize="0"/>
                    </pic:nvPicPr>
                    <pic:blipFill>
                      <a:blip r:embed="rId12"/>
                      <a:srcRect/>
                      <a:stretch>
                        <a:fillRect/>
                      </a:stretch>
                    </pic:blipFill>
                    <pic:spPr>
                      <a:xfrm>
                        <a:off x="0" y="0"/>
                        <a:ext cx="5706377" cy="5018484"/>
                      </a:xfrm>
                      <a:prstGeom prst="rect">
                        <a:avLst/>
                      </a:prstGeom>
                      <a:ln/>
                    </pic:spPr>
                  </pic:pic>
                </a:graphicData>
              </a:graphic>
            </wp:inline>
          </w:drawing>
        </w:r>
      </w:ins>
      <w:commentRangeEnd w:id="1327"/>
      <w:r w:rsidR="003C534C" w:rsidRPr="00CA0DB1">
        <w:rPr>
          <w:rStyle w:val="Refdecomentrio"/>
          <w:rFonts w:ascii="Arial" w:hAnsi="Arial"/>
          <w:color w:val="000000" w:themeColor="text1"/>
          <w:rPrChange w:id="1330" w:author="Bruno dos Santos Rodrigues" w:date="2016-11-17T20:32:00Z">
            <w:rPr>
              <w:rStyle w:val="Refdecomentrio"/>
              <w:color w:val="000000" w:themeColor="text1"/>
            </w:rPr>
          </w:rPrChange>
        </w:rPr>
        <w:commentReference w:id="1327"/>
      </w:r>
    </w:p>
    <w:p w14:paraId="033AD441" w14:textId="1A965647" w:rsidR="00C47F4F" w:rsidRPr="00CA0DB1" w:rsidRDefault="00C47F4F">
      <w:pPr>
        <w:spacing w:after="200" w:line="240" w:lineRule="auto"/>
        <w:jc w:val="center"/>
        <w:rPr>
          <w:ins w:id="1331" w:author="Nayane Araujo" w:date="2016-11-16T21:19:00Z"/>
          <w:rFonts w:ascii="Arial" w:eastAsia="Arial" w:hAnsi="Arial" w:cs="Arial"/>
          <w:i/>
          <w:color w:val="000000" w:themeColor="text1"/>
          <w:sz w:val="24"/>
          <w:szCs w:val="24"/>
        </w:rPr>
        <w:pPrChange w:id="1332" w:author="Nayane Araujo" w:date="2016-11-16T21:21:00Z">
          <w:pPr>
            <w:spacing w:after="200" w:line="240" w:lineRule="auto"/>
          </w:pPr>
        </w:pPrChange>
      </w:pPr>
      <w:bookmarkStart w:id="1333" w:name="_4i7ojhp" w:colFirst="0" w:colLast="0"/>
      <w:bookmarkEnd w:id="1333"/>
      <w:ins w:id="1334" w:author="Nayane Araujo" w:date="2016-11-16T21:20:00Z">
        <w:r w:rsidRPr="00CA0DB1">
          <w:rPr>
            <w:rFonts w:ascii="Arial" w:eastAsia="Arial" w:hAnsi="Arial" w:cs="Arial"/>
            <w:i/>
            <w:noProof/>
            <w:color w:val="000000" w:themeColor="text1"/>
            <w:sz w:val="24"/>
            <w:szCs w:val="24"/>
          </w:rPr>
          <w:drawing>
            <wp:inline distT="0" distB="0" distL="0" distR="0" wp14:anchorId="14788FCD" wp14:editId="48DC6D2A">
              <wp:extent cx="5400040" cy="45243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caso de uso novo.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4524375"/>
                      </a:xfrm>
                      <a:prstGeom prst="rect">
                        <a:avLst/>
                      </a:prstGeom>
                    </pic:spPr>
                  </pic:pic>
                </a:graphicData>
              </a:graphic>
            </wp:inline>
          </w:drawing>
        </w:r>
      </w:ins>
    </w:p>
    <w:p w14:paraId="3EE582EC" w14:textId="77777777" w:rsidR="00046625" w:rsidRPr="00CA0DB1" w:rsidRDefault="00EE55CF">
      <w:pPr>
        <w:spacing w:after="200" w:line="240" w:lineRule="auto"/>
        <w:rPr>
          <w:ins w:id="1335" w:author="Nayane Araujo" w:date="2016-11-16T22:38:00Z"/>
          <w:rFonts w:ascii="Arial" w:hAnsi="Arial"/>
          <w:i/>
          <w:color w:val="000000" w:themeColor="text1"/>
          <w:sz w:val="24"/>
          <w:rPrChange w:id="1336" w:author="Bruno dos Santos Rodrigues" w:date="2016-11-17T20:32:00Z">
            <w:rPr>
              <w:ins w:id="1337" w:author="Nayane Araujo" w:date="2016-11-16T22:38:00Z"/>
              <w:rFonts w:ascii="Arial" w:hAnsi="Arial" w:cs="Arial"/>
              <w:color w:val="000000" w:themeColor="text1"/>
              <w:sz w:val="24"/>
              <w:szCs w:val="24"/>
            </w:rPr>
          </w:rPrChange>
        </w:rPr>
        <w:pPrChange w:id="1338" w:author="Nayane Araujo" w:date="2016-11-17T20:32:00Z">
          <w:pPr>
            <w:spacing w:after="200" w:line="240" w:lineRule="auto"/>
          </w:pPr>
        </w:pPrChange>
      </w:pPr>
      <w:ins w:id="1339" w:author="Nayane Araujo" w:date="2016-11-16T22:39:00Z">
        <w:r w:rsidRPr="00CA0DB1">
          <w:rPr>
            <w:rFonts w:ascii="Arial" w:hAnsi="Arial"/>
            <w:i/>
            <w:color w:val="000000" w:themeColor="text1"/>
            <w:sz w:val="24"/>
            <w:rPrChange w:id="1340" w:author="Bruno dos Santos Rodrigues" w:date="2016-11-17T20:32:00Z">
              <w:rPr>
                <w:rFonts w:ascii="Arial" w:eastAsia="Arial" w:hAnsi="Arial" w:cs="Arial"/>
                <w:i/>
                <w:color w:val="000000" w:themeColor="text1"/>
                <w:sz w:val="24"/>
                <w:szCs w:val="24"/>
              </w:rPr>
            </w:rPrChange>
          </w:rPr>
          <w:t>Figura 1 - Diagrama de caso de uso</w:t>
        </w:r>
      </w:ins>
      <w:ins w:id="1341" w:author="Nayane Araujo" w:date="2016-11-16T22:40:00Z">
        <w:r w:rsidR="007C001A" w:rsidRPr="00CA0DB1">
          <w:rPr>
            <w:rFonts w:ascii="Arial" w:eastAsia="Arial" w:hAnsi="Arial" w:cs="Arial"/>
            <w:i/>
            <w:color w:val="000000" w:themeColor="text1"/>
            <w:sz w:val="24"/>
            <w:szCs w:val="24"/>
          </w:rPr>
          <w:t xml:space="preserve"> </w:t>
        </w:r>
      </w:ins>
      <w:del w:id="1342" w:author="Nayane Araujo" w:date="2016-11-16T22:38:00Z">
        <w:r w:rsidRPr="00CA0DB1" w:rsidDel="007C001A">
          <w:rPr>
            <w:rFonts w:ascii="Arial" w:eastAsia="Arial" w:hAnsi="Arial" w:cs="Arial"/>
            <w:i/>
            <w:color w:val="000000" w:themeColor="text1"/>
            <w:sz w:val="24"/>
            <w:szCs w:val="24"/>
          </w:rPr>
          <w:delText>Figura 1 - Diagrama de caso de uso</w:delText>
        </w:r>
      </w:del>
      <w:ins w:id="1343" w:author="Nayane Araujo" w:date="2016-11-16T22:38:00Z">
        <w:r w:rsidR="007C001A" w:rsidRPr="00CA0DB1">
          <w:rPr>
            <w:rFonts w:ascii="Arial" w:hAnsi="Arial" w:cs="Arial"/>
            <w:color w:val="000000" w:themeColor="text1"/>
            <w:sz w:val="20"/>
            <w:szCs w:val="20"/>
          </w:rPr>
          <w:t>FONTE: AUTORES, 2016.</w:t>
        </w:r>
      </w:ins>
    </w:p>
    <w:p w14:paraId="075925D3" w14:textId="77777777" w:rsidR="007C001A" w:rsidRPr="00CA0DB1" w:rsidRDefault="007C001A">
      <w:pPr>
        <w:spacing w:after="200" w:line="240" w:lineRule="auto"/>
        <w:rPr>
          <w:ins w:id="1344" w:author="Bruno dos Santos Rodrigues" w:date="2016-11-17T20:32:00Z"/>
          <w:rFonts w:ascii="Arial" w:hAnsi="Arial" w:cs="Arial"/>
          <w:color w:val="000000" w:themeColor="text1"/>
          <w:sz w:val="24"/>
          <w:szCs w:val="24"/>
        </w:rPr>
      </w:pPr>
    </w:p>
    <w:p w14:paraId="05DC661D" w14:textId="77777777" w:rsidR="00046625" w:rsidRPr="00CA0DB1" w:rsidRDefault="00EE55CF" w:rsidP="007B0066">
      <w:pPr>
        <w:numPr>
          <w:ilvl w:val="0"/>
          <w:numId w:val="10"/>
        </w:numPr>
        <w:spacing w:before="360"/>
        <w:ind w:left="426" w:hanging="360"/>
        <w:rPr>
          <w:rFonts w:ascii="Arial" w:hAnsi="Arial"/>
          <w:color w:val="000000" w:themeColor="text1"/>
          <w:sz w:val="24"/>
          <w:rPrChange w:id="1345"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346" w:author="Bruno dos Santos Rodrigues" w:date="2016-11-17T20:32:00Z">
            <w:rPr>
              <w:rFonts w:ascii="Arial" w:eastAsia="Arial" w:hAnsi="Arial" w:cs="Arial"/>
              <w:b/>
              <w:color w:val="000000" w:themeColor="text1"/>
              <w:sz w:val="24"/>
              <w:szCs w:val="24"/>
            </w:rPr>
          </w:rPrChange>
        </w:rPr>
        <w:t xml:space="preserve">Especificação </w:t>
      </w:r>
      <w:r w:rsidR="00802611" w:rsidRPr="00CA0DB1">
        <w:rPr>
          <w:rFonts w:ascii="Arial" w:hAnsi="Arial"/>
          <w:b/>
          <w:color w:val="000000" w:themeColor="text1"/>
          <w:sz w:val="24"/>
          <w:rPrChange w:id="1347" w:author="Bruno dos Santos Rodrigues" w:date="2016-11-17T20:32:00Z">
            <w:rPr>
              <w:rFonts w:ascii="Arial" w:eastAsia="Arial" w:hAnsi="Arial" w:cs="Arial"/>
              <w:b/>
              <w:color w:val="000000" w:themeColor="text1"/>
              <w:sz w:val="24"/>
              <w:szCs w:val="24"/>
            </w:rPr>
          </w:rPrChange>
        </w:rPr>
        <w:t>d</w:t>
      </w:r>
      <w:r w:rsidRPr="00CA0DB1">
        <w:rPr>
          <w:rFonts w:ascii="Arial" w:hAnsi="Arial"/>
          <w:b/>
          <w:color w:val="000000" w:themeColor="text1"/>
          <w:sz w:val="24"/>
          <w:rPrChange w:id="1348" w:author="Bruno dos Santos Rodrigues" w:date="2016-11-17T20:32:00Z">
            <w:rPr>
              <w:rFonts w:ascii="Arial" w:eastAsia="Arial" w:hAnsi="Arial" w:cs="Arial"/>
              <w:b/>
              <w:color w:val="000000" w:themeColor="text1"/>
              <w:sz w:val="24"/>
              <w:szCs w:val="24"/>
            </w:rPr>
          </w:rPrChange>
        </w:rPr>
        <w:t xml:space="preserve">e Caso De Uso </w:t>
      </w:r>
    </w:p>
    <w:p w14:paraId="734619DC" w14:textId="77777777" w:rsidR="00046625" w:rsidRPr="00CA0DB1" w:rsidRDefault="00802611">
      <w:pPr>
        <w:rPr>
          <w:rFonts w:ascii="Arial" w:hAnsi="Arial"/>
          <w:b/>
          <w:color w:val="000000" w:themeColor="text1"/>
          <w:sz w:val="24"/>
          <w:rPrChange w:id="1349" w:author="Bruno dos Santos Rodrigues" w:date="2016-11-17T20:32:00Z">
            <w:rPr>
              <w:rFonts w:ascii="Arial" w:hAnsi="Arial" w:cs="Arial"/>
              <w:b/>
              <w:color w:val="000000" w:themeColor="text1"/>
              <w:sz w:val="24"/>
              <w:szCs w:val="24"/>
            </w:rPr>
          </w:rPrChange>
        </w:rPr>
      </w:pPr>
      <w:r w:rsidRPr="00CA0DB1">
        <w:rPr>
          <w:rFonts w:ascii="Arial" w:hAnsi="Arial"/>
          <w:b/>
          <w:color w:val="000000" w:themeColor="text1"/>
          <w:sz w:val="24"/>
          <w:rPrChange w:id="1350" w:author="Bruno dos Santos Rodrigues" w:date="2016-11-17T20:32:00Z">
            <w:rPr>
              <w:rFonts w:ascii="Arial" w:eastAsia="Arial" w:hAnsi="Arial" w:cs="Arial"/>
              <w:b/>
              <w:color w:val="000000" w:themeColor="text1"/>
              <w:sz w:val="24"/>
              <w:szCs w:val="24"/>
            </w:rPr>
          </w:rPrChange>
        </w:rPr>
        <w:t>UC01</w:t>
      </w:r>
      <w:r w:rsidR="009710CA" w:rsidRPr="00CA0DB1">
        <w:rPr>
          <w:rFonts w:ascii="Arial" w:hAnsi="Arial"/>
          <w:b/>
          <w:color w:val="000000" w:themeColor="text1"/>
          <w:sz w:val="24"/>
          <w:rPrChange w:id="1351" w:author="Bruno dos Santos Rodrigues" w:date="2016-11-17T20:32:00Z">
            <w:rPr>
              <w:rFonts w:ascii="Arial" w:eastAsia="Arial" w:hAnsi="Arial" w:cs="Arial"/>
              <w:b/>
              <w:color w:val="000000" w:themeColor="text1"/>
              <w:sz w:val="24"/>
              <w:szCs w:val="24"/>
            </w:rPr>
          </w:rPrChange>
        </w:rPr>
        <w:t xml:space="preserve"> – Gerenciar Pessoa</w:t>
      </w:r>
    </w:p>
    <w:p w14:paraId="635AF705" w14:textId="77777777" w:rsidR="00046625" w:rsidRPr="00CA0DB1" w:rsidRDefault="00EE55CF">
      <w:pPr>
        <w:rPr>
          <w:rFonts w:ascii="Arial" w:hAnsi="Arial"/>
          <w:color w:val="000000" w:themeColor="text1"/>
          <w:sz w:val="24"/>
          <w:rPrChange w:id="1352"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353" w:author="Bruno dos Santos Rodrigues" w:date="2016-11-17T20:32:00Z">
            <w:rPr>
              <w:rFonts w:ascii="Arial" w:eastAsia="Arial" w:hAnsi="Arial" w:cs="Arial"/>
              <w:b/>
              <w:color w:val="000000" w:themeColor="text1"/>
              <w:sz w:val="24"/>
              <w:szCs w:val="24"/>
            </w:rPr>
          </w:rPrChange>
        </w:rPr>
        <w:t xml:space="preserve">NOME: </w:t>
      </w:r>
      <w:r w:rsidRPr="00CA0DB1">
        <w:rPr>
          <w:rFonts w:ascii="Arial" w:hAnsi="Arial"/>
          <w:color w:val="000000" w:themeColor="text1"/>
          <w:sz w:val="24"/>
          <w:rPrChange w:id="1354" w:author="Bruno dos Santos Rodrigues" w:date="2016-11-17T20:32:00Z">
            <w:rPr>
              <w:rFonts w:ascii="Arial" w:eastAsia="Arial" w:hAnsi="Arial" w:cs="Arial"/>
              <w:color w:val="000000" w:themeColor="text1"/>
              <w:sz w:val="24"/>
              <w:szCs w:val="24"/>
            </w:rPr>
          </w:rPrChange>
        </w:rPr>
        <w:t>Gerenciar Pessoa</w:t>
      </w:r>
    </w:p>
    <w:p w14:paraId="33C35C73" w14:textId="77777777" w:rsidR="00046625" w:rsidRPr="00CA0DB1" w:rsidRDefault="00EE55CF">
      <w:pPr>
        <w:rPr>
          <w:rFonts w:ascii="Arial" w:hAnsi="Arial"/>
          <w:color w:val="000000" w:themeColor="text1"/>
          <w:sz w:val="24"/>
          <w:rPrChange w:id="1355"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356" w:author="Bruno dos Santos Rodrigues" w:date="2016-11-17T20:32:00Z">
            <w:rPr>
              <w:rFonts w:ascii="Arial" w:eastAsia="Arial" w:hAnsi="Arial" w:cs="Arial"/>
              <w:b/>
              <w:color w:val="000000" w:themeColor="text1"/>
              <w:sz w:val="24"/>
              <w:szCs w:val="24"/>
            </w:rPr>
          </w:rPrChange>
        </w:rPr>
        <w:t xml:space="preserve">DESCRIÇÃO SUCINTA: </w:t>
      </w:r>
      <w:r w:rsidRPr="00CA0DB1">
        <w:rPr>
          <w:rFonts w:ascii="Arial" w:hAnsi="Arial"/>
          <w:color w:val="000000" w:themeColor="text1"/>
          <w:sz w:val="24"/>
          <w:rPrChange w:id="1357" w:author="Bruno dos Santos Rodrigues" w:date="2016-11-17T20:32:00Z">
            <w:rPr>
              <w:rFonts w:ascii="Arial" w:eastAsia="Arial" w:hAnsi="Arial" w:cs="Arial"/>
              <w:color w:val="000000" w:themeColor="text1"/>
              <w:sz w:val="24"/>
              <w:szCs w:val="24"/>
            </w:rPr>
          </w:rPrChange>
        </w:rPr>
        <w:t>Usuário cadastra pessoa no sistema.</w:t>
      </w:r>
    </w:p>
    <w:p w14:paraId="68BE7540" w14:textId="77777777" w:rsidR="00046625" w:rsidRPr="00CA0DB1" w:rsidRDefault="00EE55CF">
      <w:pPr>
        <w:rPr>
          <w:rFonts w:ascii="Arial" w:hAnsi="Arial"/>
          <w:color w:val="000000" w:themeColor="text1"/>
          <w:sz w:val="24"/>
          <w:rPrChange w:id="1358"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359" w:author="Bruno dos Santos Rodrigues" w:date="2016-11-17T20:32:00Z">
            <w:rPr>
              <w:rFonts w:ascii="Arial" w:eastAsia="Arial" w:hAnsi="Arial" w:cs="Arial"/>
              <w:b/>
              <w:color w:val="000000" w:themeColor="text1"/>
              <w:sz w:val="24"/>
              <w:szCs w:val="24"/>
            </w:rPr>
          </w:rPrChange>
        </w:rPr>
        <w:t>ATORES:</w:t>
      </w:r>
    </w:p>
    <w:p w14:paraId="6DA51168" w14:textId="77777777" w:rsidR="00046625" w:rsidRPr="00CA0DB1" w:rsidRDefault="00EE55CF">
      <w:pPr>
        <w:rPr>
          <w:rFonts w:ascii="Arial" w:hAnsi="Arial"/>
          <w:color w:val="000000" w:themeColor="text1"/>
          <w:sz w:val="24"/>
          <w:rPrChange w:id="1360"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361" w:author="Bruno dos Santos Rodrigues" w:date="2016-11-17T20:32:00Z">
            <w:rPr>
              <w:rFonts w:ascii="Arial" w:eastAsia="Arial" w:hAnsi="Arial" w:cs="Arial"/>
              <w:color w:val="000000" w:themeColor="text1"/>
              <w:sz w:val="24"/>
              <w:szCs w:val="24"/>
            </w:rPr>
          </w:rPrChange>
        </w:rPr>
        <w:t>1.      Usuário Técnico de TI</w:t>
      </w:r>
    </w:p>
    <w:p w14:paraId="7099B7F7" w14:textId="77777777" w:rsidR="00046625" w:rsidRPr="00CA0DB1" w:rsidRDefault="00EE55CF">
      <w:pPr>
        <w:rPr>
          <w:rFonts w:ascii="Arial" w:hAnsi="Arial"/>
          <w:color w:val="000000" w:themeColor="text1"/>
          <w:sz w:val="24"/>
          <w:rPrChange w:id="1362"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363" w:author="Bruno dos Santos Rodrigues" w:date="2016-11-17T20:32:00Z">
            <w:rPr>
              <w:rFonts w:ascii="Arial" w:eastAsia="Arial" w:hAnsi="Arial" w:cs="Arial"/>
              <w:b/>
              <w:color w:val="000000" w:themeColor="text1"/>
              <w:sz w:val="24"/>
              <w:szCs w:val="24"/>
            </w:rPr>
          </w:rPrChange>
        </w:rPr>
        <w:t>FLUXO BÁSICO</w:t>
      </w:r>
    </w:p>
    <w:p w14:paraId="5433823B" w14:textId="77777777" w:rsidR="00046625" w:rsidRPr="00CA0DB1" w:rsidRDefault="00EE55CF">
      <w:pPr>
        <w:rPr>
          <w:rFonts w:ascii="Arial" w:hAnsi="Arial"/>
          <w:color w:val="000000" w:themeColor="text1"/>
          <w:sz w:val="24"/>
          <w:rPrChange w:id="1364"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365" w:author="Bruno dos Santos Rodrigues" w:date="2016-11-17T20:32:00Z">
            <w:rPr>
              <w:rFonts w:ascii="Arial" w:eastAsia="Arial" w:hAnsi="Arial" w:cs="Arial"/>
              <w:color w:val="000000" w:themeColor="text1"/>
              <w:sz w:val="24"/>
              <w:szCs w:val="24"/>
            </w:rPr>
          </w:rPrChange>
        </w:rPr>
        <w:t>1.      O usuário seleciona a opção “Gerenciar”</w:t>
      </w:r>
    </w:p>
    <w:p w14:paraId="5717E2E1" w14:textId="77777777" w:rsidR="00046625" w:rsidRPr="00CA0DB1" w:rsidRDefault="00EE55CF">
      <w:pPr>
        <w:rPr>
          <w:rFonts w:ascii="Arial" w:hAnsi="Arial"/>
          <w:color w:val="000000" w:themeColor="text1"/>
          <w:sz w:val="24"/>
          <w:rPrChange w:id="1366"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367" w:author="Bruno dos Santos Rodrigues" w:date="2016-11-17T20:32:00Z">
            <w:rPr>
              <w:rFonts w:ascii="Arial" w:eastAsia="Arial" w:hAnsi="Arial" w:cs="Arial"/>
              <w:color w:val="000000" w:themeColor="text1"/>
              <w:sz w:val="24"/>
              <w:szCs w:val="24"/>
            </w:rPr>
          </w:rPrChange>
        </w:rPr>
        <w:t>2.      O Sistema exibe as opções</w:t>
      </w:r>
    </w:p>
    <w:p w14:paraId="4A67BC96" w14:textId="77777777" w:rsidR="00046625" w:rsidRPr="00CA0DB1" w:rsidRDefault="00EE55CF">
      <w:pPr>
        <w:rPr>
          <w:rFonts w:ascii="Arial" w:hAnsi="Arial"/>
          <w:color w:val="000000" w:themeColor="text1"/>
          <w:sz w:val="24"/>
          <w:rPrChange w:id="1368"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369" w:author="Bruno dos Santos Rodrigues" w:date="2016-11-17T20:32:00Z">
            <w:rPr>
              <w:rFonts w:ascii="Arial" w:eastAsia="Arial" w:hAnsi="Arial" w:cs="Arial"/>
              <w:color w:val="000000" w:themeColor="text1"/>
              <w:sz w:val="24"/>
              <w:szCs w:val="24"/>
            </w:rPr>
          </w:rPrChange>
        </w:rPr>
        <w:t>3.      O usuário escolhe a opção “Pessoa”</w:t>
      </w:r>
    </w:p>
    <w:p w14:paraId="08BAA116" w14:textId="77777777" w:rsidR="00046625" w:rsidRPr="00CA0DB1" w:rsidRDefault="00EE55CF">
      <w:pPr>
        <w:rPr>
          <w:rFonts w:ascii="Arial" w:hAnsi="Arial"/>
          <w:color w:val="000000" w:themeColor="text1"/>
          <w:sz w:val="24"/>
          <w:rPrChange w:id="1370"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371" w:author="Bruno dos Santos Rodrigues" w:date="2016-11-17T20:32:00Z">
            <w:rPr>
              <w:rFonts w:ascii="Arial" w:eastAsia="Arial" w:hAnsi="Arial" w:cs="Arial"/>
              <w:color w:val="000000" w:themeColor="text1"/>
              <w:sz w:val="24"/>
              <w:szCs w:val="24"/>
            </w:rPr>
          </w:rPrChange>
        </w:rPr>
        <w:t>4.      O Sistema abre a tela de cadastramento</w:t>
      </w:r>
    </w:p>
    <w:p w14:paraId="7AC26D41" w14:textId="77777777" w:rsidR="00046625" w:rsidRPr="00CA0DB1" w:rsidRDefault="00EE55CF">
      <w:pPr>
        <w:rPr>
          <w:rFonts w:ascii="Arial" w:hAnsi="Arial"/>
          <w:color w:val="000000" w:themeColor="text1"/>
          <w:sz w:val="24"/>
          <w:rPrChange w:id="1372"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373" w:author="Bruno dos Santos Rodrigues" w:date="2016-11-17T20:32:00Z">
            <w:rPr>
              <w:rFonts w:ascii="Arial" w:eastAsia="Arial" w:hAnsi="Arial" w:cs="Arial"/>
              <w:color w:val="000000" w:themeColor="text1"/>
              <w:sz w:val="24"/>
              <w:szCs w:val="24"/>
            </w:rPr>
          </w:rPrChange>
        </w:rPr>
        <w:t>5.      O usuário preenche o campo “ID, NOME,TELEFONE, RAMAL,EMAIL,DEPTO, CARGO E GRUPO”</w:t>
      </w:r>
    </w:p>
    <w:p w14:paraId="0FE65386" w14:textId="77777777" w:rsidR="00046625" w:rsidRPr="00CA0DB1" w:rsidRDefault="00EE55CF">
      <w:pPr>
        <w:rPr>
          <w:rFonts w:ascii="Arial" w:hAnsi="Arial"/>
          <w:color w:val="000000" w:themeColor="text1"/>
          <w:sz w:val="24"/>
          <w:rPrChange w:id="1374"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375" w:author="Bruno dos Santos Rodrigues" w:date="2016-11-17T20:32:00Z">
            <w:rPr>
              <w:rFonts w:ascii="Arial" w:eastAsia="Arial" w:hAnsi="Arial" w:cs="Arial"/>
              <w:color w:val="000000" w:themeColor="text1"/>
              <w:sz w:val="24"/>
              <w:szCs w:val="24"/>
            </w:rPr>
          </w:rPrChange>
        </w:rPr>
        <w:t>6.     Todos campos são obrigatórios</w:t>
      </w:r>
    </w:p>
    <w:p w14:paraId="121EE75E" w14:textId="77777777" w:rsidR="00046625" w:rsidRPr="00CA0DB1" w:rsidRDefault="00EE55CF">
      <w:pPr>
        <w:rPr>
          <w:rFonts w:ascii="Arial" w:hAnsi="Arial"/>
          <w:color w:val="000000" w:themeColor="text1"/>
          <w:sz w:val="24"/>
          <w:rPrChange w:id="1376"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377" w:author="Bruno dos Santos Rodrigues" w:date="2016-11-17T20:32:00Z">
            <w:rPr>
              <w:rFonts w:ascii="Arial" w:eastAsia="Arial" w:hAnsi="Arial" w:cs="Arial"/>
              <w:color w:val="000000" w:themeColor="text1"/>
              <w:sz w:val="24"/>
              <w:szCs w:val="24"/>
            </w:rPr>
          </w:rPrChange>
        </w:rPr>
        <w:t>7.      O usuário preenchendo corretamente os campos tem o botão “Salvar” que é obrigatório a salvar</w:t>
      </w:r>
    </w:p>
    <w:p w14:paraId="469EB0A7" w14:textId="77777777" w:rsidR="00046625" w:rsidRPr="00CA0DB1" w:rsidRDefault="00EE55CF">
      <w:pPr>
        <w:rPr>
          <w:rFonts w:ascii="Arial" w:hAnsi="Arial"/>
          <w:color w:val="000000" w:themeColor="text1"/>
          <w:sz w:val="24"/>
          <w:rPrChange w:id="1378"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379" w:author="Bruno dos Santos Rodrigues" w:date="2016-11-17T20:32:00Z">
            <w:rPr>
              <w:rFonts w:ascii="Arial" w:eastAsia="Arial" w:hAnsi="Arial" w:cs="Arial"/>
              <w:color w:val="000000" w:themeColor="text1"/>
              <w:sz w:val="24"/>
              <w:szCs w:val="24"/>
            </w:rPr>
          </w:rPrChange>
        </w:rPr>
        <w:t>8.      E o caso de uso é encerrado.</w:t>
      </w:r>
    </w:p>
    <w:p w14:paraId="50EBD6A7" w14:textId="77777777" w:rsidR="00046625" w:rsidRPr="00CA0DB1" w:rsidRDefault="00EE55CF">
      <w:pPr>
        <w:rPr>
          <w:rFonts w:ascii="Arial" w:hAnsi="Arial"/>
          <w:color w:val="000000" w:themeColor="text1"/>
          <w:sz w:val="24"/>
          <w:rPrChange w:id="1380"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381" w:author="Bruno dos Santos Rodrigues" w:date="2016-11-17T20:32:00Z">
            <w:rPr>
              <w:rFonts w:ascii="Arial" w:eastAsia="Arial" w:hAnsi="Arial" w:cs="Arial"/>
              <w:b/>
              <w:color w:val="000000" w:themeColor="text1"/>
              <w:sz w:val="24"/>
              <w:szCs w:val="24"/>
            </w:rPr>
          </w:rPrChange>
        </w:rPr>
        <w:t>FLUXOS ALTERNATIVOS</w:t>
      </w:r>
    </w:p>
    <w:p w14:paraId="0296924C" w14:textId="77777777" w:rsidR="00046625" w:rsidRPr="00CA0DB1" w:rsidRDefault="00EE55CF">
      <w:pPr>
        <w:rPr>
          <w:rFonts w:ascii="Arial" w:hAnsi="Arial"/>
          <w:color w:val="000000" w:themeColor="text1"/>
          <w:sz w:val="24"/>
          <w:rPrChange w:id="1382"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383" w:author="Bruno dos Santos Rodrigues" w:date="2016-11-17T20:32:00Z">
            <w:rPr>
              <w:rFonts w:ascii="Arial" w:eastAsia="Arial" w:hAnsi="Arial" w:cs="Arial"/>
              <w:b/>
              <w:color w:val="000000" w:themeColor="text1"/>
              <w:sz w:val="24"/>
              <w:szCs w:val="24"/>
            </w:rPr>
          </w:rPrChange>
        </w:rPr>
        <w:t>(A1) Alternativa ao Passo 4 – Gerenciar Pessoa</w:t>
      </w:r>
    </w:p>
    <w:p w14:paraId="657727FA" w14:textId="77777777" w:rsidR="00046625" w:rsidRPr="00CA0DB1" w:rsidRDefault="00EE55CF">
      <w:pPr>
        <w:rPr>
          <w:rFonts w:ascii="Arial" w:hAnsi="Arial"/>
          <w:color w:val="000000" w:themeColor="text1"/>
          <w:sz w:val="24"/>
          <w:rPrChange w:id="1384"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385" w:author="Bruno dos Santos Rodrigues" w:date="2016-11-17T20:32:00Z">
            <w:rPr>
              <w:rFonts w:ascii="Arial" w:eastAsia="Arial" w:hAnsi="Arial" w:cs="Arial"/>
              <w:color w:val="000000" w:themeColor="text1"/>
              <w:sz w:val="24"/>
              <w:szCs w:val="24"/>
            </w:rPr>
          </w:rPrChange>
        </w:rPr>
        <w:t>1.a. O sistema abre a tela de cadastramento de pessoa onde terá a opção alternativa para o usuário CANCELAR, o sistema fechar a janela, voltando para janela principal</w:t>
      </w:r>
    </w:p>
    <w:p w14:paraId="27458EC5" w14:textId="77777777" w:rsidR="00046625" w:rsidRPr="00CA0DB1" w:rsidRDefault="00EE55CF">
      <w:pPr>
        <w:rPr>
          <w:rFonts w:ascii="Arial" w:hAnsi="Arial"/>
          <w:color w:val="000000" w:themeColor="text1"/>
          <w:sz w:val="24"/>
          <w:rPrChange w:id="1386"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387" w:author="Bruno dos Santos Rodrigues" w:date="2016-11-17T20:32:00Z">
            <w:rPr>
              <w:rFonts w:ascii="Arial" w:eastAsia="Arial" w:hAnsi="Arial" w:cs="Arial"/>
              <w:color w:val="000000" w:themeColor="text1"/>
              <w:sz w:val="24"/>
              <w:szCs w:val="24"/>
            </w:rPr>
          </w:rPrChange>
        </w:rPr>
        <w:t>1.b.  O sistema abre a tela de cadastramento de pessoa onde terá a opção alternativa para o usuário EDITAR, o sistema faz uma busca e mostra para o usuário os cadastros de pessoas ativas</w:t>
      </w:r>
    </w:p>
    <w:p w14:paraId="3282EA18" w14:textId="77777777" w:rsidR="00046625" w:rsidRPr="00CA0DB1" w:rsidRDefault="00EE55CF">
      <w:pPr>
        <w:rPr>
          <w:rFonts w:ascii="Arial" w:hAnsi="Arial"/>
          <w:color w:val="000000" w:themeColor="text1"/>
          <w:sz w:val="24"/>
          <w:rPrChange w:id="1388"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389" w:author="Bruno dos Santos Rodrigues" w:date="2016-11-17T20:32:00Z">
            <w:rPr>
              <w:rFonts w:ascii="Arial" w:eastAsia="Arial" w:hAnsi="Arial" w:cs="Arial"/>
              <w:color w:val="000000" w:themeColor="text1"/>
              <w:sz w:val="24"/>
              <w:szCs w:val="24"/>
            </w:rPr>
          </w:rPrChange>
        </w:rPr>
        <w:t>1.c.  O sistema abre a tela de cadastramento de pessoa onde terá a opção alternativa para o usuário NOVO, quando o usuário clicar em novo volta para o passo 4.</w:t>
      </w:r>
    </w:p>
    <w:p w14:paraId="635B5BFB" w14:textId="77777777" w:rsidR="00046625" w:rsidRPr="00CA0DB1" w:rsidRDefault="00EE55CF">
      <w:pPr>
        <w:rPr>
          <w:rFonts w:ascii="Arial" w:hAnsi="Arial"/>
          <w:color w:val="000000" w:themeColor="text1"/>
          <w:sz w:val="24"/>
          <w:rPrChange w:id="1390"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391" w:author="Bruno dos Santos Rodrigues" w:date="2016-11-17T20:32:00Z">
            <w:rPr>
              <w:rFonts w:ascii="Arial" w:eastAsia="Arial" w:hAnsi="Arial" w:cs="Arial"/>
              <w:b/>
              <w:color w:val="000000" w:themeColor="text1"/>
              <w:sz w:val="24"/>
              <w:szCs w:val="24"/>
            </w:rPr>
          </w:rPrChange>
        </w:rPr>
        <w:t>(A2) Alternativa ao Passo 8 – Informações Incorretas</w:t>
      </w:r>
    </w:p>
    <w:p w14:paraId="42E48E0A" w14:textId="77777777" w:rsidR="00046625" w:rsidRPr="00CA0DB1" w:rsidRDefault="00EE55CF">
      <w:pPr>
        <w:rPr>
          <w:rFonts w:ascii="Arial" w:hAnsi="Arial"/>
          <w:color w:val="000000" w:themeColor="text1"/>
          <w:sz w:val="24"/>
          <w:rPrChange w:id="1392"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393" w:author="Bruno dos Santos Rodrigues" w:date="2016-11-17T20:32:00Z">
            <w:rPr>
              <w:rFonts w:ascii="Arial" w:eastAsia="Arial" w:hAnsi="Arial" w:cs="Arial"/>
              <w:color w:val="000000" w:themeColor="text1"/>
              <w:sz w:val="24"/>
              <w:szCs w:val="24"/>
            </w:rPr>
          </w:rPrChange>
        </w:rPr>
        <w:t>2.a. O sistema retorna uma mensagem de erro “cadastro inconsistente, por favor verificar as informações ” o usuário clica em ok e será redirecionado para a tela anterior.</w:t>
      </w:r>
    </w:p>
    <w:p w14:paraId="5529F803" w14:textId="77777777" w:rsidR="00046625" w:rsidRPr="00CA0DB1" w:rsidRDefault="00EE55CF">
      <w:pPr>
        <w:rPr>
          <w:rFonts w:ascii="Arial" w:hAnsi="Arial"/>
          <w:color w:val="000000" w:themeColor="text1"/>
          <w:sz w:val="24"/>
          <w:rPrChange w:id="1394"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395" w:author="Bruno dos Santos Rodrigues" w:date="2016-11-17T20:32:00Z">
            <w:rPr>
              <w:rFonts w:ascii="Arial" w:eastAsia="Arial" w:hAnsi="Arial" w:cs="Arial"/>
              <w:b/>
              <w:color w:val="000000" w:themeColor="text1"/>
              <w:sz w:val="24"/>
              <w:szCs w:val="24"/>
            </w:rPr>
          </w:rPrChange>
        </w:rPr>
        <w:t>(A3) Alternativa ao Passo 9 – A regra RN1 não é atendida</w:t>
      </w:r>
    </w:p>
    <w:p w14:paraId="461C77E3" w14:textId="77777777" w:rsidR="00046625" w:rsidRPr="00CA0DB1" w:rsidRDefault="00EE55CF">
      <w:pPr>
        <w:rPr>
          <w:rFonts w:ascii="Arial" w:hAnsi="Arial"/>
          <w:color w:val="000000" w:themeColor="text1"/>
          <w:sz w:val="24"/>
          <w:rPrChange w:id="1396"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397" w:author="Bruno dos Santos Rodrigues" w:date="2016-11-17T20:32:00Z">
            <w:rPr>
              <w:rFonts w:ascii="Arial" w:eastAsia="Arial" w:hAnsi="Arial" w:cs="Arial"/>
              <w:color w:val="000000" w:themeColor="text1"/>
              <w:sz w:val="24"/>
              <w:szCs w:val="24"/>
            </w:rPr>
          </w:rPrChange>
        </w:rPr>
        <w:t>3.a.  O sistema retorna uma mensagem de erro “cadastro inconsistente, por favor verificar as informações ” o usuário clica em ok e será redirecionado para a tela anterior.</w:t>
      </w:r>
    </w:p>
    <w:p w14:paraId="4D300F6A" w14:textId="77777777" w:rsidR="00046625" w:rsidRPr="00CA0DB1" w:rsidRDefault="00EE55CF">
      <w:pPr>
        <w:rPr>
          <w:rFonts w:ascii="Arial" w:hAnsi="Arial"/>
          <w:color w:val="000000" w:themeColor="text1"/>
          <w:sz w:val="24"/>
          <w:rPrChange w:id="1398"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399" w:author="Bruno dos Santos Rodrigues" w:date="2016-11-17T20:32:00Z">
            <w:rPr>
              <w:rFonts w:ascii="Arial" w:eastAsia="Arial" w:hAnsi="Arial" w:cs="Arial"/>
              <w:color w:val="000000" w:themeColor="text1"/>
              <w:sz w:val="24"/>
              <w:szCs w:val="24"/>
            </w:rPr>
          </w:rPrChange>
        </w:rPr>
        <w:t>3.b.  O caso de uso é encerrado</w:t>
      </w:r>
    </w:p>
    <w:p w14:paraId="47CC2814" w14:textId="77777777" w:rsidR="00046625" w:rsidRPr="00CA0DB1" w:rsidRDefault="00EE55CF">
      <w:pPr>
        <w:rPr>
          <w:rFonts w:ascii="Arial" w:hAnsi="Arial"/>
          <w:color w:val="000000" w:themeColor="text1"/>
          <w:sz w:val="24"/>
          <w:rPrChange w:id="1400"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401" w:author="Bruno dos Santos Rodrigues" w:date="2016-11-17T20:32:00Z">
            <w:rPr>
              <w:rFonts w:ascii="Arial" w:eastAsia="Arial" w:hAnsi="Arial" w:cs="Arial"/>
              <w:b/>
              <w:color w:val="000000" w:themeColor="text1"/>
              <w:sz w:val="24"/>
              <w:szCs w:val="24"/>
            </w:rPr>
          </w:rPrChange>
        </w:rPr>
        <w:t>REGRAS DE NEGÓCIO</w:t>
      </w:r>
    </w:p>
    <w:p w14:paraId="7E2A678C" w14:textId="77777777" w:rsidR="00046625" w:rsidRPr="00CA0DB1" w:rsidRDefault="00EE55CF">
      <w:pPr>
        <w:rPr>
          <w:rFonts w:ascii="Arial" w:hAnsi="Arial"/>
          <w:color w:val="000000" w:themeColor="text1"/>
          <w:sz w:val="24"/>
          <w:rPrChange w:id="1402"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403" w:author="Bruno dos Santos Rodrigues" w:date="2016-11-17T20:32:00Z">
            <w:rPr>
              <w:rFonts w:ascii="Arial" w:eastAsia="Arial" w:hAnsi="Arial" w:cs="Arial"/>
              <w:b/>
              <w:color w:val="000000" w:themeColor="text1"/>
              <w:sz w:val="24"/>
              <w:szCs w:val="24"/>
            </w:rPr>
          </w:rPrChange>
        </w:rPr>
        <w:t xml:space="preserve">(RN1) </w:t>
      </w:r>
      <w:r w:rsidRPr="00CA0DB1">
        <w:rPr>
          <w:rFonts w:ascii="Arial" w:hAnsi="Arial"/>
          <w:color w:val="000000" w:themeColor="text1"/>
          <w:sz w:val="24"/>
          <w:rPrChange w:id="1404" w:author="Bruno dos Santos Rodrigues" w:date="2016-11-17T20:32:00Z">
            <w:rPr>
              <w:rFonts w:ascii="Arial" w:eastAsia="Arial" w:hAnsi="Arial" w:cs="Arial"/>
              <w:color w:val="000000" w:themeColor="text1"/>
              <w:sz w:val="24"/>
              <w:szCs w:val="24"/>
            </w:rPr>
          </w:rPrChange>
        </w:rPr>
        <w:t xml:space="preserve">Preenchimento dos campos obrigatórios </w:t>
      </w:r>
    </w:p>
    <w:p w14:paraId="3BD34F5C" w14:textId="77777777" w:rsidR="00046625" w:rsidRPr="00CA0DB1" w:rsidRDefault="00EE55CF">
      <w:pPr>
        <w:rPr>
          <w:rFonts w:ascii="Arial" w:hAnsi="Arial"/>
          <w:color w:val="000000" w:themeColor="text1"/>
          <w:sz w:val="24"/>
          <w:rPrChange w:id="1405"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406" w:author="Bruno dos Santos Rodrigues" w:date="2016-11-17T20:32:00Z">
            <w:rPr>
              <w:rFonts w:ascii="Arial" w:eastAsia="Arial" w:hAnsi="Arial" w:cs="Arial"/>
              <w:color w:val="000000" w:themeColor="text1"/>
              <w:sz w:val="24"/>
              <w:szCs w:val="24"/>
            </w:rPr>
          </w:rPrChange>
        </w:rPr>
        <w:t>FIM DO CASO DE USO PESSOA.</w:t>
      </w:r>
    </w:p>
    <w:p w14:paraId="34984CAC" w14:textId="77777777" w:rsidR="003C534C" w:rsidRPr="00CA0DB1" w:rsidRDefault="003C534C">
      <w:pPr>
        <w:rPr>
          <w:rFonts w:ascii="Arial" w:hAnsi="Arial"/>
          <w:b/>
          <w:color w:val="000000" w:themeColor="text1"/>
          <w:sz w:val="24"/>
          <w:rPrChange w:id="1407" w:author="Bruno dos Santos Rodrigues" w:date="2016-11-17T20:32:00Z">
            <w:rPr>
              <w:rFonts w:ascii="Arial" w:eastAsia="Arial" w:hAnsi="Arial" w:cs="Arial"/>
              <w:b/>
              <w:color w:val="000000" w:themeColor="text1"/>
              <w:sz w:val="24"/>
              <w:szCs w:val="24"/>
            </w:rPr>
          </w:rPrChange>
        </w:rPr>
      </w:pPr>
    </w:p>
    <w:p w14:paraId="51C22A91" w14:textId="77777777" w:rsidR="00046625" w:rsidRPr="00CA0DB1" w:rsidRDefault="009534F3">
      <w:pPr>
        <w:rPr>
          <w:rFonts w:ascii="Arial" w:hAnsi="Arial"/>
          <w:color w:val="000000" w:themeColor="text1"/>
          <w:sz w:val="24"/>
          <w:rPrChange w:id="1408" w:author="Bruno dos Santos Rodrigues" w:date="2016-11-17T20:32:00Z">
            <w:rPr>
              <w:rFonts w:ascii="Arial" w:hAnsi="Arial" w:cs="Arial"/>
              <w:color w:val="000000" w:themeColor="text1"/>
              <w:sz w:val="24"/>
              <w:szCs w:val="24"/>
            </w:rPr>
          </w:rPrChange>
        </w:rPr>
      </w:pPr>
      <w:commentRangeStart w:id="1409"/>
      <w:r w:rsidRPr="00CA0DB1">
        <w:rPr>
          <w:rFonts w:ascii="Arial" w:hAnsi="Arial"/>
          <w:b/>
          <w:color w:val="000000" w:themeColor="text1"/>
          <w:sz w:val="24"/>
          <w:rPrChange w:id="1410" w:author="Bruno dos Santos Rodrigues" w:date="2016-11-17T20:32:00Z">
            <w:rPr>
              <w:rFonts w:ascii="Arial" w:eastAsia="Arial" w:hAnsi="Arial" w:cs="Arial"/>
              <w:b/>
              <w:color w:val="000000" w:themeColor="text1"/>
              <w:sz w:val="24"/>
              <w:szCs w:val="24"/>
            </w:rPr>
          </w:rPrChange>
        </w:rPr>
        <w:t>UC02 – Gerenciar Dispositivo</w:t>
      </w:r>
      <w:commentRangeEnd w:id="1409"/>
      <w:r w:rsidR="00625CB7" w:rsidRPr="00CA0DB1">
        <w:rPr>
          <w:rStyle w:val="Refdecomentrio"/>
          <w:rFonts w:ascii="Arial" w:hAnsi="Arial"/>
          <w:color w:val="000000" w:themeColor="text1"/>
          <w:rPrChange w:id="1411" w:author="Bruno dos Santos Rodrigues" w:date="2016-11-17T20:32:00Z">
            <w:rPr>
              <w:rStyle w:val="Refdecomentrio"/>
              <w:color w:val="000000" w:themeColor="text1"/>
            </w:rPr>
          </w:rPrChange>
        </w:rPr>
        <w:commentReference w:id="1409"/>
      </w:r>
    </w:p>
    <w:p w14:paraId="20E7CC7A" w14:textId="77777777" w:rsidR="00046625" w:rsidRPr="00CA0DB1" w:rsidRDefault="00EE55CF">
      <w:pPr>
        <w:rPr>
          <w:rFonts w:ascii="Arial" w:hAnsi="Arial"/>
          <w:color w:val="000000" w:themeColor="text1"/>
          <w:sz w:val="24"/>
          <w:rPrChange w:id="1412"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413" w:author="Bruno dos Santos Rodrigues" w:date="2016-11-17T20:32:00Z">
            <w:rPr>
              <w:rFonts w:ascii="Arial" w:eastAsia="Arial" w:hAnsi="Arial" w:cs="Arial"/>
              <w:b/>
              <w:color w:val="000000" w:themeColor="text1"/>
              <w:sz w:val="24"/>
              <w:szCs w:val="24"/>
            </w:rPr>
          </w:rPrChange>
        </w:rPr>
        <w:t xml:space="preserve">NOME: </w:t>
      </w:r>
      <w:r w:rsidRPr="00CA0DB1">
        <w:rPr>
          <w:rFonts w:ascii="Arial" w:hAnsi="Arial"/>
          <w:color w:val="000000" w:themeColor="text1"/>
          <w:sz w:val="24"/>
          <w:rPrChange w:id="1414" w:author="Bruno dos Santos Rodrigues" w:date="2016-11-17T20:32:00Z">
            <w:rPr>
              <w:rFonts w:ascii="Arial" w:eastAsia="Arial" w:hAnsi="Arial" w:cs="Arial"/>
              <w:color w:val="000000" w:themeColor="text1"/>
              <w:sz w:val="24"/>
              <w:szCs w:val="24"/>
            </w:rPr>
          </w:rPrChange>
        </w:rPr>
        <w:t xml:space="preserve">Gerenciar </w:t>
      </w:r>
      <w:r w:rsidR="00DC539A" w:rsidRPr="00CA0DB1">
        <w:rPr>
          <w:rFonts w:ascii="Arial" w:hAnsi="Arial"/>
          <w:color w:val="000000" w:themeColor="text1"/>
          <w:sz w:val="24"/>
          <w:rPrChange w:id="1415" w:author="Bruno dos Santos Rodrigues" w:date="2016-11-17T20:32:00Z">
            <w:rPr>
              <w:rFonts w:ascii="Arial" w:eastAsia="Arial" w:hAnsi="Arial" w:cs="Arial"/>
              <w:color w:val="000000" w:themeColor="text1"/>
              <w:sz w:val="24"/>
              <w:szCs w:val="24"/>
            </w:rPr>
          </w:rPrChange>
        </w:rPr>
        <w:t>D</w:t>
      </w:r>
      <w:r w:rsidRPr="00CA0DB1">
        <w:rPr>
          <w:rFonts w:ascii="Arial" w:hAnsi="Arial"/>
          <w:color w:val="000000" w:themeColor="text1"/>
          <w:sz w:val="24"/>
          <w:rPrChange w:id="1416" w:author="Bruno dos Santos Rodrigues" w:date="2016-11-17T20:32:00Z">
            <w:rPr>
              <w:rFonts w:ascii="Arial" w:eastAsia="Arial" w:hAnsi="Arial" w:cs="Arial"/>
              <w:color w:val="000000" w:themeColor="text1"/>
              <w:sz w:val="24"/>
              <w:szCs w:val="24"/>
            </w:rPr>
          </w:rPrChange>
        </w:rPr>
        <w:t>ispositivo</w:t>
      </w:r>
    </w:p>
    <w:p w14:paraId="779C28F4" w14:textId="77777777" w:rsidR="00046625" w:rsidRPr="00CA0DB1" w:rsidRDefault="00EE55CF">
      <w:pPr>
        <w:rPr>
          <w:rFonts w:ascii="Arial" w:hAnsi="Arial"/>
          <w:color w:val="000000" w:themeColor="text1"/>
          <w:sz w:val="24"/>
          <w:rPrChange w:id="1417"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418" w:author="Bruno dos Santos Rodrigues" w:date="2016-11-17T20:32:00Z">
            <w:rPr>
              <w:rFonts w:ascii="Arial" w:eastAsia="Arial" w:hAnsi="Arial" w:cs="Arial"/>
              <w:b/>
              <w:color w:val="000000" w:themeColor="text1"/>
              <w:sz w:val="24"/>
              <w:szCs w:val="24"/>
            </w:rPr>
          </w:rPrChange>
        </w:rPr>
        <w:t>DESCRIÇÃO SUCINTA:  </w:t>
      </w:r>
      <w:r w:rsidRPr="00CA0DB1">
        <w:rPr>
          <w:rFonts w:ascii="Arial" w:hAnsi="Arial"/>
          <w:color w:val="000000" w:themeColor="text1"/>
          <w:sz w:val="24"/>
          <w:rPrChange w:id="1419" w:author="Bruno dos Santos Rodrigues" w:date="2016-11-17T20:32:00Z">
            <w:rPr>
              <w:rFonts w:ascii="Arial" w:eastAsia="Arial" w:hAnsi="Arial" w:cs="Arial"/>
              <w:color w:val="000000" w:themeColor="text1"/>
              <w:sz w:val="24"/>
              <w:szCs w:val="24"/>
            </w:rPr>
          </w:rPrChange>
        </w:rPr>
        <w:t>Usuário cadastra o dispositivo no sistema.</w:t>
      </w:r>
    </w:p>
    <w:p w14:paraId="3CDC012B" w14:textId="77777777" w:rsidR="00046625" w:rsidRPr="00CA0DB1" w:rsidRDefault="00EE55CF">
      <w:pPr>
        <w:rPr>
          <w:rFonts w:ascii="Arial" w:hAnsi="Arial"/>
          <w:color w:val="000000" w:themeColor="text1"/>
          <w:sz w:val="24"/>
          <w:rPrChange w:id="1420"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421" w:author="Bruno dos Santos Rodrigues" w:date="2016-11-17T20:32:00Z">
            <w:rPr>
              <w:rFonts w:ascii="Arial" w:eastAsia="Arial" w:hAnsi="Arial" w:cs="Arial"/>
              <w:b/>
              <w:color w:val="000000" w:themeColor="text1"/>
              <w:sz w:val="24"/>
              <w:szCs w:val="24"/>
            </w:rPr>
          </w:rPrChange>
        </w:rPr>
        <w:t>ATORES:</w:t>
      </w:r>
    </w:p>
    <w:p w14:paraId="5F259115" w14:textId="77777777" w:rsidR="00046625" w:rsidRPr="00CA0DB1" w:rsidRDefault="00EE55CF">
      <w:pPr>
        <w:rPr>
          <w:rFonts w:ascii="Arial" w:hAnsi="Arial"/>
          <w:color w:val="000000" w:themeColor="text1"/>
          <w:sz w:val="24"/>
          <w:rPrChange w:id="1422"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423" w:author="Bruno dos Santos Rodrigues" w:date="2016-11-17T20:32:00Z">
            <w:rPr>
              <w:rFonts w:ascii="Arial" w:eastAsia="Arial" w:hAnsi="Arial" w:cs="Arial"/>
              <w:color w:val="000000" w:themeColor="text1"/>
              <w:sz w:val="24"/>
              <w:szCs w:val="24"/>
            </w:rPr>
          </w:rPrChange>
        </w:rPr>
        <w:t>1.      Usuário Técnico de TI</w:t>
      </w:r>
    </w:p>
    <w:p w14:paraId="3F3BB0E4" w14:textId="77777777" w:rsidR="00046625" w:rsidRPr="00CA0DB1" w:rsidRDefault="00EE55CF">
      <w:pPr>
        <w:rPr>
          <w:rFonts w:ascii="Arial" w:hAnsi="Arial"/>
          <w:color w:val="000000" w:themeColor="text1"/>
          <w:sz w:val="24"/>
          <w:rPrChange w:id="1424"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425" w:author="Bruno dos Santos Rodrigues" w:date="2016-11-17T20:32:00Z">
            <w:rPr>
              <w:rFonts w:ascii="Arial" w:eastAsia="Arial" w:hAnsi="Arial" w:cs="Arial"/>
              <w:b/>
              <w:color w:val="000000" w:themeColor="text1"/>
              <w:sz w:val="24"/>
              <w:szCs w:val="24"/>
            </w:rPr>
          </w:rPrChange>
        </w:rPr>
        <w:t>FLUXO BÁSICO</w:t>
      </w:r>
    </w:p>
    <w:p w14:paraId="6FFDE1A2" w14:textId="77777777" w:rsidR="00046625" w:rsidRPr="00CA0DB1" w:rsidRDefault="00EE55CF">
      <w:pPr>
        <w:rPr>
          <w:rFonts w:ascii="Arial" w:hAnsi="Arial"/>
          <w:color w:val="000000" w:themeColor="text1"/>
          <w:sz w:val="24"/>
          <w:rPrChange w:id="1426"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427" w:author="Bruno dos Santos Rodrigues" w:date="2016-11-17T20:32:00Z">
            <w:rPr>
              <w:rFonts w:ascii="Arial" w:eastAsia="Arial" w:hAnsi="Arial" w:cs="Arial"/>
              <w:color w:val="000000" w:themeColor="text1"/>
              <w:sz w:val="24"/>
              <w:szCs w:val="24"/>
            </w:rPr>
          </w:rPrChange>
        </w:rPr>
        <w:t>1.      O usuário seleciona a opção “Gerenciar”</w:t>
      </w:r>
    </w:p>
    <w:p w14:paraId="79C5F6A3" w14:textId="77777777" w:rsidR="00046625" w:rsidRPr="00CA0DB1" w:rsidRDefault="00EE55CF">
      <w:pPr>
        <w:rPr>
          <w:rFonts w:ascii="Arial" w:hAnsi="Arial"/>
          <w:color w:val="000000" w:themeColor="text1"/>
          <w:sz w:val="24"/>
          <w:rPrChange w:id="1428"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429" w:author="Bruno dos Santos Rodrigues" w:date="2016-11-17T20:32:00Z">
            <w:rPr>
              <w:rFonts w:ascii="Arial" w:eastAsia="Arial" w:hAnsi="Arial" w:cs="Arial"/>
              <w:color w:val="000000" w:themeColor="text1"/>
              <w:sz w:val="24"/>
              <w:szCs w:val="24"/>
            </w:rPr>
          </w:rPrChange>
        </w:rPr>
        <w:t>2.      O Sistema exibe as opções</w:t>
      </w:r>
    </w:p>
    <w:p w14:paraId="3A93D5E8" w14:textId="77777777" w:rsidR="00046625" w:rsidRPr="00CA0DB1" w:rsidRDefault="00EE55CF">
      <w:pPr>
        <w:rPr>
          <w:rFonts w:ascii="Arial" w:hAnsi="Arial"/>
          <w:color w:val="000000" w:themeColor="text1"/>
          <w:sz w:val="24"/>
          <w:rPrChange w:id="1430"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431" w:author="Bruno dos Santos Rodrigues" w:date="2016-11-17T20:32:00Z">
            <w:rPr>
              <w:rFonts w:ascii="Arial" w:eastAsia="Arial" w:hAnsi="Arial" w:cs="Arial"/>
              <w:color w:val="000000" w:themeColor="text1"/>
              <w:sz w:val="24"/>
              <w:szCs w:val="24"/>
            </w:rPr>
          </w:rPrChange>
        </w:rPr>
        <w:t>3.      O usuário escolhe a opção “Dispositivo”</w:t>
      </w:r>
    </w:p>
    <w:p w14:paraId="54820783" w14:textId="77777777" w:rsidR="00046625" w:rsidRPr="00CA0DB1" w:rsidRDefault="00EE55CF">
      <w:pPr>
        <w:rPr>
          <w:rFonts w:ascii="Arial" w:hAnsi="Arial"/>
          <w:color w:val="000000" w:themeColor="text1"/>
          <w:sz w:val="24"/>
          <w:rPrChange w:id="1432"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433" w:author="Bruno dos Santos Rodrigues" w:date="2016-11-17T20:32:00Z">
            <w:rPr>
              <w:rFonts w:ascii="Arial" w:eastAsia="Arial" w:hAnsi="Arial" w:cs="Arial"/>
              <w:color w:val="000000" w:themeColor="text1"/>
              <w:sz w:val="24"/>
              <w:szCs w:val="24"/>
            </w:rPr>
          </w:rPrChange>
        </w:rPr>
        <w:t>4.      O Sistema abre a tela de cadastramento</w:t>
      </w:r>
    </w:p>
    <w:p w14:paraId="1B670B74" w14:textId="77777777" w:rsidR="00046625" w:rsidRPr="00CA0DB1" w:rsidRDefault="00EE55CF">
      <w:pPr>
        <w:rPr>
          <w:rFonts w:ascii="Arial" w:hAnsi="Arial"/>
          <w:color w:val="000000" w:themeColor="text1"/>
          <w:sz w:val="24"/>
          <w:rPrChange w:id="1434"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435" w:author="Bruno dos Santos Rodrigues" w:date="2016-11-17T20:32:00Z">
            <w:rPr>
              <w:rFonts w:ascii="Arial" w:eastAsia="Arial" w:hAnsi="Arial" w:cs="Arial"/>
              <w:color w:val="000000" w:themeColor="text1"/>
              <w:sz w:val="24"/>
              <w:szCs w:val="24"/>
            </w:rPr>
          </w:rPrChange>
        </w:rPr>
        <w:t>5.      O usuário preenche o campo “ID, NOME, TIPO (OPÇÕES) E LOCAL”</w:t>
      </w:r>
    </w:p>
    <w:p w14:paraId="5B2F12F7" w14:textId="77777777" w:rsidR="00046625" w:rsidRPr="00CA0DB1" w:rsidRDefault="00EE55CF">
      <w:pPr>
        <w:rPr>
          <w:rFonts w:ascii="Arial" w:hAnsi="Arial"/>
          <w:color w:val="000000" w:themeColor="text1"/>
          <w:sz w:val="24"/>
          <w:rPrChange w:id="1436"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437" w:author="Bruno dos Santos Rodrigues" w:date="2016-11-17T20:32:00Z">
            <w:rPr>
              <w:rFonts w:ascii="Arial" w:eastAsia="Arial" w:hAnsi="Arial" w:cs="Arial"/>
              <w:color w:val="000000" w:themeColor="text1"/>
              <w:sz w:val="24"/>
              <w:szCs w:val="24"/>
            </w:rPr>
          </w:rPrChange>
        </w:rPr>
        <w:t>6.      os campos são obrigatórios</w:t>
      </w:r>
    </w:p>
    <w:p w14:paraId="37F785EB" w14:textId="77777777" w:rsidR="00046625" w:rsidRPr="00CA0DB1" w:rsidRDefault="00EE55CF">
      <w:pPr>
        <w:rPr>
          <w:rFonts w:ascii="Arial" w:hAnsi="Arial"/>
          <w:color w:val="000000" w:themeColor="text1"/>
          <w:sz w:val="24"/>
          <w:rPrChange w:id="1438"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439" w:author="Bruno dos Santos Rodrigues" w:date="2016-11-17T20:32:00Z">
            <w:rPr>
              <w:rFonts w:ascii="Arial" w:eastAsia="Arial" w:hAnsi="Arial" w:cs="Arial"/>
              <w:color w:val="000000" w:themeColor="text1"/>
              <w:sz w:val="24"/>
              <w:szCs w:val="24"/>
            </w:rPr>
          </w:rPrChange>
        </w:rPr>
        <w:t>7.      O usuário preenchendo corretamente os campos tem o botão “Salvar” que é obrigatório a salvar</w:t>
      </w:r>
    </w:p>
    <w:p w14:paraId="2DD94956" w14:textId="77777777" w:rsidR="00046625" w:rsidRPr="00CA0DB1" w:rsidRDefault="00EE55CF">
      <w:pPr>
        <w:rPr>
          <w:rFonts w:ascii="Arial" w:hAnsi="Arial"/>
          <w:color w:val="000000" w:themeColor="text1"/>
          <w:sz w:val="24"/>
          <w:rPrChange w:id="1440"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441" w:author="Bruno dos Santos Rodrigues" w:date="2016-11-17T20:32:00Z">
            <w:rPr>
              <w:rFonts w:ascii="Arial" w:eastAsia="Arial" w:hAnsi="Arial" w:cs="Arial"/>
              <w:color w:val="000000" w:themeColor="text1"/>
              <w:sz w:val="24"/>
              <w:szCs w:val="24"/>
            </w:rPr>
          </w:rPrChange>
        </w:rPr>
        <w:t>8.      E o caso de uso é encerrado.</w:t>
      </w:r>
    </w:p>
    <w:p w14:paraId="03DF2E3B" w14:textId="77777777" w:rsidR="00046625" w:rsidRPr="00CA0DB1" w:rsidRDefault="00EE55CF">
      <w:pPr>
        <w:rPr>
          <w:rFonts w:ascii="Arial" w:hAnsi="Arial"/>
          <w:color w:val="000000" w:themeColor="text1"/>
          <w:sz w:val="24"/>
          <w:rPrChange w:id="1442"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443" w:author="Bruno dos Santos Rodrigues" w:date="2016-11-17T20:32:00Z">
            <w:rPr>
              <w:rFonts w:ascii="Arial" w:eastAsia="Arial" w:hAnsi="Arial" w:cs="Arial"/>
              <w:b/>
              <w:color w:val="000000" w:themeColor="text1"/>
              <w:sz w:val="24"/>
              <w:szCs w:val="24"/>
            </w:rPr>
          </w:rPrChange>
        </w:rPr>
        <w:t>FLUXOS ALTERNATIVOS</w:t>
      </w:r>
    </w:p>
    <w:p w14:paraId="23FD3393" w14:textId="77777777" w:rsidR="00046625" w:rsidRPr="00CA0DB1" w:rsidRDefault="00EE55CF">
      <w:pPr>
        <w:rPr>
          <w:rFonts w:ascii="Arial" w:hAnsi="Arial"/>
          <w:color w:val="000000" w:themeColor="text1"/>
          <w:sz w:val="24"/>
          <w:rPrChange w:id="1444"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445" w:author="Bruno dos Santos Rodrigues" w:date="2016-11-17T20:32:00Z">
            <w:rPr>
              <w:rFonts w:ascii="Arial" w:eastAsia="Arial" w:hAnsi="Arial" w:cs="Arial"/>
              <w:b/>
              <w:color w:val="000000" w:themeColor="text1"/>
              <w:sz w:val="24"/>
              <w:szCs w:val="24"/>
            </w:rPr>
          </w:rPrChange>
        </w:rPr>
        <w:t>(A1) Alternativa ao Passo 4 – Gerenciar Dispositivo</w:t>
      </w:r>
    </w:p>
    <w:p w14:paraId="43B05356" w14:textId="77777777" w:rsidR="00046625" w:rsidRPr="00CA0DB1" w:rsidRDefault="00EE55CF">
      <w:pPr>
        <w:rPr>
          <w:rFonts w:ascii="Arial" w:hAnsi="Arial"/>
          <w:color w:val="000000" w:themeColor="text1"/>
          <w:sz w:val="24"/>
          <w:rPrChange w:id="1446"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447" w:author="Bruno dos Santos Rodrigues" w:date="2016-11-17T20:32:00Z">
            <w:rPr>
              <w:rFonts w:ascii="Arial" w:eastAsia="Arial" w:hAnsi="Arial" w:cs="Arial"/>
              <w:color w:val="000000" w:themeColor="text1"/>
              <w:sz w:val="24"/>
              <w:szCs w:val="24"/>
            </w:rPr>
          </w:rPrChange>
        </w:rPr>
        <w:t>1.a. O sistema abre a tela de cadastramento de pessoa onde terá a opção alternativa para o usuário CANCELAR, o sistema fechar a janela, voltando para janela principal</w:t>
      </w:r>
    </w:p>
    <w:p w14:paraId="5E79E847" w14:textId="77777777" w:rsidR="00046625" w:rsidRPr="00CA0DB1" w:rsidRDefault="00EE55CF">
      <w:pPr>
        <w:rPr>
          <w:rFonts w:ascii="Arial" w:hAnsi="Arial"/>
          <w:color w:val="000000" w:themeColor="text1"/>
          <w:sz w:val="24"/>
          <w:rPrChange w:id="1448"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449" w:author="Bruno dos Santos Rodrigues" w:date="2016-11-17T20:32:00Z">
            <w:rPr>
              <w:rFonts w:ascii="Arial" w:eastAsia="Arial" w:hAnsi="Arial" w:cs="Arial"/>
              <w:color w:val="000000" w:themeColor="text1"/>
              <w:sz w:val="24"/>
              <w:szCs w:val="24"/>
            </w:rPr>
          </w:rPrChange>
        </w:rPr>
        <w:t>1.b.  O sistema abre a tela de cadastramento de pessoa onde terá a opção alternativa para o usuário EDITAR, o sistema faz uma busca e mostra para o usuário os cadastro de pessoa ativos</w:t>
      </w:r>
    </w:p>
    <w:p w14:paraId="05D0C410" w14:textId="77777777" w:rsidR="00046625" w:rsidRPr="00CA0DB1" w:rsidRDefault="00EE55CF">
      <w:pPr>
        <w:rPr>
          <w:rFonts w:ascii="Arial" w:hAnsi="Arial"/>
          <w:color w:val="000000" w:themeColor="text1"/>
          <w:sz w:val="24"/>
          <w:rPrChange w:id="1450"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451" w:author="Bruno dos Santos Rodrigues" w:date="2016-11-17T20:32:00Z">
            <w:rPr>
              <w:rFonts w:ascii="Arial" w:eastAsia="Arial" w:hAnsi="Arial" w:cs="Arial"/>
              <w:color w:val="000000" w:themeColor="text1"/>
              <w:sz w:val="24"/>
              <w:szCs w:val="24"/>
            </w:rPr>
          </w:rPrChange>
        </w:rPr>
        <w:t>1.c.  O sistema abre a tela de cadastramento de pessoa onde terá a opção alternativa para o usuário NOVO, quando o usuário clicar em novo volta para o passo 4.</w:t>
      </w:r>
    </w:p>
    <w:p w14:paraId="34FE4C3E" w14:textId="77777777" w:rsidR="00046625" w:rsidRPr="00CA0DB1" w:rsidRDefault="00EE55CF">
      <w:pPr>
        <w:rPr>
          <w:rFonts w:ascii="Arial" w:hAnsi="Arial"/>
          <w:color w:val="000000" w:themeColor="text1"/>
          <w:sz w:val="24"/>
          <w:rPrChange w:id="1452"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453" w:author="Bruno dos Santos Rodrigues" w:date="2016-11-17T20:32:00Z">
            <w:rPr>
              <w:rFonts w:ascii="Arial" w:eastAsia="Arial" w:hAnsi="Arial" w:cs="Arial"/>
              <w:b/>
              <w:color w:val="000000" w:themeColor="text1"/>
              <w:sz w:val="24"/>
              <w:szCs w:val="24"/>
            </w:rPr>
          </w:rPrChange>
        </w:rPr>
        <w:t>(A2) Alternativa ao Passo 8 – Informações Incorretas</w:t>
      </w:r>
    </w:p>
    <w:p w14:paraId="1ABFA35E" w14:textId="77777777" w:rsidR="00046625" w:rsidRPr="00CA0DB1" w:rsidRDefault="00EE55CF">
      <w:pPr>
        <w:rPr>
          <w:rFonts w:ascii="Arial" w:hAnsi="Arial"/>
          <w:color w:val="000000" w:themeColor="text1"/>
          <w:sz w:val="24"/>
          <w:rPrChange w:id="1454"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455" w:author="Bruno dos Santos Rodrigues" w:date="2016-11-17T20:32:00Z">
            <w:rPr>
              <w:rFonts w:ascii="Arial" w:eastAsia="Arial" w:hAnsi="Arial" w:cs="Arial"/>
              <w:color w:val="000000" w:themeColor="text1"/>
              <w:sz w:val="24"/>
              <w:szCs w:val="24"/>
            </w:rPr>
          </w:rPrChange>
        </w:rPr>
        <w:t xml:space="preserve">2.a. O sistema retorna uma mensagem de erro “cadastro inconsistente, por favor verificar as informações ” o usuário clica em ok e será redirecionado para a tela anterior. </w:t>
      </w:r>
    </w:p>
    <w:p w14:paraId="44EB1382" w14:textId="77777777" w:rsidR="00046625" w:rsidRPr="00CA0DB1" w:rsidRDefault="00EE55CF">
      <w:pPr>
        <w:rPr>
          <w:ins w:id="1456" w:author="Nayane Araujo" w:date="2016-11-16T21:51:00Z"/>
          <w:rFonts w:ascii="Arial" w:hAnsi="Arial"/>
          <w:color w:val="000000" w:themeColor="text1"/>
          <w:sz w:val="24"/>
          <w:rPrChange w:id="1457" w:author="Bruno dos Santos Rodrigues" w:date="2016-11-17T20:32:00Z">
            <w:rPr>
              <w:ins w:id="1458" w:author="Nayane Araujo" w:date="2016-11-16T21:51:00Z"/>
              <w:rFonts w:ascii="Arial" w:hAnsi="Arial" w:cs="Arial"/>
              <w:color w:val="000000" w:themeColor="text1"/>
              <w:sz w:val="24"/>
              <w:szCs w:val="24"/>
            </w:rPr>
          </w:rPrChange>
        </w:rPr>
      </w:pPr>
      <w:r w:rsidRPr="00CA0DB1">
        <w:rPr>
          <w:rFonts w:ascii="Arial" w:hAnsi="Arial"/>
          <w:color w:val="000000" w:themeColor="text1"/>
          <w:sz w:val="24"/>
          <w:rPrChange w:id="1459" w:author="Bruno dos Santos Rodrigues" w:date="2016-11-17T20:32:00Z">
            <w:rPr>
              <w:rFonts w:ascii="Arial" w:eastAsia="Arial" w:hAnsi="Arial" w:cs="Arial"/>
              <w:color w:val="000000" w:themeColor="text1"/>
              <w:sz w:val="24"/>
              <w:szCs w:val="24"/>
            </w:rPr>
          </w:rPrChange>
        </w:rPr>
        <w:t>FIM DO CASO DE USO DISPOSITIVO.</w:t>
      </w:r>
    </w:p>
    <w:p w14:paraId="23DE1F90" w14:textId="77777777" w:rsidR="00EA12B6" w:rsidRPr="00CA0DB1" w:rsidRDefault="00EA12B6">
      <w:pPr>
        <w:rPr>
          <w:ins w:id="1460" w:author="Bruno dos Santos Rodrigues" w:date="2016-11-17T20:32:00Z"/>
          <w:rFonts w:ascii="Arial" w:hAnsi="Arial" w:cs="Arial"/>
          <w:color w:val="000000" w:themeColor="text1"/>
          <w:sz w:val="24"/>
          <w:szCs w:val="24"/>
        </w:rPr>
      </w:pPr>
    </w:p>
    <w:p w14:paraId="49C92554" w14:textId="69EFFDCE" w:rsidR="00D83BCC" w:rsidRPr="00CA0DB1" w:rsidRDefault="00D83BCC" w:rsidP="00D83BCC">
      <w:pPr>
        <w:rPr>
          <w:ins w:id="1461" w:author="Nayane Araujo" w:date="2016-11-16T21:24:00Z"/>
          <w:rFonts w:ascii="Arial" w:hAnsi="Arial" w:cs="Arial"/>
          <w:b/>
          <w:color w:val="000000" w:themeColor="text1"/>
          <w:sz w:val="24"/>
          <w:szCs w:val="24"/>
        </w:rPr>
      </w:pPr>
      <w:ins w:id="1462" w:author="Nayane Araujo" w:date="2016-11-16T21:24:00Z">
        <w:r w:rsidRPr="00CA0DB1">
          <w:rPr>
            <w:rFonts w:ascii="Arial" w:eastAsia="Arial" w:hAnsi="Arial" w:cs="Arial"/>
            <w:b/>
            <w:color w:val="000000" w:themeColor="text1"/>
            <w:sz w:val="24"/>
            <w:szCs w:val="24"/>
          </w:rPr>
          <w:t>UC03 – Gerenciar Chamado</w:t>
        </w:r>
      </w:ins>
    </w:p>
    <w:p w14:paraId="09582B36" w14:textId="77777777" w:rsidR="00046625" w:rsidRPr="00CA0DB1" w:rsidRDefault="00EE55CF">
      <w:pPr>
        <w:rPr>
          <w:del w:id="1463" w:author="Nayane Araujo" w:date="2016-11-16T21:24:00Z"/>
          <w:rFonts w:ascii="Arial" w:hAnsi="Arial"/>
          <w:color w:val="000000" w:themeColor="text1"/>
          <w:sz w:val="24"/>
          <w:rPrChange w:id="1464" w:author="Bruno dos Santos Rodrigues" w:date="2016-11-17T20:32:00Z">
            <w:rPr>
              <w:del w:id="1465" w:author="Nayane Araujo" w:date="2016-11-16T21:24:00Z"/>
              <w:rFonts w:ascii="Arial" w:hAnsi="Arial" w:cs="Arial"/>
              <w:color w:val="000000" w:themeColor="text1"/>
              <w:sz w:val="24"/>
              <w:szCs w:val="24"/>
            </w:rPr>
          </w:rPrChange>
        </w:rPr>
      </w:pPr>
      <w:del w:id="1466" w:author="Nayane Araujo" w:date="2016-11-16T21:24:00Z">
        <w:r w:rsidRPr="00CA0DB1">
          <w:rPr>
            <w:rFonts w:ascii="Arial" w:hAnsi="Arial"/>
            <w:b/>
            <w:color w:val="000000" w:themeColor="text1"/>
            <w:sz w:val="24"/>
            <w:rPrChange w:id="1467" w:author="Bruno dos Santos Rodrigues" w:date="2016-11-17T20:32:00Z">
              <w:rPr>
                <w:rFonts w:ascii="Arial" w:eastAsia="Arial" w:hAnsi="Arial" w:cs="Arial"/>
                <w:b/>
                <w:color w:val="000000" w:themeColor="text1"/>
                <w:sz w:val="24"/>
                <w:szCs w:val="24"/>
              </w:rPr>
            </w:rPrChange>
          </w:rPr>
          <w:delText>Gerenciar – CASO DE USO</w:delText>
        </w:r>
      </w:del>
    </w:p>
    <w:p w14:paraId="167E66F3" w14:textId="77777777" w:rsidR="00046625" w:rsidRPr="00CA0DB1" w:rsidRDefault="00EE55CF">
      <w:pPr>
        <w:rPr>
          <w:rFonts w:ascii="Arial" w:hAnsi="Arial"/>
          <w:color w:val="000000" w:themeColor="text1"/>
          <w:sz w:val="24"/>
          <w:rPrChange w:id="1468"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469" w:author="Bruno dos Santos Rodrigues" w:date="2016-11-17T20:32:00Z">
            <w:rPr>
              <w:rFonts w:ascii="Arial" w:eastAsia="Arial" w:hAnsi="Arial" w:cs="Arial"/>
              <w:b/>
              <w:color w:val="000000" w:themeColor="text1"/>
              <w:sz w:val="24"/>
              <w:szCs w:val="24"/>
            </w:rPr>
          </w:rPrChange>
        </w:rPr>
        <w:t xml:space="preserve">NOME: </w:t>
      </w:r>
      <w:r w:rsidRPr="00CA0DB1">
        <w:rPr>
          <w:rFonts w:ascii="Arial" w:hAnsi="Arial"/>
          <w:color w:val="000000" w:themeColor="text1"/>
          <w:sz w:val="24"/>
          <w:rPrChange w:id="1470" w:author="Bruno dos Santos Rodrigues" w:date="2016-11-17T20:32:00Z">
            <w:rPr>
              <w:rFonts w:ascii="Arial" w:eastAsia="Arial" w:hAnsi="Arial" w:cs="Arial"/>
              <w:color w:val="000000" w:themeColor="text1"/>
              <w:sz w:val="24"/>
              <w:szCs w:val="24"/>
            </w:rPr>
          </w:rPrChange>
        </w:rPr>
        <w:t>Gerenciar chamado</w:t>
      </w:r>
    </w:p>
    <w:p w14:paraId="0A4031D3" w14:textId="77777777" w:rsidR="00046625" w:rsidRPr="00CA0DB1" w:rsidRDefault="00EE55CF">
      <w:pPr>
        <w:rPr>
          <w:rFonts w:ascii="Arial" w:hAnsi="Arial"/>
          <w:color w:val="000000" w:themeColor="text1"/>
          <w:sz w:val="24"/>
          <w:rPrChange w:id="1471"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472" w:author="Bruno dos Santos Rodrigues" w:date="2016-11-17T20:32:00Z">
            <w:rPr>
              <w:rFonts w:ascii="Arial" w:eastAsia="Arial" w:hAnsi="Arial" w:cs="Arial"/>
              <w:b/>
              <w:color w:val="000000" w:themeColor="text1"/>
              <w:sz w:val="24"/>
              <w:szCs w:val="24"/>
            </w:rPr>
          </w:rPrChange>
        </w:rPr>
        <w:t>DESCRIÇÃO SUCINTA:  </w:t>
      </w:r>
      <w:r w:rsidRPr="00CA0DB1">
        <w:rPr>
          <w:rFonts w:ascii="Arial" w:hAnsi="Arial"/>
          <w:color w:val="000000" w:themeColor="text1"/>
          <w:sz w:val="24"/>
          <w:rPrChange w:id="1473" w:author="Bruno dos Santos Rodrigues" w:date="2016-11-17T20:32:00Z">
            <w:rPr>
              <w:rFonts w:ascii="Arial" w:eastAsia="Arial" w:hAnsi="Arial" w:cs="Arial"/>
              <w:color w:val="000000" w:themeColor="text1"/>
              <w:sz w:val="24"/>
              <w:szCs w:val="24"/>
            </w:rPr>
          </w:rPrChange>
        </w:rPr>
        <w:t>Usuário cadastra o chamado no sistema.</w:t>
      </w:r>
    </w:p>
    <w:p w14:paraId="5BC4324F" w14:textId="77777777" w:rsidR="00046625" w:rsidRPr="00CA0DB1" w:rsidRDefault="00EE55CF">
      <w:pPr>
        <w:rPr>
          <w:rFonts w:ascii="Arial" w:hAnsi="Arial"/>
          <w:color w:val="000000" w:themeColor="text1"/>
          <w:sz w:val="24"/>
          <w:rPrChange w:id="1474"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475" w:author="Bruno dos Santos Rodrigues" w:date="2016-11-17T20:32:00Z">
            <w:rPr>
              <w:rFonts w:ascii="Arial" w:eastAsia="Arial" w:hAnsi="Arial" w:cs="Arial"/>
              <w:b/>
              <w:color w:val="000000" w:themeColor="text1"/>
              <w:sz w:val="24"/>
              <w:szCs w:val="24"/>
            </w:rPr>
          </w:rPrChange>
        </w:rPr>
        <w:t>ATORES:</w:t>
      </w:r>
    </w:p>
    <w:p w14:paraId="10CAE58E" w14:textId="77777777" w:rsidR="00046625" w:rsidRPr="00CA0DB1" w:rsidRDefault="00EE55CF">
      <w:pPr>
        <w:rPr>
          <w:rFonts w:ascii="Arial" w:hAnsi="Arial"/>
          <w:color w:val="000000" w:themeColor="text1"/>
          <w:sz w:val="24"/>
          <w:rPrChange w:id="1476"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477" w:author="Bruno dos Santos Rodrigues" w:date="2016-11-17T20:32:00Z">
            <w:rPr>
              <w:rFonts w:ascii="Arial" w:eastAsia="Arial" w:hAnsi="Arial" w:cs="Arial"/>
              <w:color w:val="000000" w:themeColor="text1"/>
              <w:sz w:val="24"/>
              <w:szCs w:val="24"/>
            </w:rPr>
          </w:rPrChange>
        </w:rPr>
        <w:t>1.      Usuário Técnico de TI</w:t>
      </w:r>
    </w:p>
    <w:p w14:paraId="52D53ECB" w14:textId="77777777" w:rsidR="00046625" w:rsidRPr="00CA0DB1" w:rsidRDefault="00EE55CF">
      <w:pPr>
        <w:rPr>
          <w:rFonts w:ascii="Arial" w:hAnsi="Arial"/>
          <w:color w:val="000000" w:themeColor="text1"/>
          <w:sz w:val="24"/>
          <w:rPrChange w:id="1478"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479" w:author="Bruno dos Santos Rodrigues" w:date="2016-11-17T20:32:00Z">
            <w:rPr>
              <w:rFonts w:ascii="Arial" w:eastAsia="Arial" w:hAnsi="Arial" w:cs="Arial"/>
              <w:b/>
              <w:color w:val="000000" w:themeColor="text1"/>
              <w:sz w:val="24"/>
              <w:szCs w:val="24"/>
            </w:rPr>
          </w:rPrChange>
        </w:rPr>
        <w:t>PRÉ-CONDIÇÕES:</w:t>
      </w:r>
    </w:p>
    <w:p w14:paraId="59D6D327" w14:textId="77777777" w:rsidR="00046625" w:rsidRPr="00CA0DB1" w:rsidRDefault="00EE55CF">
      <w:pPr>
        <w:rPr>
          <w:rFonts w:ascii="Arial" w:hAnsi="Arial"/>
          <w:color w:val="000000" w:themeColor="text1"/>
          <w:sz w:val="24"/>
          <w:rPrChange w:id="1480"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481" w:author="Bruno dos Santos Rodrigues" w:date="2016-11-17T20:32:00Z">
            <w:rPr>
              <w:rFonts w:ascii="Arial" w:eastAsia="Arial" w:hAnsi="Arial" w:cs="Arial"/>
              <w:color w:val="000000" w:themeColor="text1"/>
              <w:sz w:val="24"/>
              <w:szCs w:val="24"/>
            </w:rPr>
          </w:rPrChange>
        </w:rPr>
        <w:t>1.      As pessoas relacionadas do chamado precisam já estar cadastradas, os dispositivos dos chamados também.</w:t>
      </w:r>
    </w:p>
    <w:p w14:paraId="216F5E1B" w14:textId="77777777" w:rsidR="00046625" w:rsidRPr="00CA0DB1" w:rsidRDefault="00EE55CF">
      <w:pPr>
        <w:rPr>
          <w:rFonts w:ascii="Arial" w:hAnsi="Arial"/>
          <w:color w:val="000000" w:themeColor="text1"/>
          <w:sz w:val="24"/>
          <w:rPrChange w:id="1482"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483" w:author="Bruno dos Santos Rodrigues" w:date="2016-11-17T20:32:00Z">
            <w:rPr>
              <w:rFonts w:ascii="Arial" w:eastAsia="Arial" w:hAnsi="Arial" w:cs="Arial"/>
              <w:b/>
              <w:color w:val="000000" w:themeColor="text1"/>
              <w:sz w:val="24"/>
              <w:szCs w:val="24"/>
            </w:rPr>
          </w:rPrChange>
        </w:rPr>
        <w:t>FLUXO BÁSICO</w:t>
      </w:r>
    </w:p>
    <w:p w14:paraId="4879EA9B" w14:textId="77777777" w:rsidR="00046625" w:rsidRPr="00CA0DB1" w:rsidRDefault="00EE55CF">
      <w:pPr>
        <w:rPr>
          <w:rFonts w:ascii="Arial" w:hAnsi="Arial"/>
          <w:color w:val="000000" w:themeColor="text1"/>
          <w:sz w:val="24"/>
          <w:rPrChange w:id="1484"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485" w:author="Bruno dos Santos Rodrigues" w:date="2016-11-17T20:32:00Z">
            <w:rPr>
              <w:rFonts w:ascii="Arial" w:eastAsia="Arial" w:hAnsi="Arial" w:cs="Arial"/>
              <w:color w:val="000000" w:themeColor="text1"/>
              <w:sz w:val="24"/>
              <w:szCs w:val="24"/>
            </w:rPr>
          </w:rPrChange>
        </w:rPr>
        <w:t>1.      O usuário seleciona a opção “Gerenciar”</w:t>
      </w:r>
    </w:p>
    <w:p w14:paraId="082A0A03" w14:textId="77777777" w:rsidR="00046625" w:rsidRPr="00CA0DB1" w:rsidRDefault="00EE55CF">
      <w:pPr>
        <w:rPr>
          <w:rFonts w:ascii="Arial" w:hAnsi="Arial"/>
          <w:color w:val="000000" w:themeColor="text1"/>
          <w:sz w:val="24"/>
          <w:rPrChange w:id="1486"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487" w:author="Bruno dos Santos Rodrigues" w:date="2016-11-17T20:32:00Z">
            <w:rPr>
              <w:rFonts w:ascii="Arial" w:eastAsia="Arial" w:hAnsi="Arial" w:cs="Arial"/>
              <w:color w:val="000000" w:themeColor="text1"/>
              <w:sz w:val="24"/>
              <w:szCs w:val="24"/>
            </w:rPr>
          </w:rPrChange>
        </w:rPr>
        <w:t>2.      O Sistema exibe as opções</w:t>
      </w:r>
    </w:p>
    <w:p w14:paraId="4FCED66D" w14:textId="77777777" w:rsidR="00046625" w:rsidRPr="00CA0DB1" w:rsidRDefault="00EE55CF">
      <w:pPr>
        <w:rPr>
          <w:rFonts w:ascii="Arial" w:hAnsi="Arial"/>
          <w:color w:val="000000" w:themeColor="text1"/>
          <w:sz w:val="24"/>
          <w:rPrChange w:id="1488"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489" w:author="Bruno dos Santos Rodrigues" w:date="2016-11-17T20:32:00Z">
            <w:rPr>
              <w:rFonts w:ascii="Arial" w:eastAsia="Arial" w:hAnsi="Arial" w:cs="Arial"/>
              <w:color w:val="000000" w:themeColor="text1"/>
              <w:sz w:val="24"/>
              <w:szCs w:val="24"/>
            </w:rPr>
          </w:rPrChange>
        </w:rPr>
        <w:t>3.      O usuário escolhe a opção “Chamado”</w:t>
      </w:r>
    </w:p>
    <w:p w14:paraId="4D04FC6C" w14:textId="77777777" w:rsidR="00046625" w:rsidRPr="00CA0DB1" w:rsidRDefault="00EE55CF">
      <w:pPr>
        <w:rPr>
          <w:rFonts w:ascii="Arial" w:hAnsi="Arial"/>
          <w:color w:val="000000" w:themeColor="text1"/>
          <w:sz w:val="24"/>
          <w:rPrChange w:id="1490"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491" w:author="Bruno dos Santos Rodrigues" w:date="2016-11-17T20:32:00Z">
            <w:rPr>
              <w:rFonts w:ascii="Arial" w:eastAsia="Arial" w:hAnsi="Arial" w:cs="Arial"/>
              <w:color w:val="000000" w:themeColor="text1"/>
              <w:sz w:val="24"/>
              <w:szCs w:val="24"/>
            </w:rPr>
          </w:rPrChange>
        </w:rPr>
        <w:t>4.      O Sistema abre a tela de cadastramento</w:t>
      </w:r>
    </w:p>
    <w:p w14:paraId="5354997E" w14:textId="77777777" w:rsidR="00046625" w:rsidRPr="00CA0DB1" w:rsidRDefault="00EE55CF">
      <w:pPr>
        <w:rPr>
          <w:rFonts w:ascii="Arial" w:hAnsi="Arial"/>
          <w:color w:val="000000" w:themeColor="text1"/>
          <w:sz w:val="24"/>
          <w:rPrChange w:id="1492"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493" w:author="Bruno dos Santos Rodrigues" w:date="2016-11-17T20:32:00Z">
            <w:rPr>
              <w:rFonts w:ascii="Arial" w:eastAsia="Arial" w:hAnsi="Arial" w:cs="Arial"/>
              <w:color w:val="000000" w:themeColor="text1"/>
              <w:sz w:val="24"/>
              <w:szCs w:val="24"/>
            </w:rPr>
          </w:rPrChange>
        </w:rPr>
        <w:t>5.      O usuário preenche o campo “ID, MATRIZ RACI, EQUIPAMENTO, TEMPO DECORRIDO, SLA, STATUS (ABERTO, ATRIBUÍDO, EM EXECUÇÃO E CONCLUIDO), REINCIDENTES, ABERTO EM, CONCLUIDO EM E DESCRIÇÃO”</w:t>
      </w:r>
    </w:p>
    <w:p w14:paraId="6F9163F1" w14:textId="77777777" w:rsidR="00046625" w:rsidRPr="00CA0DB1" w:rsidRDefault="00EE55CF">
      <w:pPr>
        <w:rPr>
          <w:rFonts w:ascii="Arial" w:hAnsi="Arial"/>
          <w:color w:val="000000" w:themeColor="text1"/>
          <w:sz w:val="24"/>
          <w:rPrChange w:id="1494"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495" w:author="Bruno dos Santos Rodrigues" w:date="2016-11-17T20:32:00Z">
            <w:rPr>
              <w:rFonts w:ascii="Arial" w:eastAsia="Arial" w:hAnsi="Arial" w:cs="Arial"/>
              <w:color w:val="000000" w:themeColor="text1"/>
              <w:sz w:val="24"/>
              <w:szCs w:val="24"/>
            </w:rPr>
          </w:rPrChange>
        </w:rPr>
        <w:t>6.      O usuário abre a tela da matriz RACI</w:t>
      </w:r>
    </w:p>
    <w:p w14:paraId="37B40757" w14:textId="77777777" w:rsidR="00046625" w:rsidRPr="00CA0DB1" w:rsidRDefault="00EE55CF">
      <w:pPr>
        <w:rPr>
          <w:rFonts w:ascii="Arial" w:hAnsi="Arial"/>
          <w:color w:val="000000" w:themeColor="text1"/>
          <w:sz w:val="24"/>
          <w:rPrChange w:id="1496"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497" w:author="Bruno dos Santos Rodrigues" w:date="2016-11-17T20:32:00Z">
            <w:rPr>
              <w:rFonts w:ascii="Arial" w:eastAsia="Arial" w:hAnsi="Arial" w:cs="Arial"/>
              <w:color w:val="000000" w:themeColor="text1"/>
              <w:sz w:val="24"/>
              <w:szCs w:val="24"/>
            </w:rPr>
          </w:rPrChange>
        </w:rPr>
        <w:t>7.      O usuário abre a tela de equipamento</w:t>
      </w:r>
    </w:p>
    <w:p w14:paraId="108A78F0" w14:textId="77777777" w:rsidR="00046625" w:rsidRPr="00CA0DB1" w:rsidRDefault="00EE55CF">
      <w:pPr>
        <w:rPr>
          <w:rFonts w:ascii="Arial" w:hAnsi="Arial"/>
          <w:color w:val="000000" w:themeColor="text1"/>
          <w:sz w:val="24"/>
          <w:rPrChange w:id="1498"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499" w:author="Bruno dos Santos Rodrigues" w:date="2016-11-17T20:32:00Z">
            <w:rPr>
              <w:rFonts w:ascii="Arial" w:eastAsia="Arial" w:hAnsi="Arial" w:cs="Arial"/>
              <w:color w:val="000000" w:themeColor="text1"/>
              <w:sz w:val="24"/>
              <w:szCs w:val="24"/>
            </w:rPr>
          </w:rPrChange>
        </w:rPr>
        <w:t>8.      O usuário marca a caixa de seleção CheckBox se o chamado já existe</w:t>
      </w:r>
    </w:p>
    <w:p w14:paraId="2B4E4AFB" w14:textId="77777777" w:rsidR="00046625" w:rsidRPr="00CA0DB1" w:rsidRDefault="00EE55CF">
      <w:pPr>
        <w:rPr>
          <w:rFonts w:ascii="Arial" w:hAnsi="Arial"/>
          <w:color w:val="000000" w:themeColor="text1"/>
          <w:sz w:val="24"/>
          <w:rPrChange w:id="1500"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501" w:author="Bruno dos Santos Rodrigues" w:date="2016-11-17T20:32:00Z">
            <w:rPr>
              <w:rFonts w:ascii="Arial" w:eastAsia="Arial" w:hAnsi="Arial" w:cs="Arial"/>
              <w:color w:val="000000" w:themeColor="text1"/>
              <w:sz w:val="24"/>
              <w:szCs w:val="24"/>
            </w:rPr>
          </w:rPrChange>
        </w:rPr>
        <w:t>9.      Todos os campos são obrigatórios</w:t>
      </w:r>
    </w:p>
    <w:p w14:paraId="759F5712" w14:textId="77777777" w:rsidR="00046625" w:rsidRPr="00CA0DB1" w:rsidRDefault="00EE55CF">
      <w:pPr>
        <w:rPr>
          <w:rFonts w:ascii="Arial" w:hAnsi="Arial"/>
          <w:color w:val="000000" w:themeColor="text1"/>
          <w:sz w:val="24"/>
          <w:rPrChange w:id="1502"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503" w:author="Bruno dos Santos Rodrigues" w:date="2016-11-17T20:32:00Z">
            <w:rPr>
              <w:rFonts w:ascii="Arial" w:eastAsia="Arial" w:hAnsi="Arial" w:cs="Arial"/>
              <w:color w:val="000000" w:themeColor="text1"/>
              <w:sz w:val="24"/>
              <w:szCs w:val="24"/>
            </w:rPr>
          </w:rPrChange>
        </w:rPr>
        <w:t>10.  O usuário preenchendo corretamente os campos tem o botão “Salvar” que é obrigatório a salvar</w:t>
      </w:r>
    </w:p>
    <w:p w14:paraId="7CDC5036" w14:textId="77777777" w:rsidR="00046625" w:rsidRPr="00CA0DB1" w:rsidRDefault="00EE55CF">
      <w:pPr>
        <w:rPr>
          <w:rFonts w:ascii="Arial" w:hAnsi="Arial"/>
          <w:color w:val="000000" w:themeColor="text1"/>
          <w:sz w:val="24"/>
          <w:rPrChange w:id="1504"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505" w:author="Bruno dos Santos Rodrigues" w:date="2016-11-17T20:32:00Z">
            <w:rPr>
              <w:rFonts w:ascii="Arial" w:eastAsia="Arial" w:hAnsi="Arial" w:cs="Arial"/>
              <w:color w:val="000000" w:themeColor="text1"/>
              <w:sz w:val="24"/>
              <w:szCs w:val="24"/>
            </w:rPr>
          </w:rPrChange>
        </w:rPr>
        <w:t>11.  E o caso de uso é encerrado.</w:t>
      </w:r>
    </w:p>
    <w:p w14:paraId="2AFE1F6E" w14:textId="77777777" w:rsidR="00046625" w:rsidRPr="00CA0DB1" w:rsidRDefault="00EE55CF">
      <w:pPr>
        <w:rPr>
          <w:rFonts w:ascii="Arial" w:hAnsi="Arial"/>
          <w:color w:val="000000" w:themeColor="text1"/>
          <w:sz w:val="24"/>
          <w:rPrChange w:id="1506"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507" w:author="Bruno dos Santos Rodrigues" w:date="2016-11-17T20:32:00Z">
            <w:rPr>
              <w:rFonts w:ascii="Arial" w:eastAsia="Arial" w:hAnsi="Arial" w:cs="Arial"/>
              <w:b/>
              <w:color w:val="000000" w:themeColor="text1"/>
              <w:sz w:val="24"/>
              <w:szCs w:val="24"/>
            </w:rPr>
          </w:rPrChange>
        </w:rPr>
        <w:t>FLUXOS ALTERNATIVOS</w:t>
      </w:r>
    </w:p>
    <w:p w14:paraId="72088385" w14:textId="77777777" w:rsidR="00046625" w:rsidRPr="00CA0DB1" w:rsidRDefault="00EE55CF">
      <w:pPr>
        <w:rPr>
          <w:rFonts w:ascii="Arial" w:hAnsi="Arial"/>
          <w:color w:val="000000" w:themeColor="text1"/>
          <w:sz w:val="24"/>
          <w:rPrChange w:id="1508"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509" w:author="Bruno dos Santos Rodrigues" w:date="2016-11-17T20:32:00Z">
            <w:rPr>
              <w:rFonts w:ascii="Arial" w:eastAsia="Arial" w:hAnsi="Arial" w:cs="Arial"/>
              <w:b/>
              <w:color w:val="000000" w:themeColor="text1"/>
              <w:sz w:val="24"/>
              <w:szCs w:val="24"/>
            </w:rPr>
          </w:rPrChange>
        </w:rPr>
        <w:t>(A1) Alternativa ao Passo 4 – Gerenciar chamado</w:t>
      </w:r>
    </w:p>
    <w:p w14:paraId="4BAA66DF" w14:textId="77777777" w:rsidR="00046625" w:rsidRPr="00CA0DB1" w:rsidRDefault="00EE55CF">
      <w:pPr>
        <w:rPr>
          <w:rFonts w:ascii="Arial" w:hAnsi="Arial"/>
          <w:color w:val="000000" w:themeColor="text1"/>
          <w:sz w:val="24"/>
          <w:rPrChange w:id="1510"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511" w:author="Bruno dos Santos Rodrigues" w:date="2016-11-17T20:32:00Z">
            <w:rPr>
              <w:rFonts w:ascii="Arial" w:eastAsia="Arial" w:hAnsi="Arial" w:cs="Arial"/>
              <w:color w:val="000000" w:themeColor="text1"/>
              <w:sz w:val="24"/>
              <w:szCs w:val="24"/>
            </w:rPr>
          </w:rPrChange>
        </w:rPr>
        <w:t>1.a. O sistema abre a tela de cadastramento de pessoa onde terá a opção alternativa para o usuário CANCELAR, o sistema fechar a janela, voltando para janela principal</w:t>
      </w:r>
    </w:p>
    <w:p w14:paraId="63396608" w14:textId="77777777" w:rsidR="00046625" w:rsidRPr="00CA0DB1" w:rsidRDefault="00EE55CF">
      <w:pPr>
        <w:rPr>
          <w:rFonts w:ascii="Arial" w:hAnsi="Arial"/>
          <w:color w:val="000000" w:themeColor="text1"/>
          <w:sz w:val="24"/>
          <w:rPrChange w:id="1512"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513" w:author="Bruno dos Santos Rodrigues" w:date="2016-11-17T20:32:00Z">
            <w:rPr>
              <w:rFonts w:ascii="Arial" w:eastAsia="Arial" w:hAnsi="Arial" w:cs="Arial"/>
              <w:color w:val="000000" w:themeColor="text1"/>
              <w:sz w:val="24"/>
              <w:szCs w:val="24"/>
            </w:rPr>
          </w:rPrChange>
        </w:rPr>
        <w:t>1.b.  O sistema abre a tela de cadastramento de pessoa onde terá a opção alternativa para o usuário EDITAR, o sistema faz uma busca e mostra para o usuário os cadastro de pessoa ativos</w:t>
      </w:r>
    </w:p>
    <w:p w14:paraId="2C0C25C3" w14:textId="77777777" w:rsidR="00046625" w:rsidRPr="00CA0DB1" w:rsidRDefault="00EE55CF">
      <w:pPr>
        <w:rPr>
          <w:rFonts w:ascii="Arial" w:hAnsi="Arial"/>
          <w:color w:val="000000" w:themeColor="text1"/>
          <w:sz w:val="24"/>
          <w:rPrChange w:id="1514"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515" w:author="Bruno dos Santos Rodrigues" w:date="2016-11-17T20:32:00Z">
            <w:rPr>
              <w:rFonts w:ascii="Arial" w:eastAsia="Arial" w:hAnsi="Arial" w:cs="Arial"/>
              <w:color w:val="000000" w:themeColor="text1"/>
              <w:sz w:val="24"/>
              <w:szCs w:val="24"/>
            </w:rPr>
          </w:rPrChange>
        </w:rPr>
        <w:t>1.c.  O sistema abre a tela de cadastramento de pessoa onde terá a opção alternativa para o usuário NOVO, quando o usuário clicar em novo volta para o passo 4.</w:t>
      </w:r>
    </w:p>
    <w:p w14:paraId="6911700C" w14:textId="77777777" w:rsidR="00046625" w:rsidRPr="00CA0DB1" w:rsidRDefault="00EE55CF">
      <w:pPr>
        <w:rPr>
          <w:rFonts w:ascii="Arial" w:hAnsi="Arial"/>
          <w:color w:val="000000" w:themeColor="text1"/>
          <w:sz w:val="24"/>
          <w:rPrChange w:id="1516"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517" w:author="Bruno dos Santos Rodrigues" w:date="2016-11-17T20:32:00Z">
            <w:rPr>
              <w:rFonts w:ascii="Arial" w:eastAsia="Arial" w:hAnsi="Arial" w:cs="Arial"/>
              <w:b/>
              <w:color w:val="000000" w:themeColor="text1"/>
              <w:sz w:val="24"/>
              <w:szCs w:val="24"/>
            </w:rPr>
          </w:rPrChange>
        </w:rPr>
        <w:t>(A2) Alternativa ao Passo 8 – Informações Incorretas</w:t>
      </w:r>
    </w:p>
    <w:p w14:paraId="5D045DC4" w14:textId="77777777" w:rsidR="00046625" w:rsidRPr="00CA0DB1" w:rsidRDefault="00EE55CF">
      <w:pPr>
        <w:rPr>
          <w:rFonts w:ascii="Arial" w:hAnsi="Arial"/>
          <w:color w:val="000000" w:themeColor="text1"/>
          <w:sz w:val="24"/>
          <w:rPrChange w:id="1518"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519" w:author="Bruno dos Santos Rodrigues" w:date="2016-11-17T20:32:00Z">
            <w:rPr>
              <w:rFonts w:ascii="Arial" w:eastAsia="Arial" w:hAnsi="Arial" w:cs="Arial"/>
              <w:color w:val="000000" w:themeColor="text1"/>
              <w:sz w:val="24"/>
              <w:szCs w:val="24"/>
            </w:rPr>
          </w:rPrChange>
        </w:rPr>
        <w:t>2.a. O sistema retorna uma mensagem de erro “cadastro inconsistente, por favor verificar as informações ” o usuário clica em ok e será redirecionado para a tela anterior.</w:t>
      </w:r>
    </w:p>
    <w:p w14:paraId="0B8E0724" w14:textId="77777777" w:rsidR="00046625" w:rsidRPr="00CA0DB1" w:rsidRDefault="00EE55CF">
      <w:pPr>
        <w:rPr>
          <w:rFonts w:ascii="Arial" w:hAnsi="Arial"/>
          <w:color w:val="000000" w:themeColor="text1"/>
          <w:sz w:val="24"/>
          <w:rPrChange w:id="1520"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521" w:author="Bruno dos Santos Rodrigues" w:date="2016-11-17T20:32:00Z">
            <w:rPr>
              <w:rFonts w:ascii="Arial" w:eastAsia="Arial" w:hAnsi="Arial" w:cs="Arial"/>
              <w:b/>
              <w:color w:val="000000" w:themeColor="text1"/>
              <w:sz w:val="24"/>
              <w:szCs w:val="24"/>
            </w:rPr>
          </w:rPrChange>
        </w:rPr>
        <w:t>(A3) Alternativa ao Passo 9 – A regra RN1 não é atendida</w:t>
      </w:r>
    </w:p>
    <w:p w14:paraId="62B4A8DF" w14:textId="77777777" w:rsidR="00046625" w:rsidRPr="00CA0DB1" w:rsidRDefault="00EE55CF">
      <w:pPr>
        <w:rPr>
          <w:rFonts w:ascii="Arial" w:hAnsi="Arial"/>
          <w:color w:val="000000" w:themeColor="text1"/>
          <w:sz w:val="24"/>
          <w:rPrChange w:id="1522"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523" w:author="Bruno dos Santos Rodrigues" w:date="2016-11-17T20:32:00Z">
            <w:rPr>
              <w:rFonts w:ascii="Arial" w:eastAsia="Arial" w:hAnsi="Arial" w:cs="Arial"/>
              <w:color w:val="000000" w:themeColor="text1"/>
              <w:sz w:val="24"/>
              <w:szCs w:val="24"/>
            </w:rPr>
          </w:rPrChange>
        </w:rPr>
        <w:t>3.a.</w:t>
      </w:r>
    </w:p>
    <w:p w14:paraId="47BF6713" w14:textId="77777777" w:rsidR="00046625" w:rsidRPr="00CA0DB1" w:rsidRDefault="00EE55CF">
      <w:pPr>
        <w:rPr>
          <w:rFonts w:ascii="Arial" w:hAnsi="Arial"/>
          <w:color w:val="000000" w:themeColor="text1"/>
          <w:sz w:val="24"/>
          <w:rPrChange w:id="1524"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525" w:author="Bruno dos Santos Rodrigues" w:date="2016-11-17T20:32:00Z">
            <w:rPr>
              <w:rFonts w:ascii="Arial" w:eastAsia="Arial" w:hAnsi="Arial" w:cs="Arial"/>
              <w:color w:val="000000" w:themeColor="text1"/>
              <w:sz w:val="24"/>
              <w:szCs w:val="24"/>
            </w:rPr>
          </w:rPrChange>
        </w:rPr>
        <w:t>3.b.  O caso de uso é encerrado</w:t>
      </w:r>
    </w:p>
    <w:p w14:paraId="14E22B9B" w14:textId="77777777" w:rsidR="00046625" w:rsidRPr="00CA0DB1" w:rsidRDefault="00046625">
      <w:pPr>
        <w:rPr>
          <w:rFonts w:ascii="Arial" w:hAnsi="Arial"/>
          <w:color w:val="000000" w:themeColor="text1"/>
          <w:sz w:val="24"/>
          <w:rPrChange w:id="1526" w:author="Bruno dos Santos Rodrigues" w:date="2016-11-17T20:32:00Z">
            <w:rPr>
              <w:rFonts w:ascii="Arial" w:hAnsi="Arial" w:cs="Arial"/>
              <w:color w:val="000000" w:themeColor="text1"/>
              <w:sz w:val="24"/>
              <w:szCs w:val="24"/>
            </w:rPr>
          </w:rPrChange>
        </w:rPr>
      </w:pPr>
    </w:p>
    <w:p w14:paraId="43AF9BC5" w14:textId="77777777" w:rsidR="00046625" w:rsidRPr="00CA0DB1" w:rsidRDefault="00EE55CF">
      <w:pPr>
        <w:rPr>
          <w:rFonts w:ascii="Arial" w:hAnsi="Arial"/>
          <w:color w:val="000000" w:themeColor="text1"/>
          <w:sz w:val="24"/>
          <w:rPrChange w:id="1527"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528" w:author="Bruno dos Santos Rodrigues" w:date="2016-11-17T20:32:00Z">
            <w:rPr>
              <w:rFonts w:ascii="Arial" w:eastAsia="Arial" w:hAnsi="Arial" w:cs="Arial"/>
              <w:b/>
              <w:color w:val="000000" w:themeColor="text1"/>
              <w:sz w:val="24"/>
              <w:szCs w:val="24"/>
            </w:rPr>
          </w:rPrChange>
        </w:rPr>
        <w:t>REGRAS DE NEGÓCIO</w:t>
      </w:r>
    </w:p>
    <w:p w14:paraId="42F7B2D4" w14:textId="77777777" w:rsidR="00046625" w:rsidRPr="00CA0DB1" w:rsidRDefault="00EE55CF">
      <w:pPr>
        <w:rPr>
          <w:rFonts w:ascii="Arial" w:hAnsi="Arial"/>
          <w:color w:val="000000" w:themeColor="text1"/>
          <w:sz w:val="24"/>
          <w:rPrChange w:id="1529"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530" w:author="Bruno dos Santos Rodrigues" w:date="2016-11-17T20:32:00Z">
            <w:rPr>
              <w:rFonts w:ascii="Arial" w:eastAsia="Arial" w:hAnsi="Arial" w:cs="Arial"/>
              <w:b/>
              <w:color w:val="000000" w:themeColor="text1"/>
              <w:sz w:val="24"/>
              <w:szCs w:val="24"/>
            </w:rPr>
          </w:rPrChange>
        </w:rPr>
        <w:t xml:space="preserve">(RN1) </w:t>
      </w:r>
      <w:r w:rsidRPr="00CA0DB1">
        <w:rPr>
          <w:rFonts w:ascii="Arial" w:hAnsi="Arial"/>
          <w:color w:val="000000" w:themeColor="text1"/>
          <w:sz w:val="24"/>
          <w:rPrChange w:id="1531" w:author="Bruno dos Santos Rodrigues" w:date="2016-11-17T20:32:00Z">
            <w:rPr>
              <w:rFonts w:ascii="Arial" w:eastAsia="Arial" w:hAnsi="Arial" w:cs="Arial"/>
              <w:color w:val="000000" w:themeColor="text1"/>
              <w:sz w:val="24"/>
              <w:szCs w:val="24"/>
            </w:rPr>
          </w:rPrChange>
        </w:rPr>
        <w:t xml:space="preserve">Preenchimento dos campos obrigatórios </w:t>
      </w:r>
      <w:r w:rsidRPr="00CA0DB1">
        <w:rPr>
          <w:rFonts w:ascii="Arial" w:hAnsi="Arial"/>
          <w:b/>
          <w:color w:val="000000" w:themeColor="text1"/>
          <w:sz w:val="24"/>
          <w:rPrChange w:id="1532" w:author="Bruno dos Santos Rodrigues" w:date="2016-11-17T20:32:00Z">
            <w:rPr>
              <w:rFonts w:ascii="Arial" w:eastAsia="Arial" w:hAnsi="Arial" w:cs="Arial"/>
              <w:b/>
              <w:color w:val="000000" w:themeColor="text1"/>
              <w:sz w:val="24"/>
              <w:szCs w:val="24"/>
            </w:rPr>
          </w:rPrChange>
        </w:rPr>
        <w:t> </w:t>
      </w:r>
    </w:p>
    <w:p w14:paraId="339435D3" w14:textId="77777777" w:rsidR="00046625" w:rsidRPr="00CA0DB1" w:rsidRDefault="00046625">
      <w:pPr>
        <w:rPr>
          <w:rFonts w:ascii="Arial" w:hAnsi="Arial"/>
          <w:color w:val="000000" w:themeColor="text1"/>
          <w:sz w:val="24"/>
          <w:rPrChange w:id="1533" w:author="Bruno dos Santos Rodrigues" w:date="2016-11-17T20:32:00Z">
            <w:rPr>
              <w:rFonts w:ascii="Arial" w:hAnsi="Arial" w:cs="Arial"/>
              <w:color w:val="000000" w:themeColor="text1"/>
              <w:sz w:val="24"/>
              <w:szCs w:val="24"/>
            </w:rPr>
          </w:rPrChange>
        </w:rPr>
      </w:pPr>
    </w:p>
    <w:p w14:paraId="57E1AC14" w14:textId="77777777" w:rsidR="00046625" w:rsidRPr="00CA0DB1" w:rsidRDefault="00EE55CF">
      <w:pPr>
        <w:rPr>
          <w:ins w:id="1534" w:author="Nayane Araujo" w:date="2016-11-16T21:51:00Z"/>
          <w:rFonts w:ascii="Arial" w:hAnsi="Arial"/>
          <w:color w:val="000000" w:themeColor="text1"/>
          <w:sz w:val="24"/>
          <w:rPrChange w:id="1535" w:author="Bruno dos Santos Rodrigues" w:date="2016-11-17T20:32:00Z">
            <w:rPr>
              <w:ins w:id="1536" w:author="Nayane Araujo" w:date="2016-11-16T21:51:00Z"/>
              <w:rFonts w:ascii="Arial" w:hAnsi="Arial" w:cs="Arial"/>
              <w:color w:val="000000" w:themeColor="text1"/>
              <w:sz w:val="24"/>
              <w:szCs w:val="24"/>
            </w:rPr>
          </w:rPrChange>
        </w:rPr>
      </w:pPr>
      <w:r w:rsidRPr="00CA0DB1">
        <w:rPr>
          <w:rFonts w:ascii="Arial" w:hAnsi="Arial"/>
          <w:color w:val="000000" w:themeColor="text1"/>
          <w:sz w:val="24"/>
          <w:rPrChange w:id="1537" w:author="Bruno dos Santos Rodrigues" w:date="2016-11-17T20:32:00Z">
            <w:rPr>
              <w:rFonts w:ascii="Arial" w:eastAsia="Arial" w:hAnsi="Arial" w:cs="Arial"/>
              <w:color w:val="000000" w:themeColor="text1"/>
              <w:sz w:val="24"/>
              <w:szCs w:val="24"/>
            </w:rPr>
          </w:rPrChange>
        </w:rPr>
        <w:t>FIM DO CASO DE USO CHAMADO</w:t>
      </w:r>
    </w:p>
    <w:p w14:paraId="52D87F35" w14:textId="77777777" w:rsidR="00EA12B6" w:rsidRPr="00CA0DB1" w:rsidRDefault="00EA12B6">
      <w:pPr>
        <w:rPr>
          <w:ins w:id="1538" w:author="Bruno dos Santos Rodrigues" w:date="2016-11-17T20:32:00Z"/>
          <w:rFonts w:ascii="Arial" w:hAnsi="Arial" w:cs="Arial"/>
          <w:color w:val="000000" w:themeColor="text1"/>
          <w:sz w:val="24"/>
          <w:szCs w:val="24"/>
        </w:rPr>
      </w:pPr>
    </w:p>
    <w:p w14:paraId="1AA7881F" w14:textId="3358D9FF" w:rsidR="00D83BCC" w:rsidRPr="00CA0DB1" w:rsidRDefault="00D83BCC" w:rsidP="00D83BCC">
      <w:pPr>
        <w:rPr>
          <w:ins w:id="1539" w:author="Nayane Araujo" w:date="2016-11-16T21:25:00Z"/>
          <w:rFonts w:ascii="Arial" w:hAnsi="Arial" w:cs="Arial"/>
          <w:b/>
          <w:color w:val="000000" w:themeColor="text1"/>
          <w:sz w:val="24"/>
          <w:szCs w:val="24"/>
        </w:rPr>
      </w:pPr>
      <w:ins w:id="1540" w:author="Nayane Araujo" w:date="2016-11-16T21:25:00Z">
        <w:r w:rsidRPr="00CA0DB1">
          <w:rPr>
            <w:rFonts w:ascii="Arial" w:eastAsia="Arial" w:hAnsi="Arial" w:cs="Arial"/>
            <w:b/>
            <w:color w:val="000000" w:themeColor="text1"/>
            <w:sz w:val="24"/>
            <w:szCs w:val="24"/>
          </w:rPr>
          <w:t>UC04 – Relatório Pessoa x Chamado</w:t>
        </w:r>
      </w:ins>
    </w:p>
    <w:p w14:paraId="07935F99" w14:textId="77777777" w:rsidR="00046625" w:rsidRPr="00CA0DB1" w:rsidRDefault="00EE55CF">
      <w:pPr>
        <w:rPr>
          <w:del w:id="1541" w:author="Nayane Araujo" w:date="2016-11-16T21:25:00Z"/>
          <w:rFonts w:ascii="Arial" w:hAnsi="Arial"/>
          <w:color w:val="000000" w:themeColor="text1"/>
          <w:sz w:val="24"/>
          <w:rPrChange w:id="1542" w:author="Bruno dos Santos Rodrigues" w:date="2016-11-17T20:32:00Z">
            <w:rPr>
              <w:del w:id="1543" w:author="Nayane Araujo" w:date="2016-11-16T21:25:00Z"/>
              <w:rFonts w:ascii="Arial" w:hAnsi="Arial" w:cs="Arial"/>
              <w:color w:val="000000" w:themeColor="text1"/>
              <w:sz w:val="24"/>
              <w:szCs w:val="24"/>
            </w:rPr>
          </w:rPrChange>
        </w:rPr>
      </w:pPr>
      <w:del w:id="1544" w:author="Nayane Araujo" w:date="2016-11-16T21:25:00Z">
        <w:r w:rsidRPr="00CA0DB1">
          <w:rPr>
            <w:rFonts w:ascii="Arial" w:hAnsi="Arial"/>
            <w:b/>
            <w:color w:val="000000" w:themeColor="text1"/>
            <w:sz w:val="24"/>
            <w:rPrChange w:id="1545" w:author="Bruno dos Santos Rodrigues" w:date="2016-11-17T20:32:00Z">
              <w:rPr>
                <w:rFonts w:ascii="Arial" w:eastAsia="Arial" w:hAnsi="Arial" w:cs="Arial"/>
                <w:b/>
                <w:color w:val="000000" w:themeColor="text1"/>
                <w:sz w:val="24"/>
                <w:szCs w:val="24"/>
              </w:rPr>
            </w:rPrChange>
          </w:rPr>
          <w:delText>Relatório – CASO DE USO</w:delText>
        </w:r>
      </w:del>
    </w:p>
    <w:p w14:paraId="3BC72C60" w14:textId="77777777" w:rsidR="00046625" w:rsidRPr="00CA0DB1" w:rsidRDefault="00EE55CF">
      <w:pPr>
        <w:rPr>
          <w:rFonts w:ascii="Arial" w:hAnsi="Arial"/>
          <w:color w:val="000000" w:themeColor="text1"/>
          <w:sz w:val="24"/>
          <w:rPrChange w:id="1546"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547" w:author="Bruno dos Santos Rodrigues" w:date="2016-11-17T20:32:00Z">
            <w:rPr>
              <w:rFonts w:ascii="Arial" w:eastAsia="Arial" w:hAnsi="Arial" w:cs="Arial"/>
              <w:b/>
              <w:color w:val="000000" w:themeColor="text1"/>
              <w:sz w:val="24"/>
              <w:szCs w:val="24"/>
            </w:rPr>
          </w:rPrChange>
        </w:rPr>
        <w:t xml:space="preserve">NOME: </w:t>
      </w:r>
      <w:r w:rsidRPr="00CA0DB1">
        <w:rPr>
          <w:rFonts w:ascii="Arial" w:hAnsi="Arial"/>
          <w:color w:val="000000" w:themeColor="text1"/>
          <w:sz w:val="24"/>
          <w:rPrChange w:id="1548" w:author="Bruno dos Santos Rodrigues" w:date="2016-11-17T20:32:00Z">
            <w:rPr>
              <w:rFonts w:ascii="Arial" w:eastAsia="Arial" w:hAnsi="Arial" w:cs="Arial"/>
              <w:color w:val="000000" w:themeColor="text1"/>
              <w:sz w:val="24"/>
              <w:szCs w:val="24"/>
            </w:rPr>
          </w:rPrChange>
        </w:rPr>
        <w:t>Relatório pessoa x chamado</w:t>
      </w:r>
    </w:p>
    <w:p w14:paraId="62FE36C4" w14:textId="77777777" w:rsidR="00046625" w:rsidRPr="00CA0DB1" w:rsidRDefault="00EE55CF">
      <w:pPr>
        <w:rPr>
          <w:rFonts w:ascii="Arial" w:hAnsi="Arial"/>
          <w:color w:val="000000" w:themeColor="text1"/>
          <w:sz w:val="24"/>
          <w:rPrChange w:id="1549"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550" w:author="Bruno dos Santos Rodrigues" w:date="2016-11-17T20:32:00Z">
            <w:rPr>
              <w:rFonts w:ascii="Arial" w:eastAsia="Arial" w:hAnsi="Arial" w:cs="Arial"/>
              <w:b/>
              <w:color w:val="000000" w:themeColor="text1"/>
              <w:sz w:val="24"/>
              <w:szCs w:val="24"/>
            </w:rPr>
          </w:rPrChange>
        </w:rPr>
        <w:t>DESCRIÇÃO SUCINTA:  </w:t>
      </w:r>
      <w:r w:rsidRPr="00CA0DB1">
        <w:rPr>
          <w:rFonts w:ascii="Arial" w:hAnsi="Arial"/>
          <w:color w:val="000000" w:themeColor="text1"/>
          <w:sz w:val="24"/>
          <w:rPrChange w:id="1551" w:author="Bruno dos Santos Rodrigues" w:date="2016-11-17T20:32:00Z">
            <w:rPr>
              <w:rFonts w:ascii="Arial" w:eastAsia="Arial" w:hAnsi="Arial" w:cs="Arial"/>
              <w:color w:val="000000" w:themeColor="text1"/>
              <w:sz w:val="24"/>
              <w:szCs w:val="24"/>
            </w:rPr>
          </w:rPrChange>
        </w:rPr>
        <w:t>Usuário ver o relatório de pessoa e chamado no sistema.</w:t>
      </w:r>
    </w:p>
    <w:p w14:paraId="4D87D984" w14:textId="77777777" w:rsidR="00046625" w:rsidRPr="00CA0DB1" w:rsidRDefault="00EE55CF">
      <w:pPr>
        <w:rPr>
          <w:rFonts w:ascii="Arial" w:hAnsi="Arial"/>
          <w:color w:val="000000" w:themeColor="text1"/>
          <w:sz w:val="24"/>
          <w:rPrChange w:id="1552"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553" w:author="Bruno dos Santos Rodrigues" w:date="2016-11-17T20:32:00Z">
            <w:rPr>
              <w:rFonts w:ascii="Arial" w:eastAsia="Arial" w:hAnsi="Arial" w:cs="Arial"/>
              <w:b/>
              <w:color w:val="000000" w:themeColor="text1"/>
              <w:sz w:val="24"/>
              <w:szCs w:val="24"/>
            </w:rPr>
          </w:rPrChange>
        </w:rPr>
        <w:t>ATORES:</w:t>
      </w:r>
    </w:p>
    <w:p w14:paraId="6FB06E66" w14:textId="77777777" w:rsidR="00046625" w:rsidRPr="00CA0DB1" w:rsidRDefault="00EE55CF">
      <w:pPr>
        <w:rPr>
          <w:rFonts w:ascii="Arial" w:hAnsi="Arial"/>
          <w:color w:val="000000" w:themeColor="text1"/>
          <w:sz w:val="24"/>
          <w:rPrChange w:id="1554"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555" w:author="Bruno dos Santos Rodrigues" w:date="2016-11-17T20:32:00Z">
            <w:rPr>
              <w:rFonts w:ascii="Arial" w:eastAsia="Arial" w:hAnsi="Arial" w:cs="Arial"/>
              <w:color w:val="000000" w:themeColor="text1"/>
              <w:sz w:val="24"/>
              <w:szCs w:val="24"/>
            </w:rPr>
          </w:rPrChange>
        </w:rPr>
        <w:t>1.      Usuário Técnico de TI</w:t>
      </w:r>
    </w:p>
    <w:p w14:paraId="5E8829E7" w14:textId="77777777" w:rsidR="00046625" w:rsidRPr="00CA0DB1" w:rsidRDefault="00EE55CF">
      <w:pPr>
        <w:rPr>
          <w:rFonts w:ascii="Arial" w:hAnsi="Arial"/>
          <w:color w:val="000000" w:themeColor="text1"/>
          <w:sz w:val="24"/>
          <w:rPrChange w:id="1556"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557" w:author="Bruno dos Santos Rodrigues" w:date="2016-11-17T20:32:00Z">
            <w:rPr>
              <w:rFonts w:ascii="Arial" w:eastAsia="Arial" w:hAnsi="Arial" w:cs="Arial"/>
              <w:b/>
              <w:color w:val="000000" w:themeColor="text1"/>
              <w:sz w:val="24"/>
              <w:szCs w:val="24"/>
            </w:rPr>
          </w:rPrChange>
        </w:rPr>
        <w:t>PRÉ-CONDIÇÕES:</w:t>
      </w:r>
    </w:p>
    <w:p w14:paraId="28BC5DA8" w14:textId="77777777" w:rsidR="00046625" w:rsidRPr="00CA0DB1" w:rsidRDefault="00EE55CF">
      <w:pPr>
        <w:rPr>
          <w:rFonts w:ascii="Arial" w:hAnsi="Arial"/>
          <w:color w:val="000000" w:themeColor="text1"/>
          <w:sz w:val="24"/>
          <w:rPrChange w:id="1558"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559" w:author="Bruno dos Santos Rodrigues" w:date="2016-11-17T20:32:00Z">
            <w:rPr>
              <w:rFonts w:ascii="Arial" w:eastAsia="Arial" w:hAnsi="Arial" w:cs="Arial"/>
              <w:color w:val="000000" w:themeColor="text1"/>
              <w:sz w:val="24"/>
              <w:szCs w:val="24"/>
            </w:rPr>
          </w:rPrChange>
        </w:rPr>
        <w:t>1.       Que os dados estejam cadastrados.</w:t>
      </w:r>
    </w:p>
    <w:p w14:paraId="5D61CE98" w14:textId="77777777" w:rsidR="00046625" w:rsidRPr="00CA0DB1" w:rsidRDefault="00EE55CF">
      <w:pPr>
        <w:rPr>
          <w:rFonts w:ascii="Arial" w:hAnsi="Arial"/>
          <w:color w:val="000000" w:themeColor="text1"/>
          <w:sz w:val="24"/>
          <w:rPrChange w:id="1560"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561" w:author="Bruno dos Santos Rodrigues" w:date="2016-11-17T20:32:00Z">
            <w:rPr>
              <w:rFonts w:ascii="Arial" w:eastAsia="Arial" w:hAnsi="Arial" w:cs="Arial"/>
              <w:b/>
              <w:color w:val="000000" w:themeColor="text1"/>
              <w:sz w:val="24"/>
              <w:szCs w:val="24"/>
            </w:rPr>
          </w:rPrChange>
        </w:rPr>
        <w:t>PÓS-CONDIÇÕES:</w:t>
      </w:r>
    </w:p>
    <w:p w14:paraId="0C3F91E3" w14:textId="77777777" w:rsidR="00046625" w:rsidRPr="00CA0DB1" w:rsidRDefault="00EE55CF">
      <w:pPr>
        <w:rPr>
          <w:rFonts w:ascii="Arial" w:hAnsi="Arial"/>
          <w:color w:val="000000" w:themeColor="text1"/>
          <w:sz w:val="24"/>
          <w:rPrChange w:id="1562"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563" w:author="Bruno dos Santos Rodrigues" w:date="2016-11-17T20:32:00Z">
            <w:rPr>
              <w:rFonts w:ascii="Arial" w:eastAsia="Arial" w:hAnsi="Arial" w:cs="Arial"/>
              <w:color w:val="000000" w:themeColor="text1"/>
              <w:sz w:val="24"/>
              <w:szCs w:val="24"/>
            </w:rPr>
          </w:rPrChange>
        </w:rPr>
        <w:t>1.       </w:t>
      </w:r>
    </w:p>
    <w:p w14:paraId="7DCC5DD2" w14:textId="77777777" w:rsidR="00046625" w:rsidRPr="00CA0DB1" w:rsidRDefault="00EE55CF">
      <w:pPr>
        <w:rPr>
          <w:rFonts w:ascii="Arial" w:hAnsi="Arial"/>
          <w:color w:val="000000" w:themeColor="text1"/>
          <w:sz w:val="24"/>
          <w:rPrChange w:id="1564"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565" w:author="Bruno dos Santos Rodrigues" w:date="2016-11-17T20:32:00Z">
            <w:rPr>
              <w:rFonts w:ascii="Arial" w:eastAsia="Arial" w:hAnsi="Arial" w:cs="Arial"/>
              <w:b/>
              <w:color w:val="000000" w:themeColor="text1"/>
              <w:sz w:val="24"/>
              <w:szCs w:val="24"/>
            </w:rPr>
          </w:rPrChange>
        </w:rPr>
        <w:t>FLUXO BÁSICO</w:t>
      </w:r>
    </w:p>
    <w:p w14:paraId="24382F83" w14:textId="77777777" w:rsidR="00046625" w:rsidRPr="00CA0DB1" w:rsidRDefault="00EE55CF">
      <w:pPr>
        <w:rPr>
          <w:rFonts w:ascii="Arial" w:hAnsi="Arial"/>
          <w:color w:val="000000" w:themeColor="text1"/>
          <w:sz w:val="24"/>
          <w:rPrChange w:id="1566"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567" w:author="Bruno dos Santos Rodrigues" w:date="2016-11-17T20:32:00Z">
            <w:rPr>
              <w:rFonts w:ascii="Arial" w:eastAsia="Arial" w:hAnsi="Arial" w:cs="Arial"/>
              <w:color w:val="000000" w:themeColor="text1"/>
              <w:sz w:val="24"/>
              <w:szCs w:val="24"/>
            </w:rPr>
          </w:rPrChange>
        </w:rPr>
        <w:t>1.      O usuário seleciona a opção “Relatórios”</w:t>
      </w:r>
    </w:p>
    <w:p w14:paraId="1A836F90" w14:textId="77777777" w:rsidR="00046625" w:rsidRPr="00CA0DB1" w:rsidRDefault="00EE55CF">
      <w:pPr>
        <w:rPr>
          <w:rFonts w:ascii="Arial" w:hAnsi="Arial"/>
          <w:color w:val="000000" w:themeColor="text1"/>
          <w:sz w:val="24"/>
          <w:rPrChange w:id="1568"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569" w:author="Bruno dos Santos Rodrigues" w:date="2016-11-17T20:32:00Z">
            <w:rPr>
              <w:rFonts w:ascii="Arial" w:eastAsia="Arial" w:hAnsi="Arial" w:cs="Arial"/>
              <w:color w:val="000000" w:themeColor="text1"/>
              <w:sz w:val="24"/>
              <w:szCs w:val="24"/>
            </w:rPr>
          </w:rPrChange>
        </w:rPr>
        <w:t>2.      O Sistema exibe as opções</w:t>
      </w:r>
    </w:p>
    <w:p w14:paraId="3F5B98EA" w14:textId="77777777" w:rsidR="00046625" w:rsidRPr="00CA0DB1" w:rsidRDefault="00EE55CF">
      <w:pPr>
        <w:rPr>
          <w:rFonts w:ascii="Arial" w:hAnsi="Arial"/>
          <w:color w:val="000000" w:themeColor="text1"/>
          <w:sz w:val="24"/>
          <w:rPrChange w:id="1570"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571" w:author="Bruno dos Santos Rodrigues" w:date="2016-11-17T20:32:00Z">
            <w:rPr>
              <w:rFonts w:ascii="Arial" w:eastAsia="Arial" w:hAnsi="Arial" w:cs="Arial"/>
              <w:color w:val="000000" w:themeColor="text1"/>
              <w:sz w:val="24"/>
              <w:szCs w:val="24"/>
            </w:rPr>
          </w:rPrChange>
        </w:rPr>
        <w:t>3.      O usuário escolhe a opção “Pessoa x Chamado</w:t>
      </w:r>
    </w:p>
    <w:p w14:paraId="38062C4A" w14:textId="77777777" w:rsidR="00046625" w:rsidRPr="00CA0DB1" w:rsidRDefault="00EE55CF">
      <w:pPr>
        <w:rPr>
          <w:rFonts w:ascii="Arial" w:hAnsi="Arial"/>
          <w:color w:val="000000" w:themeColor="text1"/>
          <w:sz w:val="24"/>
          <w:rPrChange w:id="1572"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573" w:author="Bruno dos Santos Rodrigues" w:date="2016-11-17T20:32:00Z">
            <w:rPr>
              <w:rFonts w:ascii="Arial" w:eastAsia="Arial" w:hAnsi="Arial" w:cs="Arial"/>
              <w:color w:val="000000" w:themeColor="text1"/>
              <w:sz w:val="24"/>
              <w:szCs w:val="24"/>
            </w:rPr>
          </w:rPrChange>
        </w:rPr>
        <w:t>4.      O Sistema abre a tela com a lista de pessoas e chamados</w:t>
      </w:r>
    </w:p>
    <w:p w14:paraId="5FDDE035" w14:textId="77777777" w:rsidR="00046625" w:rsidRPr="00CA0DB1" w:rsidRDefault="00EE55CF">
      <w:pPr>
        <w:rPr>
          <w:rFonts w:ascii="Arial" w:hAnsi="Arial"/>
          <w:color w:val="000000" w:themeColor="text1"/>
          <w:sz w:val="24"/>
          <w:rPrChange w:id="1574"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575" w:author="Bruno dos Santos Rodrigues" w:date="2016-11-17T20:32:00Z">
            <w:rPr>
              <w:rFonts w:ascii="Arial" w:eastAsia="Arial" w:hAnsi="Arial" w:cs="Arial"/>
              <w:color w:val="000000" w:themeColor="text1"/>
              <w:sz w:val="24"/>
              <w:szCs w:val="24"/>
            </w:rPr>
          </w:rPrChange>
        </w:rPr>
        <w:t>5.      E o caso de uso é encerrado.</w:t>
      </w:r>
    </w:p>
    <w:p w14:paraId="5DEF3C7A" w14:textId="77777777" w:rsidR="00046625" w:rsidRPr="00CA0DB1" w:rsidRDefault="00EE55CF">
      <w:pPr>
        <w:rPr>
          <w:rFonts w:ascii="Arial" w:hAnsi="Arial"/>
          <w:color w:val="000000" w:themeColor="text1"/>
          <w:sz w:val="24"/>
          <w:rPrChange w:id="1576"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577" w:author="Bruno dos Santos Rodrigues" w:date="2016-11-17T20:32:00Z">
            <w:rPr>
              <w:rFonts w:ascii="Arial" w:eastAsia="Arial" w:hAnsi="Arial" w:cs="Arial"/>
              <w:b/>
              <w:color w:val="000000" w:themeColor="text1"/>
              <w:sz w:val="24"/>
              <w:szCs w:val="24"/>
            </w:rPr>
          </w:rPrChange>
        </w:rPr>
        <w:t>Relatório – CASO DE USO</w:t>
      </w:r>
    </w:p>
    <w:p w14:paraId="3DEFEB63" w14:textId="77777777" w:rsidR="00046625" w:rsidRPr="00CA0DB1" w:rsidRDefault="00EE55CF">
      <w:pPr>
        <w:rPr>
          <w:rFonts w:ascii="Arial" w:hAnsi="Arial"/>
          <w:color w:val="000000" w:themeColor="text1"/>
          <w:sz w:val="24"/>
          <w:rPrChange w:id="1578"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579" w:author="Bruno dos Santos Rodrigues" w:date="2016-11-17T20:32:00Z">
            <w:rPr>
              <w:rFonts w:ascii="Arial" w:eastAsia="Arial" w:hAnsi="Arial" w:cs="Arial"/>
              <w:b/>
              <w:color w:val="000000" w:themeColor="text1"/>
              <w:sz w:val="24"/>
              <w:szCs w:val="24"/>
            </w:rPr>
          </w:rPrChange>
        </w:rPr>
        <w:t xml:space="preserve">NOME: </w:t>
      </w:r>
      <w:r w:rsidRPr="00CA0DB1">
        <w:rPr>
          <w:rFonts w:ascii="Arial" w:hAnsi="Arial"/>
          <w:color w:val="000000" w:themeColor="text1"/>
          <w:sz w:val="24"/>
          <w:rPrChange w:id="1580" w:author="Bruno dos Santos Rodrigues" w:date="2016-11-17T20:32:00Z">
            <w:rPr>
              <w:rFonts w:ascii="Arial" w:eastAsia="Arial" w:hAnsi="Arial" w:cs="Arial"/>
              <w:color w:val="000000" w:themeColor="text1"/>
              <w:sz w:val="24"/>
              <w:szCs w:val="24"/>
            </w:rPr>
          </w:rPrChange>
        </w:rPr>
        <w:t>Relatório pessoa_quantidade chamado</w:t>
      </w:r>
    </w:p>
    <w:p w14:paraId="3826115A" w14:textId="77777777" w:rsidR="00046625" w:rsidRPr="00CA0DB1" w:rsidRDefault="00EE55CF">
      <w:pPr>
        <w:rPr>
          <w:rFonts w:ascii="Arial" w:hAnsi="Arial"/>
          <w:color w:val="000000" w:themeColor="text1"/>
          <w:sz w:val="24"/>
          <w:rPrChange w:id="1581"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582" w:author="Bruno dos Santos Rodrigues" w:date="2016-11-17T20:32:00Z">
            <w:rPr>
              <w:rFonts w:ascii="Arial" w:eastAsia="Arial" w:hAnsi="Arial" w:cs="Arial"/>
              <w:b/>
              <w:color w:val="000000" w:themeColor="text1"/>
              <w:sz w:val="24"/>
              <w:szCs w:val="24"/>
            </w:rPr>
          </w:rPrChange>
        </w:rPr>
        <w:t>DESCRIÇÃO SUCINTA:  </w:t>
      </w:r>
      <w:r w:rsidRPr="00CA0DB1">
        <w:rPr>
          <w:rFonts w:ascii="Arial" w:hAnsi="Arial"/>
          <w:color w:val="000000" w:themeColor="text1"/>
          <w:sz w:val="24"/>
          <w:rPrChange w:id="1583" w:author="Bruno dos Santos Rodrigues" w:date="2016-11-17T20:32:00Z">
            <w:rPr>
              <w:rFonts w:ascii="Arial" w:eastAsia="Arial" w:hAnsi="Arial" w:cs="Arial"/>
              <w:color w:val="000000" w:themeColor="text1"/>
              <w:sz w:val="24"/>
              <w:szCs w:val="24"/>
            </w:rPr>
          </w:rPrChange>
        </w:rPr>
        <w:t>O sistema lista para o usuário um relatório de pessoa e quantidade de chamado.</w:t>
      </w:r>
    </w:p>
    <w:p w14:paraId="2774821D" w14:textId="77777777" w:rsidR="00046625" w:rsidRPr="00CA0DB1" w:rsidRDefault="00EE55CF">
      <w:pPr>
        <w:rPr>
          <w:rFonts w:ascii="Arial" w:hAnsi="Arial"/>
          <w:color w:val="000000" w:themeColor="text1"/>
          <w:sz w:val="24"/>
          <w:rPrChange w:id="1584"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585" w:author="Bruno dos Santos Rodrigues" w:date="2016-11-17T20:32:00Z">
            <w:rPr>
              <w:rFonts w:ascii="Arial" w:eastAsia="Arial" w:hAnsi="Arial" w:cs="Arial"/>
              <w:b/>
              <w:color w:val="000000" w:themeColor="text1"/>
              <w:sz w:val="24"/>
              <w:szCs w:val="24"/>
            </w:rPr>
          </w:rPrChange>
        </w:rPr>
        <w:t>ATORES:</w:t>
      </w:r>
    </w:p>
    <w:p w14:paraId="3BB052E6" w14:textId="77777777" w:rsidR="00046625" w:rsidRPr="00CA0DB1" w:rsidRDefault="00EE55CF">
      <w:pPr>
        <w:rPr>
          <w:rFonts w:ascii="Arial" w:hAnsi="Arial"/>
          <w:color w:val="000000" w:themeColor="text1"/>
          <w:sz w:val="24"/>
          <w:rPrChange w:id="1586"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587" w:author="Bruno dos Santos Rodrigues" w:date="2016-11-17T20:32:00Z">
            <w:rPr>
              <w:rFonts w:ascii="Arial" w:eastAsia="Arial" w:hAnsi="Arial" w:cs="Arial"/>
              <w:color w:val="000000" w:themeColor="text1"/>
              <w:sz w:val="24"/>
              <w:szCs w:val="24"/>
            </w:rPr>
          </w:rPrChange>
        </w:rPr>
        <w:t>1.      Usuário Técnico de TI</w:t>
      </w:r>
    </w:p>
    <w:p w14:paraId="76691C84" w14:textId="77777777" w:rsidR="00046625" w:rsidRPr="00CA0DB1" w:rsidRDefault="00EE55CF">
      <w:pPr>
        <w:rPr>
          <w:rFonts w:ascii="Arial" w:hAnsi="Arial"/>
          <w:color w:val="000000" w:themeColor="text1"/>
          <w:sz w:val="24"/>
          <w:rPrChange w:id="1588"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589" w:author="Bruno dos Santos Rodrigues" w:date="2016-11-17T20:32:00Z">
            <w:rPr>
              <w:rFonts w:ascii="Arial" w:eastAsia="Arial" w:hAnsi="Arial" w:cs="Arial"/>
              <w:b/>
              <w:color w:val="000000" w:themeColor="text1"/>
              <w:sz w:val="24"/>
              <w:szCs w:val="24"/>
            </w:rPr>
          </w:rPrChange>
        </w:rPr>
        <w:t>PRÉ-CONDIÇÕES:</w:t>
      </w:r>
    </w:p>
    <w:p w14:paraId="3977E16D" w14:textId="77777777" w:rsidR="00046625" w:rsidRPr="00CA0DB1" w:rsidRDefault="00EE55CF">
      <w:pPr>
        <w:rPr>
          <w:rFonts w:ascii="Arial" w:hAnsi="Arial"/>
          <w:color w:val="000000" w:themeColor="text1"/>
          <w:sz w:val="24"/>
          <w:rPrChange w:id="1590"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591" w:author="Bruno dos Santos Rodrigues" w:date="2016-11-17T20:32:00Z">
            <w:rPr>
              <w:rFonts w:ascii="Arial" w:eastAsia="Arial" w:hAnsi="Arial" w:cs="Arial"/>
              <w:color w:val="000000" w:themeColor="text1"/>
              <w:sz w:val="24"/>
              <w:szCs w:val="24"/>
            </w:rPr>
          </w:rPrChange>
        </w:rPr>
        <w:t>1.       Que os dados estejam cadastrados.</w:t>
      </w:r>
    </w:p>
    <w:p w14:paraId="470FD49C" w14:textId="77777777" w:rsidR="00046625" w:rsidRPr="00CA0DB1" w:rsidRDefault="00EE55CF">
      <w:pPr>
        <w:rPr>
          <w:rFonts w:ascii="Arial" w:hAnsi="Arial"/>
          <w:color w:val="000000" w:themeColor="text1"/>
          <w:sz w:val="24"/>
          <w:rPrChange w:id="1592"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593" w:author="Bruno dos Santos Rodrigues" w:date="2016-11-17T20:32:00Z">
            <w:rPr>
              <w:rFonts w:ascii="Arial" w:eastAsia="Arial" w:hAnsi="Arial" w:cs="Arial"/>
              <w:b/>
              <w:color w:val="000000" w:themeColor="text1"/>
              <w:sz w:val="24"/>
              <w:szCs w:val="24"/>
            </w:rPr>
          </w:rPrChange>
        </w:rPr>
        <w:t>PÓS-CONDIÇÕES:</w:t>
      </w:r>
    </w:p>
    <w:p w14:paraId="455C3F7C" w14:textId="77777777" w:rsidR="00046625" w:rsidRPr="00CA0DB1" w:rsidRDefault="00EE55CF">
      <w:pPr>
        <w:rPr>
          <w:rFonts w:ascii="Arial" w:hAnsi="Arial"/>
          <w:color w:val="000000" w:themeColor="text1"/>
          <w:sz w:val="24"/>
          <w:rPrChange w:id="1594"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595" w:author="Bruno dos Santos Rodrigues" w:date="2016-11-17T20:32:00Z">
            <w:rPr>
              <w:rFonts w:ascii="Arial" w:eastAsia="Arial" w:hAnsi="Arial" w:cs="Arial"/>
              <w:color w:val="000000" w:themeColor="text1"/>
              <w:sz w:val="24"/>
              <w:szCs w:val="24"/>
            </w:rPr>
          </w:rPrChange>
        </w:rPr>
        <w:t>1.       </w:t>
      </w:r>
    </w:p>
    <w:p w14:paraId="7EFC5794" w14:textId="77777777" w:rsidR="00046625" w:rsidRPr="00CA0DB1" w:rsidRDefault="00EE55CF">
      <w:pPr>
        <w:rPr>
          <w:rFonts w:ascii="Arial" w:hAnsi="Arial"/>
          <w:color w:val="000000" w:themeColor="text1"/>
          <w:sz w:val="24"/>
          <w:rPrChange w:id="1596"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597" w:author="Bruno dos Santos Rodrigues" w:date="2016-11-17T20:32:00Z">
            <w:rPr>
              <w:rFonts w:ascii="Arial" w:eastAsia="Arial" w:hAnsi="Arial" w:cs="Arial"/>
              <w:b/>
              <w:color w:val="000000" w:themeColor="text1"/>
              <w:sz w:val="24"/>
              <w:szCs w:val="24"/>
            </w:rPr>
          </w:rPrChange>
        </w:rPr>
        <w:t>FLUXO BÁSICO</w:t>
      </w:r>
    </w:p>
    <w:p w14:paraId="31B8B94F" w14:textId="77777777" w:rsidR="00046625" w:rsidRPr="00CA0DB1" w:rsidRDefault="00EE55CF">
      <w:pPr>
        <w:rPr>
          <w:rFonts w:ascii="Arial" w:hAnsi="Arial"/>
          <w:color w:val="000000" w:themeColor="text1"/>
          <w:sz w:val="24"/>
          <w:rPrChange w:id="1598"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599" w:author="Bruno dos Santos Rodrigues" w:date="2016-11-17T20:32:00Z">
            <w:rPr>
              <w:rFonts w:ascii="Arial" w:eastAsia="Arial" w:hAnsi="Arial" w:cs="Arial"/>
              <w:color w:val="000000" w:themeColor="text1"/>
              <w:sz w:val="24"/>
              <w:szCs w:val="24"/>
            </w:rPr>
          </w:rPrChange>
        </w:rPr>
        <w:t>1.      O usuário seleciona a opção “Relatórios”</w:t>
      </w:r>
    </w:p>
    <w:p w14:paraId="16A9DEF3" w14:textId="77777777" w:rsidR="00046625" w:rsidRPr="00CA0DB1" w:rsidRDefault="00EE55CF">
      <w:pPr>
        <w:rPr>
          <w:rFonts w:ascii="Arial" w:hAnsi="Arial"/>
          <w:color w:val="000000" w:themeColor="text1"/>
          <w:sz w:val="24"/>
          <w:rPrChange w:id="1600"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601" w:author="Bruno dos Santos Rodrigues" w:date="2016-11-17T20:32:00Z">
            <w:rPr>
              <w:rFonts w:ascii="Arial" w:eastAsia="Arial" w:hAnsi="Arial" w:cs="Arial"/>
              <w:color w:val="000000" w:themeColor="text1"/>
              <w:sz w:val="24"/>
              <w:szCs w:val="24"/>
            </w:rPr>
          </w:rPrChange>
        </w:rPr>
        <w:t>2.      O Sistema exibe as opções</w:t>
      </w:r>
    </w:p>
    <w:p w14:paraId="0DDABC30" w14:textId="77777777" w:rsidR="00046625" w:rsidRPr="00CA0DB1" w:rsidRDefault="00EE55CF">
      <w:pPr>
        <w:rPr>
          <w:rFonts w:ascii="Arial" w:hAnsi="Arial"/>
          <w:color w:val="000000" w:themeColor="text1"/>
          <w:sz w:val="24"/>
          <w:rPrChange w:id="1602"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603" w:author="Bruno dos Santos Rodrigues" w:date="2016-11-17T20:32:00Z">
            <w:rPr>
              <w:rFonts w:ascii="Arial" w:eastAsia="Arial" w:hAnsi="Arial" w:cs="Arial"/>
              <w:color w:val="000000" w:themeColor="text1"/>
              <w:sz w:val="24"/>
              <w:szCs w:val="24"/>
            </w:rPr>
          </w:rPrChange>
        </w:rPr>
        <w:t>3.      O usuário escolhe a opção “Pessoa x Quantidade_Chamado</w:t>
      </w:r>
    </w:p>
    <w:p w14:paraId="1B7241D9" w14:textId="77777777" w:rsidR="00046625" w:rsidRPr="00CA0DB1" w:rsidRDefault="00EE55CF">
      <w:pPr>
        <w:rPr>
          <w:rFonts w:ascii="Arial" w:hAnsi="Arial"/>
          <w:color w:val="000000" w:themeColor="text1"/>
          <w:sz w:val="24"/>
          <w:rPrChange w:id="1604"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605" w:author="Bruno dos Santos Rodrigues" w:date="2016-11-17T20:32:00Z">
            <w:rPr>
              <w:rFonts w:ascii="Arial" w:eastAsia="Arial" w:hAnsi="Arial" w:cs="Arial"/>
              <w:color w:val="000000" w:themeColor="text1"/>
              <w:sz w:val="24"/>
              <w:szCs w:val="24"/>
            </w:rPr>
          </w:rPrChange>
        </w:rPr>
        <w:t>4.      O Sistema abre a tela com a lista de pessoas  e quantidade_chamados</w:t>
      </w:r>
    </w:p>
    <w:p w14:paraId="0954F575" w14:textId="77777777" w:rsidR="00046625" w:rsidRPr="00CA0DB1" w:rsidRDefault="00EE55CF">
      <w:pPr>
        <w:rPr>
          <w:rFonts w:ascii="Arial" w:hAnsi="Arial"/>
          <w:color w:val="000000" w:themeColor="text1"/>
          <w:sz w:val="24"/>
          <w:rPrChange w:id="1606"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607" w:author="Bruno dos Santos Rodrigues" w:date="2016-11-17T20:32:00Z">
            <w:rPr>
              <w:rFonts w:ascii="Arial" w:eastAsia="Arial" w:hAnsi="Arial" w:cs="Arial"/>
              <w:color w:val="000000" w:themeColor="text1"/>
              <w:sz w:val="24"/>
              <w:szCs w:val="24"/>
            </w:rPr>
          </w:rPrChange>
        </w:rPr>
        <w:t>5.      E o caso de uso é encerrado.</w:t>
      </w:r>
    </w:p>
    <w:p w14:paraId="1B5931E5" w14:textId="77777777" w:rsidR="00046625" w:rsidRPr="00CA0DB1" w:rsidRDefault="00046625">
      <w:pPr>
        <w:rPr>
          <w:rFonts w:ascii="Arial" w:hAnsi="Arial"/>
          <w:color w:val="000000" w:themeColor="text1"/>
          <w:sz w:val="24"/>
          <w:rPrChange w:id="1608" w:author="Bruno dos Santos Rodrigues" w:date="2016-11-17T20:32:00Z">
            <w:rPr>
              <w:rFonts w:ascii="Arial" w:hAnsi="Arial" w:cs="Arial"/>
              <w:color w:val="000000" w:themeColor="text1"/>
              <w:sz w:val="24"/>
              <w:szCs w:val="24"/>
            </w:rPr>
          </w:rPrChange>
        </w:rPr>
      </w:pPr>
    </w:p>
    <w:p w14:paraId="730A0DE4" w14:textId="7F48BA00" w:rsidR="00D83BCC" w:rsidRPr="00CA0DB1" w:rsidRDefault="00D83BCC" w:rsidP="00D83BCC">
      <w:pPr>
        <w:rPr>
          <w:ins w:id="1609" w:author="Nayane Araujo" w:date="2016-11-16T21:25:00Z"/>
          <w:rFonts w:ascii="Arial" w:hAnsi="Arial" w:cs="Arial"/>
          <w:b/>
          <w:color w:val="000000" w:themeColor="text1"/>
          <w:sz w:val="24"/>
          <w:szCs w:val="24"/>
        </w:rPr>
      </w:pPr>
      <w:ins w:id="1610" w:author="Nayane Araujo" w:date="2016-11-16T21:25:00Z">
        <w:r w:rsidRPr="00CA0DB1">
          <w:rPr>
            <w:rFonts w:ascii="Arial" w:eastAsia="Arial" w:hAnsi="Arial" w:cs="Arial"/>
            <w:b/>
            <w:color w:val="000000" w:themeColor="text1"/>
            <w:sz w:val="24"/>
            <w:szCs w:val="24"/>
          </w:rPr>
          <w:t>UC05 – Chamado</w:t>
        </w:r>
      </w:ins>
    </w:p>
    <w:p w14:paraId="47DBCDFF" w14:textId="77777777" w:rsidR="00046625" w:rsidRPr="00CA0DB1" w:rsidRDefault="00EE55CF">
      <w:pPr>
        <w:rPr>
          <w:del w:id="1611" w:author="Nayane Araujo" w:date="2016-11-16T21:25:00Z"/>
          <w:rFonts w:ascii="Arial" w:hAnsi="Arial"/>
          <w:color w:val="000000" w:themeColor="text1"/>
          <w:sz w:val="24"/>
          <w:rPrChange w:id="1612" w:author="Bruno dos Santos Rodrigues" w:date="2016-11-17T20:32:00Z">
            <w:rPr>
              <w:del w:id="1613" w:author="Nayane Araujo" w:date="2016-11-16T21:25:00Z"/>
              <w:rFonts w:ascii="Arial" w:hAnsi="Arial" w:cs="Arial"/>
              <w:color w:val="000000" w:themeColor="text1"/>
              <w:sz w:val="24"/>
              <w:szCs w:val="24"/>
            </w:rPr>
          </w:rPrChange>
        </w:rPr>
      </w:pPr>
      <w:del w:id="1614" w:author="Nayane Araujo" w:date="2016-11-16T21:25:00Z">
        <w:r w:rsidRPr="00CA0DB1">
          <w:rPr>
            <w:rFonts w:ascii="Arial" w:hAnsi="Arial"/>
            <w:b/>
            <w:color w:val="000000" w:themeColor="text1"/>
            <w:sz w:val="24"/>
            <w:rPrChange w:id="1615" w:author="Bruno dos Santos Rodrigues" w:date="2016-11-17T20:32:00Z">
              <w:rPr>
                <w:rFonts w:ascii="Arial" w:eastAsia="Arial" w:hAnsi="Arial" w:cs="Arial"/>
                <w:b/>
                <w:color w:val="000000" w:themeColor="text1"/>
                <w:sz w:val="24"/>
                <w:szCs w:val="24"/>
              </w:rPr>
            </w:rPrChange>
          </w:rPr>
          <w:delText>Relatório – CASO DE USO</w:delText>
        </w:r>
      </w:del>
    </w:p>
    <w:p w14:paraId="567A8521" w14:textId="77777777" w:rsidR="00046625" w:rsidRPr="00CA0DB1" w:rsidRDefault="00EE55CF">
      <w:pPr>
        <w:rPr>
          <w:rFonts w:ascii="Arial" w:hAnsi="Arial"/>
          <w:color w:val="000000" w:themeColor="text1"/>
          <w:sz w:val="24"/>
          <w:rPrChange w:id="1616"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617" w:author="Bruno dos Santos Rodrigues" w:date="2016-11-17T20:32:00Z">
            <w:rPr>
              <w:rFonts w:ascii="Arial" w:eastAsia="Arial" w:hAnsi="Arial" w:cs="Arial"/>
              <w:b/>
              <w:color w:val="000000" w:themeColor="text1"/>
              <w:sz w:val="24"/>
              <w:szCs w:val="24"/>
            </w:rPr>
          </w:rPrChange>
        </w:rPr>
        <w:t xml:space="preserve">NOME: </w:t>
      </w:r>
      <w:r w:rsidRPr="00CA0DB1">
        <w:rPr>
          <w:rFonts w:ascii="Arial" w:hAnsi="Arial"/>
          <w:color w:val="000000" w:themeColor="text1"/>
          <w:sz w:val="24"/>
          <w:rPrChange w:id="1618" w:author="Bruno dos Santos Rodrigues" w:date="2016-11-17T20:32:00Z">
            <w:rPr>
              <w:rFonts w:ascii="Arial" w:eastAsia="Arial" w:hAnsi="Arial" w:cs="Arial"/>
              <w:color w:val="000000" w:themeColor="text1"/>
              <w:sz w:val="24"/>
              <w:szCs w:val="24"/>
            </w:rPr>
          </w:rPrChange>
        </w:rPr>
        <w:t>Chamado</w:t>
      </w:r>
    </w:p>
    <w:p w14:paraId="3552267E" w14:textId="77777777" w:rsidR="00046625" w:rsidRPr="00CA0DB1" w:rsidRDefault="00EE55CF">
      <w:pPr>
        <w:rPr>
          <w:rFonts w:ascii="Arial" w:hAnsi="Arial"/>
          <w:color w:val="000000" w:themeColor="text1"/>
          <w:sz w:val="24"/>
          <w:rPrChange w:id="1619"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620" w:author="Bruno dos Santos Rodrigues" w:date="2016-11-17T20:32:00Z">
            <w:rPr>
              <w:rFonts w:ascii="Arial" w:eastAsia="Arial" w:hAnsi="Arial" w:cs="Arial"/>
              <w:b/>
              <w:color w:val="000000" w:themeColor="text1"/>
              <w:sz w:val="24"/>
              <w:szCs w:val="24"/>
            </w:rPr>
          </w:rPrChange>
        </w:rPr>
        <w:t>DESCRIÇÃO SUCINTA:  </w:t>
      </w:r>
      <w:r w:rsidRPr="00CA0DB1">
        <w:rPr>
          <w:rFonts w:ascii="Arial" w:hAnsi="Arial"/>
          <w:color w:val="000000" w:themeColor="text1"/>
          <w:sz w:val="24"/>
          <w:rPrChange w:id="1621" w:author="Bruno dos Santos Rodrigues" w:date="2016-11-17T20:32:00Z">
            <w:rPr>
              <w:rFonts w:ascii="Arial" w:eastAsia="Arial" w:hAnsi="Arial" w:cs="Arial"/>
              <w:color w:val="000000" w:themeColor="text1"/>
              <w:sz w:val="24"/>
              <w:szCs w:val="24"/>
            </w:rPr>
          </w:rPrChange>
        </w:rPr>
        <w:t>O sistema lista para o usuário uma lista de todos os chamados cadastrados.</w:t>
      </w:r>
    </w:p>
    <w:p w14:paraId="2B9B9202" w14:textId="77777777" w:rsidR="00046625" w:rsidRPr="00CA0DB1" w:rsidRDefault="00EE55CF">
      <w:pPr>
        <w:rPr>
          <w:rFonts w:ascii="Arial" w:hAnsi="Arial"/>
          <w:color w:val="000000" w:themeColor="text1"/>
          <w:sz w:val="24"/>
          <w:rPrChange w:id="1622"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623" w:author="Bruno dos Santos Rodrigues" w:date="2016-11-17T20:32:00Z">
            <w:rPr>
              <w:rFonts w:ascii="Arial" w:eastAsia="Arial" w:hAnsi="Arial" w:cs="Arial"/>
              <w:b/>
              <w:color w:val="000000" w:themeColor="text1"/>
              <w:sz w:val="24"/>
              <w:szCs w:val="24"/>
            </w:rPr>
          </w:rPrChange>
        </w:rPr>
        <w:t>ATORES:</w:t>
      </w:r>
    </w:p>
    <w:p w14:paraId="0A3D0F3A" w14:textId="77777777" w:rsidR="00046625" w:rsidRPr="00CA0DB1" w:rsidRDefault="00EE55CF">
      <w:pPr>
        <w:rPr>
          <w:rFonts w:ascii="Arial" w:hAnsi="Arial"/>
          <w:color w:val="000000" w:themeColor="text1"/>
          <w:sz w:val="24"/>
          <w:rPrChange w:id="1624"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625" w:author="Bruno dos Santos Rodrigues" w:date="2016-11-17T20:32:00Z">
            <w:rPr>
              <w:rFonts w:ascii="Arial" w:eastAsia="Arial" w:hAnsi="Arial" w:cs="Arial"/>
              <w:color w:val="000000" w:themeColor="text1"/>
              <w:sz w:val="24"/>
              <w:szCs w:val="24"/>
            </w:rPr>
          </w:rPrChange>
        </w:rPr>
        <w:t>1.      Usuário Técnico de TI</w:t>
      </w:r>
    </w:p>
    <w:p w14:paraId="637DD5E5" w14:textId="77777777" w:rsidR="00046625" w:rsidRPr="00CA0DB1" w:rsidRDefault="00EE55CF">
      <w:pPr>
        <w:rPr>
          <w:rFonts w:ascii="Arial" w:hAnsi="Arial"/>
          <w:color w:val="000000" w:themeColor="text1"/>
          <w:sz w:val="24"/>
          <w:rPrChange w:id="1626"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627" w:author="Bruno dos Santos Rodrigues" w:date="2016-11-17T20:32:00Z">
            <w:rPr>
              <w:rFonts w:ascii="Arial" w:eastAsia="Arial" w:hAnsi="Arial" w:cs="Arial"/>
              <w:b/>
              <w:color w:val="000000" w:themeColor="text1"/>
              <w:sz w:val="24"/>
              <w:szCs w:val="24"/>
            </w:rPr>
          </w:rPrChange>
        </w:rPr>
        <w:t>PRÉ-CONDIÇÕES:</w:t>
      </w:r>
    </w:p>
    <w:p w14:paraId="6D83AA60" w14:textId="77777777" w:rsidR="00046625" w:rsidRPr="00CA0DB1" w:rsidRDefault="00EE55CF">
      <w:pPr>
        <w:rPr>
          <w:rFonts w:ascii="Arial" w:hAnsi="Arial"/>
          <w:color w:val="000000" w:themeColor="text1"/>
          <w:sz w:val="24"/>
          <w:rPrChange w:id="1628"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629" w:author="Bruno dos Santos Rodrigues" w:date="2016-11-17T20:32:00Z">
            <w:rPr>
              <w:rFonts w:ascii="Arial" w:eastAsia="Arial" w:hAnsi="Arial" w:cs="Arial"/>
              <w:color w:val="000000" w:themeColor="text1"/>
              <w:sz w:val="24"/>
              <w:szCs w:val="24"/>
            </w:rPr>
          </w:rPrChange>
        </w:rPr>
        <w:t>1.       Que os dados estejam cadastrados.</w:t>
      </w:r>
    </w:p>
    <w:p w14:paraId="6F2C0C33" w14:textId="77777777" w:rsidR="00046625" w:rsidRPr="00CA0DB1" w:rsidRDefault="00EE55CF">
      <w:pPr>
        <w:rPr>
          <w:rFonts w:ascii="Arial" w:hAnsi="Arial"/>
          <w:color w:val="000000" w:themeColor="text1"/>
          <w:sz w:val="24"/>
          <w:rPrChange w:id="1630"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631" w:author="Bruno dos Santos Rodrigues" w:date="2016-11-17T20:32:00Z">
            <w:rPr>
              <w:rFonts w:ascii="Arial" w:eastAsia="Arial" w:hAnsi="Arial" w:cs="Arial"/>
              <w:b/>
              <w:color w:val="000000" w:themeColor="text1"/>
              <w:sz w:val="24"/>
              <w:szCs w:val="24"/>
            </w:rPr>
          </w:rPrChange>
        </w:rPr>
        <w:t>PÓS-CONDIÇÕES:</w:t>
      </w:r>
    </w:p>
    <w:p w14:paraId="07DCECF4" w14:textId="77777777" w:rsidR="00046625" w:rsidRPr="00CA0DB1" w:rsidRDefault="00EE55CF">
      <w:pPr>
        <w:rPr>
          <w:rFonts w:ascii="Arial" w:hAnsi="Arial"/>
          <w:color w:val="000000" w:themeColor="text1"/>
          <w:sz w:val="24"/>
          <w:rPrChange w:id="1632"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633" w:author="Bruno dos Santos Rodrigues" w:date="2016-11-17T20:32:00Z">
            <w:rPr>
              <w:rFonts w:ascii="Arial" w:eastAsia="Arial" w:hAnsi="Arial" w:cs="Arial"/>
              <w:color w:val="000000" w:themeColor="text1"/>
              <w:sz w:val="24"/>
              <w:szCs w:val="24"/>
            </w:rPr>
          </w:rPrChange>
        </w:rPr>
        <w:t>1.       </w:t>
      </w:r>
    </w:p>
    <w:p w14:paraId="417AF9D3" w14:textId="77777777" w:rsidR="00046625" w:rsidRPr="00CA0DB1" w:rsidRDefault="00EE55CF">
      <w:pPr>
        <w:rPr>
          <w:rFonts w:ascii="Arial" w:hAnsi="Arial"/>
          <w:color w:val="000000" w:themeColor="text1"/>
          <w:sz w:val="24"/>
          <w:rPrChange w:id="1634"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635" w:author="Bruno dos Santos Rodrigues" w:date="2016-11-17T20:32:00Z">
            <w:rPr>
              <w:rFonts w:ascii="Arial" w:eastAsia="Arial" w:hAnsi="Arial" w:cs="Arial"/>
              <w:b/>
              <w:color w:val="000000" w:themeColor="text1"/>
              <w:sz w:val="24"/>
              <w:szCs w:val="24"/>
            </w:rPr>
          </w:rPrChange>
        </w:rPr>
        <w:t>FLUXO BÁSICO</w:t>
      </w:r>
    </w:p>
    <w:p w14:paraId="25CEDB70" w14:textId="77777777" w:rsidR="00046625" w:rsidRPr="00CA0DB1" w:rsidRDefault="00EE55CF">
      <w:pPr>
        <w:rPr>
          <w:rFonts w:ascii="Arial" w:hAnsi="Arial"/>
          <w:color w:val="000000" w:themeColor="text1"/>
          <w:sz w:val="24"/>
          <w:rPrChange w:id="1636"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637" w:author="Bruno dos Santos Rodrigues" w:date="2016-11-17T20:32:00Z">
            <w:rPr>
              <w:rFonts w:ascii="Arial" w:eastAsia="Arial" w:hAnsi="Arial" w:cs="Arial"/>
              <w:color w:val="000000" w:themeColor="text1"/>
              <w:sz w:val="24"/>
              <w:szCs w:val="24"/>
            </w:rPr>
          </w:rPrChange>
        </w:rPr>
        <w:t>1.      O usuário seleciona a opção “Relatórios”</w:t>
      </w:r>
    </w:p>
    <w:p w14:paraId="0BC50B9E" w14:textId="77777777" w:rsidR="00046625" w:rsidRPr="00CA0DB1" w:rsidRDefault="00EE55CF">
      <w:pPr>
        <w:rPr>
          <w:rFonts w:ascii="Arial" w:hAnsi="Arial"/>
          <w:color w:val="000000" w:themeColor="text1"/>
          <w:sz w:val="24"/>
          <w:rPrChange w:id="1638"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639" w:author="Bruno dos Santos Rodrigues" w:date="2016-11-17T20:32:00Z">
            <w:rPr>
              <w:rFonts w:ascii="Arial" w:eastAsia="Arial" w:hAnsi="Arial" w:cs="Arial"/>
              <w:color w:val="000000" w:themeColor="text1"/>
              <w:sz w:val="24"/>
              <w:szCs w:val="24"/>
            </w:rPr>
          </w:rPrChange>
        </w:rPr>
        <w:t>2.      O Sistema exibe as opções</w:t>
      </w:r>
    </w:p>
    <w:p w14:paraId="215B5B28" w14:textId="77777777" w:rsidR="00046625" w:rsidRPr="00CA0DB1" w:rsidRDefault="00EE55CF">
      <w:pPr>
        <w:rPr>
          <w:rFonts w:ascii="Arial" w:hAnsi="Arial"/>
          <w:color w:val="000000" w:themeColor="text1"/>
          <w:sz w:val="24"/>
          <w:rPrChange w:id="1640"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641" w:author="Bruno dos Santos Rodrigues" w:date="2016-11-17T20:32:00Z">
            <w:rPr>
              <w:rFonts w:ascii="Arial" w:eastAsia="Arial" w:hAnsi="Arial" w:cs="Arial"/>
              <w:color w:val="000000" w:themeColor="text1"/>
              <w:sz w:val="24"/>
              <w:szCs w:val="24"/>
            </w:rPr>
          </w:rPrChange>
        </w:rPr>
        <w:t>3.      O usuário escolhe a opção “Chamado”</w:t>
      </w:r>
    </w:p>
    <w:p w14:paraId="48C4CE32" w14:textId="77777777" w:rsidR="00046625" w:rsidRPr="00CA0DB1" w:rsidRDefault="00EE55CF">
      <w:pPr>
        <w:rPr>
          <w:rFonts w:ascii="Arial" w:hAnsi="Arial"/>
          <w:color w:val="000000" w:themeColor="text1"/>
          <w:sz w:val="24"/>
          <w:rPrChange w:id="1642"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643" w:author="Bruno dos Santos Rodrigues" w:date="2016-11-17T20:32:00Z">
            <w:rPr>
              <w:rFonts w:ascii="Arial" w:eastAsia="Arial" w:hAnsi="Arial" w:cs="Arial"/>
              <w:color w:val="000000" w:themeColor="text1"/>
              <w:sz w:val="24"/>
              <w:szCs w:val="24"/>
            </w:rPr>
          </w:rPrChange>
        </w:rPr>
        <w:t>4.      O Sistema abre a tela com a lista de Chamados</w:t>
      </w:r>
    </w:p>
    <w:p w14:paraId="412724A3" w14:textId="77777777" w:rsidR="00046625" w:rsidRPr="00CA0DB1" w:rsidRDefault="00EE55CF">
      <w:pPr>
        <w:rPr>
          <w:rFonts w:ascii="Arial" w:hAnsi="Arial"/>
          <w:color w:val="000000" w:themeColor="text1"/>
          <w:sz w:val="24"/>
          <w:rPrChange w:id="1644"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645" w:author="Bruno dos Santos Rodrigues" w:date="2016-11-17T20:32:00Z">
            <w:rPr>
              <w:rFonts w:ascii="Arial" w:eastAsia="Arial" w:hAnsi="Arial" w:cs="Arial"/>
              <w:color w:val="000000" w:themeColor="text1"/>
              <w:sz w:val="24"/>
              <w:szCs w:val="24"/>
            </w:rPr>
          </w:rPrChange>
        </w:rPr>
        <w:t>5.      E o caso de uso é encerrado.</w:t>
      </w:r>
    </w:p>
    <w:p w14:paraId="15B55E34" w14:textId="77777777" w:rsidR="00046625" w:rsidRPr="00CA0DB1" w:rsidRDefault="00046625">
      <w:pPr>
        <w:rPr>
          <w:rFonts w:ascii="Arial" w:hAnsi="Arial"/>
          <w:color w:val="000000" w:themeColor="text1"/>
          <w:sz w:val="24"/>
          <w:rPrChange w:id="1646" w:author="Bruno dos Santos Rodrigues" w:date="2016-11-17T20:32:00Z">
            <w:rPr>
              <w:rFonts w:ascii="Arial" w:hAnsi="Arial" w:cs="Arial"/>
              <w:color w:val="000000" w:themeColor="text1"/>
              <w:sz w:val="24"/>
              <w:szCs w:val="24"/>
            </w:rPr>
          </w:rPrChange>
        </w:rPr>
      </w:pPr>
    </w:p>
    <w:p w14:paraId="39F52840" w14:textId="6281693D" w:rsidR="00D83BCC" w:rsidRPr="00CA0DB1" w:rsidRDefault="00D83BCC" w:rsidP="00D83BCC">
      <w:pPr>
        <w:rPr>
          <w:ins w:id="1647" w:author="Nayane Araujo" w:date="2016-11-16T21:25:00Z"/>
          <w:rFonts w:ascii="Arial" w:hAnsi="Arial" w:cs="Arial"/>
          <w:b/>
          <w:color w:val="000000" w:themeColor="text1"/>
          <w:sz w:val="24"/>
          <w:szCs w:val="24"/>
        </w:rPr>
      </w:pPr>
      <w:ins w:id="1648" w:author="Nayane Araujo" w:date="2016-11-16T21:25:00Z">
        <w:r w:rsidRPr="00CA0DB1">
          <w:rPr>
            <w:rFonts w:ascii="Arial" w:eastAsia="Arial" w:hAnsi="Arial" w:cs="Arial"/>
            <w:b/>
            <w:color w:val="000000" w:themeColor="text1"/>
            <w:sz w:val="24"/>
            <w:szCs w:val="24"/>
          </w:rPr>
          <w:t>UC06 – Ajuda</w:t>
        </w:r>
      </w:ins>
    </w:p>
    <w:p w14:paraId="69EBB453" w14:textId="77777777" w:rsidR="00046625" w:rsidRPr="00CA0DB1" w:rsidRDefault="00EE55CF">
      <w:pPr>
        <w:rPr>
          <w:del w:id="1649" w:author="Nayane Araujo" w:date="2016-11-16T21:25:00Z"/>
          <w:rFonts w:ascii="Arial" w:hAnsi="Arial"/>
          <w:color w:val="000000" w:themeColor="text1"/>
          <w:sz w:val="24"/>
          <w:rPrChange w:id="1650" w:author="Bruno dos Santos Rodrigues" w:date="2016-11-17T20:32:00Z">
            <w:rPr>
              <w:del w:id="1651" w:author="Nayane Araujo" w:date="2016-11-16T21:25:00Z"/>
              <w:rFonts w:ascii="Arial" w:hAnsi="Arial" w:cs="Arial"/>
              <w:color w:val="000000" w:themeColor="text1"/>
              <w:sz w:val="24"/>
              <w:szCs w:val="24"/>
            </w:rPr>
          </w:rPrChange>
        </w:rPr>
      </w:pPr>
      <w:del w:id="1652" w:author="Nayane Araujo" w:date="2016-11-16T21:25:00Z">
        <w:r w:rsidRPr="00CA0DB1">
          <w:rPr>
            <w:rFonts w:ascii="Arial" w:hAnsi="Arial"/>
            <w:b/>
            <w:color w:val="000000" w:themeColor="text1"/>
            <w:sz w:val="24"/>
            <w:rPrChange w:id="1653" w:author="Bruno dos Santos Rodrigues" w:date="2016-11-17T20:32:00Z">
              <w:rPr>
                <w:rFonts w:ascii="Arial" w:eastAsia="Arial" w:hAnsi="Arial" w:cs="Arial"/>
                <w:b/>
                <w:color w:val="000000" w:themeColor="text1"/>
                <w:sz w:val="24"/>
                <w:szCs w:val="24"/>
              </w:rPr>
            </w:rPrChange>
          </w:rPr>
          <w:delText>Ajuda – CASO DE USO</w:delText>
        </w:r>
      </w:del>
    </w:p>
    <w:p w14:paraId="1271C047" w14:textId="77777777" w:rsidR="00046625" w:rsidRPr="00CA0DB1" w:rsidRDefault="00EE55CF">
      <w:pPr>
        <w:rPr>
          <w:rFonts w:ascii="Arial" w:hAnsi="Arial"/>
          <w:color w:val="000000" w:themeColor="text1"/>
          <w:sz w:val="24"/>
          <w:rPrChange w:id="1654"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655" w:author="Bruno dos Santos Rodrigues" w:date="2016-11-17T20:32:00Z">
            <w:rPr>
              <w:rFonts w:ascii="Arial" w:eastAsia="Arial" w:hAnsi="Arial" w:cs="Arial"/>
              <w:b/>
              <w:color w:val="000000" w:themeColor="text1"/>
              <w:sz w:val="24"/>
              <w:szCs w:val="24"/>
            </w:rPr>
          </w:rPrChange>
        </w:rPr>
        <w:t xml:space="preserve">NOME: </w:t>
      </w:r>
      <w:r w:rsidRPr="00CA0DB1">
        <w:rPr>
          <w:rFonts w:ascii="Arial" w:hAnsi="Arial"/>
          <w:color w:val="000000" w:themeColor="text1"/>
          <w:sz w:val="24"/>
          <w:rPrChange w:id="1656" w:author="Bruno dos Santos Rodrigues" w:date="2016-11-17T20:32:00Z">
            <w:rPr>
              <w:rFonts w:ascii="Arial" w:eastAsia="Arial" w:hAnsi="Arial" w:cs="Arial"/>
              <w:color w:val="000000" w:themeColor="text1"/>
              <w:sz w:val="24"/>
              <w:szCs w:val="24"/>
            </w:rPr>
          </w:rPrChange>
        </w:rPr>
        <w:t>Ajuda sobre o sistema</w:t>
      </w:r>
    </w:p>
    <w:p w14:paraId="30EA1B64" w14:textId="77777777" w:rsidR="00046625" w:rsidRPr="00CA0DB1" w:rsidRDefault="00EE55CF">
      <w:pPr>
        <w:rPr>
          <w:rFonts w:ascii="Arial" w:hAnsi="Arial"/>
          <w:color w:val="000000" w:themeColor="text1"/>
          <w:sz w:val="24"/>
          <w:rPrChange w:id="1657"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658" w:author="Bruno dos Santos Rodrigues" w:date="2016-11-17T20:32:00Z">
            <w:rPr>
              <w:rFonts w:ascii="Arial" w:eastAsia="Arial" w:hAnsi="Arial" w:cs="Arial"/>
              <w:b/>
              <w:color w:val="000000" w:themeColor="text1"/>
              <w:sz w:val="24"/>
              <w:szCs w:val="24"/>
            </w:rPr>
          </w:rPrChange>
        </w:rPr>
        <w:t>DESCRIÇÃO SUCINTA:  </w:t>
      </w:r>
      <w:r w:rsidRPr="00CA0DB1">
        <w:rPr>
          <w:rFonts w:ascii="Arial" w:hAnsi="Arial"/>
          <w:color w:val="000000" w:themeColor="text1"/>
          <w:sz w:val="24"/>
          <w:rPrChange w:id="1659" w:author="Bruno dos Santos Rodrigues" w:date="2016-11-17T20:32:00Z">
            <w:rPr>
              <w:rFonts w:ascii="Arial" w:eastAsia="Arial" w:hAnsi="Arial" w:cs="Arial"/>
              <w:color w:val="000000" w:themeColor="text1"/>
              <w:sz w:val="24"/>
              <w:szCs w:val="24"/>
            </w:rPr>
          </w:rPrChange>
        </w:rPr>
        <w:t>O sistema mostra o FAQ do sistema e o contato do suporte</w:t>
      </w:r>
    </w:p>
    <w:p w14:paraId="20299CA1" w14:textId="77777777" w:rsidR="00046625" w:rsidRPr="00CA0DB1" w:rsidRDefault="00EE55CF">
      <w:pPr>
        <w:rPr>
          <w:rFonts w:ascii="Arial" w:hAnsi="Arial"/>
          <w:color w:val="000000" w:themeColor="text1"/>
          <w:sz w:val="24"/>
          <w:rPrChange w:id="1660"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661" w:author="Bruno dos Santos Rodrigues" w:date="2016-11-17T20:32:00Z">
            <w:rPr>
              <w:rFonts w:ascii="Arial" w:eastAsia="Arial" w:hAnsi="Arial" w:cs="Arial"/>
              <w:b/>
              <w:color w:val="000000" w:themeColor="text1"/>
              <w:sz w:val="24"/>
              <w:szCs w:val="24"/>
            </w:rPr>
          </w:rPrChange>
        </w:rPr>
        <w:t>ATORES:</w:t>
      </w:r>
    </w:p>
    <w:p w14:paraId="776A8308" w14:textId="77777777" w:rsidR="00046625" w:rsidRPr="00CA0DB1" w:rsidRDefault="00EE55CF">
      <w:pPr>
        <w:rPr>
          <w:rFonts w:ascii="Arial" w:hAnsi="Arial"/>
          <w:color w:val="000000" w:themeColor="text1"/>
          <w:sz w:val="24"/>
          <w:rPrChange w:id="1662"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663" w:author="Bruno dos Santos Rodrigues" w:date="2016-11-17T20:32:00Z">
            <w:rPr>
              <w:rFonts w:ascii="Arial" w:eastAsia="Arial" w:hAnsi="Arial" w:cs="Arial"/>
              <w:color w:val="000000" w:themeColor="text1"/>
              <w:sz w:val="24"/>
              <w:szCs w:val="24"/>
            </w:rPr>
          </w:rPrChange>
        </w:rPr>
        <w:t>1.      Usuário Técnico de TI</w:t>
      </w:r>
    </w:p>
    <w:p w14:paraId="4C31D319" w14:textId="77777777" w:rsidR="00046625" w:rsidRPr="00CA0DB1" w:rsidRDefault="00EE55CF">
      <w:pPr>
        <w:rPr>
          <w:rFonts w:ascii="Arial" w:hAnsi="Arial"/>
          <w:color w:val="000000" w:themeColor="text1"/>
          <w:sz w:val="24"/>
          <w:rPrChange w:id="1664"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rPrChange w:id="1665" w:author="Bruno dos Santos Rodrigues" w:date="2016-11-17T20:32:00Z">
            <w:rPr>
              <w:rFonts w:ascii="Arial" w:eastAsia="Arial" w:hAnsi="Arial" w:cs="Arial"/>
              <w:b/>
              <w:color w:val="000000" w:themeColor="text1"/>
              <w:sz w:val="24"/>
              <w:szCs w:val="24"/>
            </w:rPr>
          </w:rPrChange>
        </w:rPr>
        <w:t>FLUXO BÁSICO</w:t>
      </w:r>
    </w:p>
    <w:p w14:paraId="2E7C5667" w14:textId="77777777" w:rsidR="00046625" w:rsidRPr="00CA0DB1" w:rsidRDefault="00EE55CF">
      <w:pPr>
        <w:rPr>
          <w:rFonts w:ascii="Arial" w:hAnsi="Arial"/>
          <w:color w:val="000000" w:themeColor="text1"/>
          <w:sz w:val="24"/>
          <w:rPrChange w:id="1666"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667" w:author="Bruno dos Santos Rodrigues" w:date="2016-11-17T20:32:00Z">
            <w:rPr>
              <w:rFonts w:ascii="Arial" w:eastAsia="Arial" w:hAnsi="Arial" w:cs="Arial"/>
              <w:color w:val="000000" w:themeColor="text1"/>
              <w:sz w:val="24"/>
              <w:szCs w:val="24"/>
            </w:rPr>
          </w:rPrChange>
        </w:rPr>
        <w:t>1.      O usuário seleciona a opção “Ajuda”</w:t>
      </w:r>
    </w:p>
    <w:p w14:paraId="730B6B9B" w14:textId="77777777" w:rsidR="00046625" w:rsidRPr="00CA0DB1" w:rsidRDefault="00EE55CF">
      <w:pPr>
        <w:rPr>
          <w:rFonts w:ascii="Arial" w:hAnsi="Arial"/>
          <w:color w:val="000000" w:themeColor="text1"/>
          <w:sz w:val="24"/>
          <w:rPrChange w:id="1668"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669" w:author="Bruno dos Santos Rodrigues" w:date="2016-11-17T20:32:00Z">
            <w:rPr>
              <w:rFonts w:ascii="Arial" w:eastAsia="Arial" w:hAnsi="Arial" w:cs="Arial"/>
              <w:color w:val="000000" w:themeColor="text1"/>
              <w:sz w:val="24"/>
              <w:szCs w:val="24"/>
            </w:rPr>
          </w:rPrChange>
        </w:rPr>
        <w:t>2.      O Sistema exibe o FAQ e o contato do suporte</w:t>
      </w:r>
    </w:p>
    <w:p w14:paraId="182C105F" w14:textId="77777777" w:rsidR="00046625" w:rsidRPr="00CA0DB1" w:rsidRDefault="00EE55CF">
      <w:pPr>
        <w:rPr>
          <w:rFonts w:ascii="Arial" w:hAnsi="Arial"/>
          <w:color w:val="000000" w:themeColor="text1"/>
          <w:sz w:val="24"/>
          <w:rPrChange w:id="1670"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671" w:author="Bruno dos Santos Rodrigues" w:date="2016-11-17T20:32:00Z">
            <w:rPr>
              <w:rFonts w:ascii="Arial" w:eastAsia="Arial" w:hAnsi="Arial" w:cs="Arial"/>
              <w:color w:val="000000" w:themeColor="text1"/>
              <w:sz w:val="24"/>
              <w:szCs w:val="24"/>
            </w:rPr>
          </w:rPrChange>
        </w:rPr>
        <w:t>3.   E o caso de uso é encerrado</w:t>
      </w:r>
    </w:p>
    <w:p w14:paraId="6D7CD81D" w14:textId="77777777" w:rsidR="00046625" w:rsidRPr="00CA0DB1" w:rsidRDefault="00046625">
      <w:pPr>
        <w:rPr>
          <w:rFonts w:ascii="Arial" w:hAnsi="Arial"/>
          <w:color w:val="000000" w:themeColor="text1"/>
          <w:sz w:val="24"/>
          <w:rPrChange w:id="1672" w:author="Bruno dos Santos Rodrigues" w:date="2016-11-17T20:32:00Z">
            <w:rPr>
              <w:rFonts w:ascii="Arial" w:hAnsi="Arial" w:cs="Arial"/>
              <w:color w:val="000000" w:themeColor="text1"/>
              <w:sz w:val="24"/>
              <w:szCs w:val="24"/>
            </w:rPr>
          </w:rPrChange>
        </w:rPr>
      </w:pPr>
    </w:p>
    <w:p w14:paraId="697BB4F0" w14:textId="77777777" w:rsidR="00046625" w:rsidRPr="00CA0DB1" w:rsidRDefault="00EE55CF">
      <w:pPr>
        <w:ind w:left="720"/>
        <w:rPr>
          <w:rFonts w:ascii="Arial" w:hAnsi="Arial"/>
          <w:color w:val="000000" w:themeColor="text1"/>
          <w:sz w:val="24"/>
          <w:rPrChange w:id="1673"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674" w:author="Bruno dos Santos Rodrigues" w:date="2016-11-17T20:32:00Z">
            <w:rPr>
              <w:rFonts w:ascii="Arial" w:eastAsia="Arial" w:hAnsi="Arial" w:cs="Arial"/>
              <w:color w:val="000000" w:themeColor="text1"/>
              <w:sz w:val="24"/>
              <w:szCs w:val="24"/>
            </w:rPr>
          </w:rPrChange>
        </w:rPr>
        <w:t>(</w:t>
      </w:r>
      <w:r w:rsidRPr="00CA0DB1">
        <w:rPr>
          <w:rFonts w:ascii="Arial" w:hAnsi="Arial"/>
          <w:b/>
          <w:color w:val="000000" w:themeColor="text1"/>
          <w:sz w:val="24"/>
          <w:rPrChange w:id="1675" w:author="Bruno dos Santos Rodrigues" w:date="2016-11-17T20:32:00Z">
            <w:rPr>
              <w:rFonts w:ascii="Arial" w:eastAsia="Arial" w:hAnsi="Arial" w:cs="Arial"/>
              <w:b/>
              <w:color w:val="000000" w:themeColor="text1"/>
              <w:sz w:val="24"/>
              <w:szCs w:val="24"/>
            </w:rPr>
          </w:rPrChange>
        </w:rPr>
        <w:t>VERIFICAR CLASES COM AGREGAÇÕES</w:t>
      </w:r>
    </w:p>
    <w:p w14:paraId="49D94450" w14:textId="77777777" w:rsidR="008F174D" w:rsidRPr="00CA0DB1" w:rsidRDefault="00EE55CF" w:rsidP="007B0066">
      <w:pPr>
        <w:ind w:left="720"/>
        <w:jc w:val="center"/>
        <w:rPr>
          <w:rFonts w:ascii="Arial" w:hAnsi="Arial"/>
          <w:color w:val="000000" w:themeColor="text1"/>
          <w:rPrChange w:id="1676" w:author="Bruno dos Santos Rodrigues" w:date="2016-11-17T20:32:00Z">
            <w:rPr>
              <w:color w:val="000000" w:themeColor="text1"/>
            </w:rPr>
          </w:rPrChange>
        </w:rPr>
      </w:pPr>
      <w:commentRangeStart w:id="1677"/>
      <w:r w:rsidRPr="00CA0DB1">
        <w:rPr>
          <w:rFonts w:ascii="Arial" w:hAnsi="Arial"/>
          <w:color w:val="000000" w:themeColor="text1"/>
          <w:sz w:val="24"/>
          <w:rPrChange w:id="1678" w:author="Bruno dos Santos Rodrigues" w:date="2016-11-17T20:32:00Z">
            <w:rPr>
              <w:rFonts w:ascii="Arial" w:hAnsi="Arial" w:cs="Arial"/>
              <w:noProof/>
              <w:color w:val="000000" w:themeColor="text1"/>
              <w:sz w:val="24"/>
              <w:szCs w:val="24"/>
            </w:rPr>
          </w:rPrChange>
        </w:rPr>
        <w:drawing>
          <wp:inline distT="0" distB="0" distL="0" distR="0" wp14:anchorId="786D0F49" wp14:editId="0AF0606E">
            <wp:extent cx="2633980" cy="8719820"/>
            <wp:effectExtent l="0" t="0" r="0" b="5080"/>
            <wp:docPr id="2" name="image03.jpg" descr="classChamado__coll__graph.jpg"/>
            <wp:cNvGraphicFramePr/>
            <a:graphic xmlns:a="http://schemas.openxmlformats.org/drawingml/2006/main">
              <a:graphicData uri="http://schemas.openxmlformats.org/drawingml/2006/picture">
                <pic:pic xmlns:pic="http://schemas.openxmlformats.org/drawingml/2006/picture">
                  <pic:nvPicPr>
                    <pic:cNvPr id="0" name="image03.jpg" descr="classChamado__coll__graph.jp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2633980" cy="8719820"/>
                    </a:xfrm>
                    <a:prstGeom prst="rect">
                      <a:avLst/>
                    </a:prstGeom>
                    <a:ln/>
                  </pic:spPr>
                </pic:pic>
              </a:graphicData>
            </a:graphic>
          </wp:inline>
        </w:drawing>
      </w:r>
      <w:commentRangeEnd w:id="1677"/>
      <w:r w:rsidR="007B009E" w:rsidRPr="00CA0DB1">
        <w:rPr>
          <w:rStyle w:val="Refdecomentrio"/>
          <w:rFonts w:ascii="Arial" w:hAnsi="Arial"/>
          <w:color w:val="000000" w:themeColor="text1"/>
          <w:rPrChange w:id="1679" w:author="Bruno dos Santos Rodrigues" w:date="2016-11-17T20:32:00Z">
            <w:rPr>
              <w:rStyle w:val="Refdecomentrio"/>
              <w:color w:val="000000" w:themeColor="text1"/>
            </w:rPr>
          </w:rPrChange>
        </w:rPr>
        <w:commentReference w:id="1677"/>
      </w:r>
      <w:del w:id="1680" w:author="Bruno dos Santos Rodrigues" w:date="2016-11-17T20:32:00Z">
        <w:r w:rsidRPr="00CA0DB1">
          <w:rPr>
            <w:rFonts w:ascii="Arial" w:hAnsi="Arial" w:cs="Arial"/>
            <w:noProof/>
            <w:color w:val="000000" w:themeColor="text1"/>
            <w:sz w:val="24"/>
            <w:szCs w:val="24"/>
          </w:rPr>
          <mc:AlternateContent>
            <mc:Choice Requires="wps">
              <w:drawing>
                <wp:anchor distT="0" distB="0" distL="114300" distR="114300" simplePos="0" relativeHeight="251660288" behindDoc="1" locked="0" layoutInCell="0" hidden="0" allowOverlap="1" wp14:anchorId="42B007A5" wp14:editId="76221ACE">
                  <wp:simplePos x="0" y="0"/>
                  <wp:positionH relativeFrom="margin">
                    <wp:posOffset>1206500</wp:posOffset>
                  </wp:positionH>
                  <wp:positionV relativeFrom="paragraph">
                    <wp:posOffset>8953500</wp:posOffset>
                  </wp:positionV>
                  <wp:extent cx="2870200" cy="12700"/>
                  <wp:effectExtent l="0" t="0" r="0" b="0"/>
                  <wp:wrapTopAndBottom distT="0" distB="0"/>
                  <wp:docPr id="6" name="Retângulo 6"/>
                  <wp:cNvGraphicFramePr/>
                  <a:graphic xmlns:a="http://schemas.openxmlformats.org/drawingml/2006/main">
                    <a:graphicData uri="http://schemas.microsoft.com/office/word/2010/wordprocessingShape">
                      <wps:wsp>
                        <wps:cNvSpPr/>
                        <wps:spPr>
                          <a:xfrm>
                            <a:off x="3908994" y="3779682"/>
                            <a:ext cx="2874010" cy="635"/>
                          </a:xfrm>
                          <a:prstGeom prst="rect">
                            <a:avLst/>
                          </a:prstGeom>
                          <a:solidFill>
                            <a:srgbClr val="FFFFFF"/>
                          </a:solidFill>
                          <a:ln>
                            <a:noFill/>
                          </a:ln>
                        </wps:spPr>
                        <wps:txbx>
                          <w:txbxContent>
                            <w:p w14:paraId="46246F98" w14:textId="77777777" w:rsidR="00CA0DB1" w:rsidRDefault="00CA0DB1">
                              <w:pPr>
                                <w:spacing w:after="200" w:line="240" w:lineRule="auto"/>
                                <w:textDirection w:val="btLr"/>
                                <w:rPr>
                                  <w:del w:id="1681" w:author="Bruno dos Santos Rodrigues" w:date="2016-11-17T20:32:00Z"/>
                                </w:rPr>
                              </w:pPr>
                              <w:del w:id="1682" w:author="Bruno dos Santos Rodrigues" w:date="2016-11-17T20:32:00Z">
                                <w:r>
                                  <w:rPr>
                                    <w:i/>
                                    <w:color w:val="44546A"/>
                                    <w:sz w:val="18"/>
                                  </w:rPr>
                                  <w:delText>Figura  - Diagrama de Classes</w:delText>
                                </w:r>
                              </w:del>
                            </w:p>
                          </w:txbxContent>
                        </wps:txbx>
                        <wps:bodyPr lIns="0" tIns="0" rIns="0" bIns="0" anchor="t" anchorCtr="0"/>
                      </wps:wsp>
                    </a:graphicData>
                  </a:graphic>
                </wp:anchor>
              </w:drawing>
            </mc:Choice>
            <mc:Fallback>
              <w:pict>
                <v:rect w14:anchorId="42B007A5" id="Retângulo 6" o:spid="_x0000_s1026" style="position:absolute;left:0;text-align:left;margin-left:95pt;margin-top:705pt;width:226pt;height:1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" o:allowincell="f" stroked="f">
                  <v:textbox inset="0,0,0,0">
                    <w:txbxContent>
                      <w:p w14:paraId="46246F98" w14:textId="77777777" w:rsidR="00CA0DB1" w:rsidRDefault="00CA0DB1">
                        <w:pPr>
                          <w:spacing w:after="200" w:line="240" w:lineRule="auto"/>
                          <w:textDirection w:val="btLr"/>
                          <w:rPr>
                            <w:del w:id="1683" w:author="Bruno dos Santos Rodrigues" w:date="2016-11-17T20:32:00Z"/>
                          </w:rPr>
                        </w:pPr>
                        <w:del w:id="1684" w:author="Bruno dos Santos Rodrigues" w:date="2016-11-17T20:32:00Z">
                          <w:r>
                            <w:rPr>
                              <w:i/>
                              <w:color w:val="44546A"/>
                              <w:sz w:val="18"/>
                            </w:rPr>
                            <w:delText>Figura  - Diagrama de Classes</w:delText>
                          </w:r>
                        </w:del>
                      </w:p>
                    </w:txbxContent>
                  </v:textbox>
                  <w10:wrap type="topAndBottom" anchorx="margin"/>
                </v:rect>
              </w:pict>
            </mc:Fallback>
          </mc:AlternateContent>
        </w:r>
      </w:del>
      <w:ins w:id="1685" w:author="Bruno dos Santos Rodrigues" w:date="2016-11-17T20:32:00Z">
        <w:r w:rsidRPr="00891873">
          <w:rPr>
            <w:rFonts w:ascii="Arial" w:hAnsi="Arial" w:cs="Arial"/>
            <w:noProof/>
            <w:color w:val="000000" w:themeColor="text1"/>
            <w:sz w:val="24"/>
            <w:szCs w:val="24"/>
            <w:rPrChange w:id="1686" w:author="Bruno dos Santos Rodrigues" w:date="2016-11-15T22:39:00Z">
              <w:rPr>
                <w:rFonts w:ascii="Arial" w:hAnsi="Arial" w:cs="Arial"/>
                <w:noProof/>
                <w:sz w:val="24"/>
                <w:szCs w:val="24"/>
              </w:rPr>
            </w:rPrChange>
          </w:rPr>
          <mc:AlternateContent>
            <mc:Choice Requires="wps">
              <w:drawing>
                <wp:anchor distT="0" distB="0" distL="114300" distR="114300" simplePos="0" relativeHeight="251658240" behindDoc="1" locked="0" layoutInCell="0" hidden="0" allowOverlap="1" wp14:anchorId="42B007A5" wp14:editId="76221ACE">
                  <wp:simplePos x="0" y="0"/>
                  <wp:positionH relativeFrom="margin">
                    <wp:posOffset>1206500</wp:posOffset>
                  </wp:positionH>
                  <wp:positionV relativeFrom="paragraph">
                    <wp:posOffset>8953500</wp:posOffset>
                  </wp:positionV>
                  <wp:extent cx="2870200" cy="12700"/>
                  <wp:effectExtent l="0" t="0" r="0" b="0"/>
                  <wp:wrapTopAndBottom distT="0" distB="0"/>
                  <wp:docPr id="3" name="Retângulo 3"/>
                  <wp:cNvGraphicFramePr/>
                  <a:graphic xmlns:a="http://schemas.openxmlformats.org/drawingml/2006/main">
                    <a:graphicData uri="http://schemas.microsoft.com/office/word/2010/wordprocessingShape">
                      <wps:wsp>
                        <wps:cNvSpPr/>
                        <wps:spPr>
                          <a:xfrm>
                            <a:off x="3908994" y="3779682"/>
                            <a:ext cx="2874010" cy="635"/>
                          </a:xfrm>
                          <a:prstGeom prst="rect">
                            <a:avLst/>
                          </a:prstGeom>
                          <a:solidFill>
                            <a:srgbClr val="FFFFFF"/>
                          </a:solidFill>
                          <a:ln>
                            <a:noFill/>
                          </a:ln>
                        </wps:spPr>
                        <wps:txbx>
                          <w:txbxContent>
                            <w:p w14:paraId="51529A6F" w14:textId="77777777" w:rsidR="007B0066" w:rsidRDefault="007B0066">
                              <w:pPr>
                                <w:spacing w:after="200" w:line="240" w:lineRule="auto"/>
                                <w:textDirection w:val="btLr"/>
                                <w:rPr>
                                  <w:ins w:id="1687" w:author="Bruno dos Santos Rodrigues" w:date="2016-11-17T20:32:00Z"/>
                                </w:rPr>
                              </w:pPr>
                              <w:ins w:id="1688" w:author="Bruno dos Santos Rodrigues" w:date="2016-11-17T20:32:00Z">
                                <w:r>
                                  <w:rPr>
                                    <w:i/>
                                    <w:color w:val="44546A"/>
                                    <w:sz w:val="18"/>
                                  </w:rPr>
                                  <w:t>Figura  - Diagrama de Classes</w:t>
                                </w:r>
                              </w:ins>
                            </w:p>
                          </w:txbxContent>
                        </wps:txbx>
                        <wps:bodyPr lIns="0" tIns="0" rIns="0" bIns="0" anchor="t" anchorCtr="0"/>
                      </wps:wsp>
                    </a:graphicData>
                  </a:graphic>
                </wp:anchor>
              </w:drawing>
            </mc:Choice>
            <mc:Fallback>
              <w:pict>
                <v:rect w14:anchorId="42B007A5" id="Retângulo 3" o:spid="_x0000_s1027" style="position:absolute;left:0;text-align:left;margin-left:95pt;margin-top:705pt;width:226pt;height:1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" o:allowincell="f" stroked="f">
                  <v:textbox inset="0,0,0,0">
                    <w:txbxContent>
                      <w:p w14:paraId="51529A6F" w14:textId="77777777" w:rsidR="007B0066" w:rsidRDefault="007B0066">
                        <w:pPr>
                          <w:spacing w:after="200" w:line="240" w:lineRule="auto"/>
                          <w:textDirection w:val="btLr"/>
                          <w:rPr>
                            <w:ins w:id="1689" w:author="Bruno dos Santos Rodrigues" w:date="2016-11-17T20:32:00Z"/>
                          </w:rPr>
                        </w:pPr>
                        <w:ins w:id="1690" w:author="Bruno dos Santos Rodrigues" w:date="2016-11-17T20:32:00Z">
                          <w:r>
                            <w:rPr>
                              <w:i/>
                              <w:color w:val="44546A"/>
                              <w:sz w:val="18"/>
                            </w:rPr>
                            <w:t>Figura  - Diagrama de Classes</w:t>
                          </w:r>
                        </w:ins>
                      </w:p>
                    </w:txbxContent>
                  </v:textbox>
                  <w10:wrap type="topAndBottom" anchorx="margin"/>
                </v:rect>
              </w:pict>
            </mc:Fallback>
          </mc:AlternateContent>
        </w:r>
      </w:ins>
      <w:bookmarkStart w:id="1691" w:name="_Toc466998594"/>
      <w:bookmarkStart w:id="1692" w:name="_2xcytpi" w:colFirst="0" w:colLast="0"/>
      <w:bookmarkStart w:id="1693" w:name="_Toc466998595"/>
      <w:bookmarkEnd w:id="1691"/>
      <w:bookmarkEnd w:id="1692"/>
      <w:bookmarkEnd w:id="1693"/>
      <w:r w:rsidR="008F136F" w:rsidRPr="00CA0DB1">
        <w:rPr>
          <w:rFonts w:ascii="Arial" w:hAnsi="Arial"/>
          <w:color w:val="000000" w:themeColor="text1"/>
          <w:rPrChange w:id="1694" w:author="Bruno dos Santos Rodrigues" w:date="2016-11-17T20:32:00Z">
            <w:rPr>
              <w:color w:val="000000" w:themeColor="text1"/>
            </w:rPr>
          </w:rPrChange>
        </w:rPr>
        <w:t xml:space="preserve"> </w:t>
      </w:r>
    </w:p>
    <w:p w14:paraId="2F1E84D5" w14:textId="77777777" w:rsidR="008F136F" w:rsidRPr="00CA0DB1" w:rsidRDefault="008F136F" w:rsidP="007B0066">
      <w:pPr>
        <w:pStyle w:val="PargrafodaLista"/>
        <w:numPr>
          <w:ilvl w:val="0"/>
          <w:numId w:val="23"/>
        </w:numPr>
        <w:ind w:left="709" w:hanging="643"/>
        <w:outlineLvl w:val="1"/>
        <w:rPr>
          <w:rFonts w:ascii="Arial" w:hAnsi="Arial"/>
          <w:b/>
          <w:color w:val="000000" w:themeColor="text1"/>
          <w:rPrChange w:id="1695" w:author="Bruno dos Santos Rodrigues" w:date="2016-11-17T20:32:00Z">
            <w:rPr>
              <w:rFonts w:ascii="Arial" w:hAnsi="Arial" w:cs="Arial"/>
              <w:b/>
              <w:color w:val="000000" w:themeColor="text1"/>
            </w:rPr>
          </w:rPrChange>
        </w:rPr>
      </w:pPr>
      <w:bookmarkStart w:id="1696" w:name="_Toc467101850"/>
      <w:bookmarkStart w:id="1697" w:name="_Toc467178115"/>
      <w:r w:rsidRPr="00CA0DB1">
        <w:rPr>
          <w:rFonts w:ascii="Arial" w:hAnsi="Arial"/>
          <w:b/>
          <w:color w:val="000000" w:themeColor="text1"/>
          <w:sz w:val="24"/>
          <w:rPrChange w:id="1698" w:author="Bruno dos Santos Rodrigues" w:date="2016-11-17T20:32:00Z">
            <w:rPr>
              <w:rFonts w:ascii="Arial" w:hAnsi="Arial" w:cs="Arial"/>
              <w:b/>
              <w:color w:val="000000" w:themeColor="text1"/>
              <w:sz w:val="24"/>
            </w:rPr>
          </w:rPrChange>
        </w:rPr>
        <w:t>Implementação</w:t>
      </w:r>
      <w:bookmarkEnd w:id="1696"/>
      <w:bookmarkEnd w:id="1697"/>
    </w:p>
    <w:p w14:paraId="40DABC11" w14:textId="77777777" w:rsidR="00046625" w:rsidRPr="00CA0DB1" w:rsidRDefault="00EE55CF" w:rsidP="007B0066">
      <w:pPr>
        <w:spacing w:before="120" w:after="0" w:line="360" w:lineRule="auto"/>
        <w:ind w:firstLine="709"/>
        <w:jc w:val="both"/>
        <w:rPr>
          <w:rFonts w:ascii="Arial" w:hAnsi="Arial"/>
          <w:color w:val="000000" w:themeColor="text1"/>
          <w:sz w:val="24"/>
          <w:rPrChange w:id="1699" w:author="Bruno dos Santos Rodrigues" w:date="2016-11-17T20:32:00Z">
            <w:rPr>
              <w:rFonts w:ascii="Arial" w:hAnsi="Arial" w:cs="Arial"/>
              <w:color w:val="000000" w:themeColor="text1"/>
              <w:sz w:val="24"/>
              <w:szCs w:val="24"/>
            </w:rPr>
          </w:rPrChange>
        </w:rPr>
      </w:pPr>
      <w:commentRangeStart w:id="1700"/>
      <w:r w:rsidRPr="00CA0DB1">
        <w:rPr>
          <w:rFonts w:ascii="Arial" w:hAnsi="Arial"/>
          <w:color w:val="000000" w:themeColor="text1"/>
          <w:sz w:val="24"/>
          <w:rPrChange w:id="1701" w:author="Bruno dos Santos Rodrigues" w:date="2016-11-17T20:32:00Z">
            <w:rPr>
              <w:rFonts w:ascii="Arial" w:eastAsia="Arial" w:hAnsi="Arial" w:cs="Arial"/>
              <w:color w:val="000000" w:themeColor="text1"/>
              <w:sz w:val="24"/>
              <w:szCs w:val="24"/>
            </w:rPr>
          </w:rPrChange>
        </w:rPr>
        <w:t>O Kaizen ainda está sendo desenvolvido, como tudo está sendo minuciosamente planejado ele estará disponível em breve</w:t>
      </w:r>
    </w:p>
    <w:p w14:paraId="226DA61A" w14:textId="77777777" w:rsidR="00046625" w:rsidRPr="00CA0DB1" w:rsidRDefault="00EB51FA" w:rsidP="007B0066">
      <w:pPr>
        <w:pStyle w:val="Ttulo3"/>
        <w:numPr>
          <w:ilvl w:val="0"/>
          <w:numId w:val="26"/>
        </w:numPr>
        <w:spacing w:before="480"/>
        <w:ind w:left="426"/>
        <w:rPr>
          <w:rFonts w:ascii="Arial" w:hAnsi="Arial"/>
          <w:b/>
          <w:color w:val="000000" w:themeColor="text1"/>
          <w:rPrChange w:id="1702" w:author="Bruno dos Santos Rodrigues" w:date="2016-11-17T20:32:00Z">
            <w:rPr>
              <w:rFonts w:ascii="Arial" w:hAnsi="Arial" w:cs="Arial"/>
              <w:b/>
              <w:color w:val="000000" w:themeColor="text1"/>
            </w:rPr>
          </w:rPrChange>
        </w:rPr>
      </w:pPr>
      <w:bookmarkStart w:id="1703" w:name="_Toc466999237"/>
      <w:bookmarkStart w:id="1704" w:name="_1ci93xb" w:colFirst="0" w:colLast="0"/>
      <w:bookmarkStart w:id="1705" w:name="_Toc467101851"/>
      <w:bookmarkStart w:id="1706" w:name="_Toc467178116"/>
      <w:bookmarkEnd w:id="1703"/>
      <w:bookmarkEnd w:id="1704"/>
      <w:r w:rsidRPr="00CA0DB1">
        <w:rPr>
          <w:rFonts w:ascii="Arial" w:hAnsi="Arial"/>
          <w:b/>
          <w:color w:val="000000" w:themeColor="text1"/>
          <w:rPrChange w:id="1707" w:author="Bruno dos Santos Rodrigues" w:date="2016-11-17T20:32:00Z">
            <w:rPr>
              <w:rFonts w:ascii="Arial" w:eastAsia="Arial" w:hAnsi="Arial" w:cs="Arial"/>
              <w:b/>
              <w:color w:val="000000" w:themeColor="text1"/>
            </w:rPr>
          </w:rPrChange>
        </w:rPr>
        <w:t>Execução do Sistema</w:t>
      </w:r>
      <w:bookmarkEnd w:id="1705"/>
      <w:bookmarkEnd w:id="1706"/>
    </w:p>
    <w:p w14:paraId="638A09B0" w14:textId="77777777" w:rsidR="00046625" w:rsidRPr="00CA0DB1" w:rsidRDefault="00EE55CF" w:rsidP="007B0066">
      <w:pPr>
        <w:numPr>
          <w:ilvl w:val="0"/>
          <w:numId w:val="13"/>
        </w:numPr>
        <w:spacing w:before="120" w:after="0"/>
        <w:ind w:hanging="360"/>
        <w:rPr>
          <w:rFonts w:ascii="Arial" w:hAnsi="Arial"/>
          <w:color w:val="000000" w:themeColor="text1"/>
          <w:sz w:val="24"/>
          <w:rPrChange w:id="1708"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709" w:author="Bruno dos Santos Rodrigues" w:date="2016-11-17T20:32:00Z">
            <w:rPr>
              <w:rFonts w:ascii="Arial" w:eastAsia="Arial" w:hAnsi="Arial" w:cs="Arial"/>
              <w:color w:val="000000" w:themeColor="text1"/>
              <w:sz w:val="24"/>
              <w:szCs w:val="24"/>
            </w:rPr>
          </w:rPrChange>
        </w:rPr>
        <w:t>TESTE DE VALIDAÇÕES</w:t>
      </w:r>
    </w:p>
    <w:p w14:paraId="41A28166" w14:textId="77777777" w:rsidR="00046625" w:rsidRPr="00CA0DB1" w:rsidRDefault="00EE55CF" w:rsidP="007B0066">
      <w:pPr>
        <w:spacing w:before="120" w:after="0" w:line="360" w:lineRule="auto"/>
        <w:ind w:firstLine="1134"/>
        <w:jc w:val="both"/>
        <w:rPr>
          <w:rFonts w:ascii="Arial" w:hAnsi="Arial"/>
          <w:color w:val="000000" w:themeColor="text1"/>
          <w:sz w:val="24"/>
          <w:rPrChange w:id="1710"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711" w:author="Bruno dos Santos Rodrigues" w:date="2016-11-17T20:32:00Z">
            <w:rPr>
              <w:rFonts w:ascii="Arial" w:eastAsia="Arial" w:hAnsi="Arial" w:cs="Arial"/>
              <w:color w:val="000000" w:themeColor="text1"/>
              <w:sz w:val="24"/>
              <w:szCs w:val="24"/>
            </w:rPr>
          </w:rPrChange>
        </w:rPr>
        <w:t>O sistema ainda está em desenvolvidos e não está maduro o suficiente para passar por testes de validações</w:t>
      </w:r>
      <w:commentRangeEnd w:id="1700"/>
      <w:r w:rsidR="00737287" w:rsidRPr="00CA0DB1">
        <w:rPr>
          <w:rStyle w:val="Refdecomentrio"/>
          <w:rFonts w:ascii="Arial" w:hAnsi="Arial"/>
          <w:color w:val="000000" w:themeColor="text1"/>
          <w:rPrChange w:id="1712" w:author="Bruno dos Santos Rodrigues" w:date="2016-11-17T20:32:00Z">
            <w:rPr>
              <w:rStyle w:val="Refdecomentrio"/>
              <w:color w:val="000000" w:themeColor="text1"/>
            </w:rPr>
          </w:rPrChange>
        </w:rPr>
        <w:commentReference w:id="1700"/>
      </w:r>
    </w:p>
    <w:p w14:paraId="124B0571" w14:textId="77777777" w:rsidR="00EE55CF" w:rsidRPr="00CA0DB1" w:rsidRDefault="00EE55CF">
      <w:pPr>
        <w:rPr>
          <w:rFonts w:ascii="Arial" w:hAnsi="Arial"/>
          <w:b/>
          <w:color w:val="000000" w:themeColor="text1"/>
          <w:sz w:val="24"/>
          <w:rPrChange w:id="1713" w:author="Bruno dos Santos Rodrigues" w:date="2016-11-17T20:32:00Z">
            <w:rPr>
              <w:rFonts w:ascii="Arial" w:eastAsia="Arial" w:hAnsi="Arial" w:cs="Arial"/>
              <w:b/>
              <w:color w:val="000000" w:themeColor="text1"/>
              <w:sz w:val="24"/>
              <w:szCs w:val="24"/>
            </w:rPr>
          </w:rPrChange>
        </w:rPr>
      </w:pPr>
      <w:bookmarkStart w:id="1714" w:name="_3whwml4" w:colFirst="0" w:colLast="0"/>
      <w:bookmarkEnd w:id="1714"/>
      <w:r w:rsidRPr="00CA0DB1">
        <w:rPr>
          <w:rFonts w:ascii="Arial" w:hAnsi="Arial"/>
          <w:b/>
          <w:color w:val="000000" w:themeColor="text1"/>
          <w:sz w:val="24"/>
          <w:rPrChange w:id="1715" w:author="Bruno dos Santos Rodrigues" w:date="2016-11-17T20:32:00Z">
            <w:rPr>
              <w:rFonts w:ascii="Arial" w:eastAsia="Arial" w:hAnsi="Arial" w:cs="Arial"/>
              <w:b/>
              <w:color w:val="000000" w:themeColor="text1"/>
              <w:sz w:val="24"/>
              <w:szCs w:val="24"/>
            </w:rPr>
          </w:rPrChange>
        </w:rPr>
        <w:br w:type="page"/>
      </w:r>
    </w:p>
    <w:p w14:paraId="631C7C4B" w14:textId="77777777" w:rsidR="00046625" w:rsidRPr="00CA0DB1" w:rsidRDefault="00EE55CF" w:rsidP="007B0066">
      <w:pPr>
        <w:pStyle w:val="Ttulo1"/>
        <w:numPr>
          <w:ilvl w:val="0"/>
          <w:numId w:val="18"/>
        </w:numPr>
        <w:spacing w:before="0" w:line="360" w:lineRule="auto"/>
        <w:ind w:left="426" w:hanging="426"/>
        <w:jc w:val="both"/>
        <w:rPr>
          <w:rFonts w:ascii="Arial" w:hAnsi="Arial"/>
          <w:b/>
          <w:color w:val="000000" w:themeColor="text1"/>
          <w:sz w:val="24"/>
          <w:rPrChange w:id="1716" w:author="Bruno dos Santos Rodrigues" w:date="2016-11-17T20:32:00Z">
            <w:rPr>
              <w:rFonts w:ascii="Arial" w:hAnsi="Arial" w:cs="Arial"/>
              <w:b/>
              <w:color w:val="000000" w:themeColor="text1"/>
              <w:sz w:val="24"/>
              <w:szCs w:val="24"/>
            </w:rPr>
          </w:rPrChange>
        </w:rPr>
      </w:pPr>
      <w:bookmarkStart w:id="1717" w:name="_Toc467101852"/>
      <w:bookmarkStart w:id="1718" w:name="_Toc467178117"/>
      <w:r w:rsidRPr="00CA0DB1">
        <w:rPr>
          <w:rFonts w:ascii="Arial" w:hAnsi="Arial"/>
          <w:b/>
          <w:color w:val="000000" w:themeColor="text1"/>
          <w:sz w:val="24"/>
          <w:rPrChange w:id="1719" w:author="Bruno dos Santos Rodrigues" w:date="2016-11-17T20:32:00Z">
            <w:rPr>
              <w:rFonts w:ascii="Arial" w:eastAsia="Arial" w:hAnsi="Arial" w:cs="Arial"/>
              <w:b/>
              <w:color w:val="000000" w:themeColor="text1"/>
              <w:sz w:val="24"/>
              <w:szCs w:val="24"/>
            </w:rPr>
          </w:rPrChange>
        </w:rPr>
        <w:t>CONCLUSÃO</w:t>
      </w:r>
      <w:bookmarkEnd w:id="1717"/>
      <w:bookmarkEnd w:id="1718"/>
    </w:p>
    <w:p w14:paraId="56D92495" w14:textId="77777777" w:rsidR="00046625" w:rsidRPr="00CA0DB1" w:rsidRDefault="00EE55CF">
      <w:pPr>
        <w:spacing w:before="240" w:after="400" w:line="360" w:lineRule="auto"/>
        <w:ind w:firstLine="1134"/>
        <w:jc w:val="both"/>
        <w:rPr>
          <w:rFonts w:ascii="Arial" w:hAnsi="Arial"/>
          <w:color w:val="000000" w:themeColor="text1"/>
          <w:sz w:val="24"/>
          <w:rPrChange w:id="1720"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rPrChange w:id="1721" w:author="Bruno dos Santos Rodrigues" w:date="2016-11-17T20:32:00Z">
            <w:rPr>
              <w:rFonts w:ascii="Arial" w:eastAsia="Arial" w:hAnsi="Arial" w:cs="Arial"/>
              <w:color w:val="000000" w:themeColor="text1"/>
              <w:sz w:val="24"/>
              <w:szCs w:val="24"/>
            </w:rPr>
          </w:rPrChange>
        </w:rPr>
        <w:t xml:space="preserve">No fim do trabalho espera-se entregar um sistema de </w:t>
      </w:r>
      <w:ins w:id="1722" w:author="Nayane Araujo" w:date="2016-11-16T21:16:00Z">
        <w:r w:rsidR="00C47F4F" w:rsidRPr="00CA0DB1">
          <w:rPr>
            <w:rFonts w:ascii="Arial" w:eastAsia="Arial" w:hAnsi="Arial" w:cs="Arial"/>
            <w:i/>
            <w:color w:val="000000" w:themeColor="text1"/>
            <w:sz w:val="24"/>
            <w:szCs w:val="24"/>
          </w:rPr>
          <w:t>helpdesk</w:t>
        </w:r>
        <w:r w:rsidR="00C47F4F" w:rsidRPr="00CA0DB1" w:rsidDel="00C47F4F">
          <w:rPr>
            <w:rFonts w:ascii="Arial" w:eastAsia="Arial" w:hAnsi="Arial" w:cs="Arial"/>
            <w:color w:val="000000" w:themeColor="text1"/>
            <w:sz w:val="24"/>
            <w:szCs w:val="24"/>
          </w:rPr>
          <w:t xml:space="preserve"> </w:t>
        </w:r>
      </w:ins>
      <w:del w:id="1723" w:author="Nayane Araujo" w:date="2016-11-16T21:16:00Z">
        <w:r w:rsidRPr="00CA0DB1">
          <w:rPr>
            <w:rFonts w:ascii="Arial" w:hAnsi="Arial"/>
            <w:color w:val="000000" w:themeColor="text1"/>
            <w:sz w:val="24"/>
            <w:rPrChange w:id="1724" w:author="Bruno dos Santos Rodrigues" w:date="2016-11-17T20:32:00Z">
              <w:rPr>
                <w:rFonts w:ascii="Arial" w:eastAsia="Arial" w:hAnsi="Arial" w:cs="Arial"/>
                <w:color w:val="000000" w:themeColor="text1"/>
                <w:sz w:val="24"/>
                <w:szCs w:val="24"/>
              </w:rPr>
            </w:rPrChange>
          </w:rPr>
          <w:delText xml:space="preserve">help desk </w:delText>
        </w:r>
      </w:del>
      <w:r w:rsidRPr="00CA0DB1">
        <w:rPr>
          <w:rFonts w:ascii="Arial" w:hAnsi="Arial"/>
          <w:color w:val="000000" w:themeColor="text1"/>
          <w:sz w:val="24"/>
          <w:rPrChange w:id="1725" w:author="Bruno dos Santos Rodrigues" w:date="2016-11-17T20:32:00Z">
            <w:rPr>
              <w:rFonts w:ascii="Arial" w:eastAsia="Arial" w:hAnsi="Arial" w:cs="Arial"/>
              <w:color w:val="000000" w:themeColor="text1"/>
              <w:sz w:val="24"/>
              <w:szCs w:val="24"/>
            </w:rPr>
          </w:rPrChange>
        </w:rPr>
        <w:t>que de fato ajude o profissional que entrar em contato com ele, no momento não é possível dizer onde o Kaizen vai chegar, mas em breve poderá mudar a forma de se controlar os problemas em todas as organizações que alcançar.</w:t>
      </w:r>
    </w:p>
    <w:p w14:paraId="635D5213" w14:textId="77777777" w:rsidR="00EE55CF" w:rsidRPr="00CA0DB1" w:rsidRDefault="00EE55CF">
      <w:pPr>
        <w:rPr>
          <w:rFonts w:ascii="Arial" w:hAnsi="Arial"/>
          <w:b/>
          <w:color w:val="000000" w:themeColor="text1"/>
          <w:sz w:val="24"/>
          <w:rPrChange w:id="1726" w:author="Bruno dos Santos Rodrigues" w:date="2016-11-17T20:32:00Z">
            <w:rPr>
              <w:rFonts w:ascii="Arial" w:eastAsia="Arial" w:hAnsi="Arial" w:cs="Arial"/>
              <w:b/>
              <w:color w:val="000000" w:themeColor="text1"/>
              <w:sz w:val="24"/>
              <w:szCs w:val="24"/>
            </w:rPr>
          </w:rPrChange>
        </w:rPr>
      </w:pPr>
      <w:bookmarkStart w:id="1727" w:name="_2bn6wsx" w:colFirst="0" w:colLast="0"/>
      <w:bookmarkEnd w:id="1727"/>
      <w:r w:rsidRPr="00CA0DB1">
        <w:rPr>
          <w:rFonts w:ascii="Arial" w:hAnsi="Arial"/>
          <w:b/>
          <w:color w:val="000000" w:themeColor="text1"/>
          <w:sz w:val="24"/>
          <w:rPrChange w:id="1728" w:author="Bruno dos Santos Rodrigues" w:date="2016-11-17T20:32:00Z">
            <w:rPr>
              <w:rFonts w:ascii="Arial" w:eastAsia="Arial" w:hAnsi="Arial" w:cs="Arial"/>
              <w:b/>
              <w:color w:val="000000" w:themeColor="text1"/>
              <w:sz w:val="24"/>
              <w:szCs w:val="24"/>
            </w:rPr>
          </w:rPrChange>
        </w:rPr>
        <w:br w:type="page"/>
      </w:r>
    </w:p>
    <w:p w14:paraId="0E229CF7" w14:textId="77777777" w:rsidR="00046625" w:rsidRPr="00CA0DB1" w:rsidRDefault="00EE55CF">
      <w:pPr>
        <w:pStyle w:val="Ttulo1"/>
        <w:rPr>
          <w:rFonts w:ascii="Arial" w:hAnsi="Arial"/>
          <w:color w:val="000000" w:themeColor="text1"/>
          <w:sz w:val="24"/>
          <w:rPrChange w:id="1729" w:author="Bruno dos Santos Rodrigues" w:date="2016-11-17T20:32:00Z">
            <w:rPr>
              <w:rFonts w:ascii="Arial" w:hAnsi="Arial" w:cs="Arial"/>
              <w:color w:val="000000" w:themeColor="text1"/>
              <w:sz w:val="24"/>
              <w:szCs w:val="24"/>
            </w:rPr>
          </w:rPrChange>
        </w:rPr>
      </w:pPr>
      <w:bookmarkStart w:id="1730" w:name="_Toc467101853"/>
      <w:bookmarkStart w:id="1731" w:name="_Toc467178118"/>
      <w:r w:rsidRPr="00CA0DB1">
        <w:rPr>
          <w:rFonts w:ascii="Arial" w:hAnsi="Arial"/>
          <w:b/>
          <w:color w:val="000000" w:themeColor="text1"/>
          <w:sz w:val="24"/>
          <w:rPrChange w:id="1732" w:author="Bruno dos Santos Rodrigues" w:date="2016-11-17T20:32:00Z">
            <w:rPr>
              <w:rFonts w:ascii="Arial" w:eastAsia="Arial" w:hAnsi="Arial" w:cs="Arial"/>
              <w:b/>
              <w:color w:val="000000" w:themeColor="text1"/>
              <w:sz w:val="24"/>
              <w:szCs w:val="24"/>
            </w:rPr>
          </w:rPrChange>
        </w:rPr>
        <w:t>BIBLIOGRAFIA</w:t>
      </w:r>
      <w:bookmarkEnd w:id="1730"/>
      <w:bookmarkEnd w:id="1731"/>
    </w:p>
    <w:p w14:paraId="60EC5F15" w14:textId="77777777" w:rsidR="00046625" w:rsidRPr="00CA0DB1" w:rsidRDefault="00046625">
      <w:pPr>
        <w:rPr>
          <w:rFonts w:ascii="Arial" w:hAnsi="Arial"/>
          <w:color w:val="000000" w:themeColor="text1"/>
          <w:sz w:val="24"/>
          <w:rPrChange w:id="1733" w:author="Bruno dos Santos Rodrigues" w:date="2016-11-17T20:32:00Z">
            <w:rPr>
              <w:rFonts w:ascii="Arial" w:hAnsi="Arial" w:cs="Arial"/>
              <w:color w:val="000000" w:themeColor="text1"/>
              <w:sz w:val="24"/>
              <w:szCs w:val="24"/>
            </w:rPr>
          </w:rPrChange>
        </w:rPr>
      </w:pPr>
    </w:p>
    <w:p w14:paraId="6708A109" w14:textId="77777777" w:rsidR="00046625" w:rsidRPr="00CA0DB1" w:rsidRDefault="00EE55CF">
      <w:pPr>
        <w:rPr>
          <w:rFonts w:ascii="Arial" w:hAnsi="Arial"/>
          <w:color w:val="000000" w:themeColor="text1"/>
          <w:sz w:val="24"/>
          <w:rPrChange w:id="1734" w:author="Bruno dos Santos Rodrigues" w:date="2016-11-17T20:32:00Z">
            <w:rPr>
              <w:rFonts w:ascii="Arial" w:hAnsi="Arial" w:cs="Arial"/>
              <w:color w:val="000000" w:themeColor="text1"/>
              <w:sz w:val="24"/>
              <w:szCs w:val="24"/>
            </w:rPr>
          </w:rPrChange>
        </w:rPr>
      </w:pPr>
      <w:commentRangeStart w:id="1735"/>
      <w:r w:rsidRPr="00CA0DB1">
        <w:rPr>
          <w:rFonts w:ascii="Arial" w:hAnsi="Arial"/>
          <w:color w:val="000000" w:themeColor="text1"/>
          <w:sz w:val="24"/>
          <w:rPrChange w:id="1736" w:author="Bruno dos Santos Rodrigues" w:date="2016-11-17T20:32:00Z">
            <w:rPr>
              <w:rFonts w:ascii="Arial" w:eastAsia="Arial" w:hAnsi="Arial" w:cs="Arial"/>
              <w:color w:val="000000" w:themeColor="text1"/>
              <w:sz w:val="24"/>
              <w:szCs w:val="24"/>
            </w:rPr>
          </w:rPrChange>
        </w:rPr>
        <w:t>FERNANDES, Viviane Cardoso.</w:t>
      </w:r>
      <w:r w:rsidRPr="00CA0DB1">
        <w:rPr>
          <w:rFonts w:ascii="Arial" w:hAnsi="Arial"/>
          <w:b/>
          <w:color w:val="000000" w:themeColor="text1"/>
          <w:sz w:val="24"/>
          <w:rPrChange w:id="1737" w:author="Bruno dos Santos Rodrigues" w:date="2016-11-17T20:32:00Z">
            <w:rPr>
              <w:rFonts w:ascii="Arial" w:eastAsia="Arial" w:hAnsi="Arial" w:cs="Arial"/>
              <w:b/>
              <w:color w:val="000000" w:themeColor="text1"/>
              <w:sz w:val="24"/>
              <w:szCs w:val="24"/>
            </w:rPr>
          </w:rPrChange>
        </w:rPr>
        <w:t xml:space="preserve"> REDESENHO DE PROCESSOS DO HELP DESK APLICANDO AS BOAS PRÁTICAS DO ITIL. </w:t>
      </w:r>
      <w:r w:rsidRPr="00CA0DB1">
        <w:rPr>
          <w:rFonts w:ascii="Arial" w:hAnsi="Arial"/>
          <w:color w:val="000000" w:themeColor="text1"/>
          <w:sz w:val="24"/>
          <w:rPrChange w:id="1738" w:author="Bruno dos Santos Rodrigues" w:date="2016-11-17T20:32:00Z">
            <w:rPr>
              <w:rFonts w:ascii="Arial" w:eastAsia="Arial" w:hAnsi="Arial" w:cs="Arial"/>
              <w:color w:val="000000" w:themeColor="text1"/>
              <w:sz w:val="24"/>
              <w:szCs w:val="24"/>
            </w:rPr>
          </w:rPrChange>
        </w:rPr>
        <w:t>2010. Disponível em: &lt;http://www.ulbra.inf.br/joomla/images/documentos/TCCs/2010_2/ads-viviane%20cardoso%20fernandes.pdf&gt;. Acessado em: 05 out. 2016.</w:t>
      </w:r>
    </w:p>
    <w:p w14:paraId="5116D280" w14:textId="77777777" w:rsidR="00046625" w:rsidRPr="00CA0DB1" w:rsidRDefault="00EE55CF">
      <w:pPr>
        <w:rPr>
          <w:rFonts w:ascii="Arial" w:hAnsi="Arial"/>
          <w:color w:val="000000" w:themeColor="text1"/>
          <w:sz w:val="24"/>
          <w:rPrChange w:id="1739"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highlight w:val="white"/>
          <w:rPrChange w:id="1740" w:author="Bruno dos Santos Rodrigues" w:date="2016-11-17T20:32:00Z">
            <w:rPr>
              <w:rFonts w:ascii="Arial" w:eastAsia="Arial" w:hAnsi="Arial" w:cs="Arial"/>
              <w:color w:val="000000" w:themeColor="text1"/>
              <w:sz w:val="24"/>
              <w:szCs w:val="24"/>
              <w:highlight w:val="white"/>
            </w:rPr>
          </w:rPrChange>
        </w:rPr>
        <w:t>FREITAS, Marcos André dos Santos</w:t>
      </w:r>
      <w:r w:rsidRPr="00CA0DB1">
        <w:rPr>
          <w:rFonts w:ascii="Arial" w:hAnsi="Arial"/>
          <w:b/>
          <w:color w:val="000000" w:themeColor="text1"/>
          <w:sz w:val="24"/>
          <w:highlight w:val="white"/>
          <w:rPrChange w:id="1741" w:author="Bruno dos Santos Rodrigues" w:date="2016-11-17T20:32:00Z">
            <w:rPr>
              <w:rFonts w:ascii="Arial" w:eastAsia="Arial" w:hAnsi="Arial" w:cs="Arial"/>
              <w:b/>
              <w:color w:val="000000" w:themeColor="text1"/>
              <w:sz w:val="24"/>
              <w:szCs w:val="24"/>
              <w:highlight w:val="white"/>
            </w:rPr>
          </w:rPrChange>
        </w:rPr>
        <w:t>. Fundamentos do gerenciamento de serviços TI: preparatório para a certificação ITIL® V3 Foundation</w:t>
      </w:r>
      <w:r w:rsidRPr="00CA0DB1">
        <w:rPr>
          <w:rFonts w:ascii="Arial" w:hAnsi="Arial"/>
          <w:color w:val="000000" w:themeColor="text1"/>
          <w:sz w:val="24"/>
          <w:highlight w:val="white"/>
          <w:rPrChange w:id="1742" w:author="Bruno dos Santos Rodrigues" w:date="2016-11-17T20:32:00Z">
            <w:rPr>
              <w:rFonts w:ascii="Arial" w:eastAsia="Arial" w:hAnsi="Arial" w:cs="Arial"/>
              <w:color w:val="000000" w:themeColor="text1"/>
              <w:sz w:val="24"/>
              <w:szCs w:val="24"/>
              <w:highlight w:val="white"/>
            </w:rPr>
          </w:rPrChange>
        </w:rPr>
        <w:t>. Rio de Janeiro: Brasport, 2010. 376 p.</w:t>
      </w:r>
    </w:p>
    <w:p w14:paraId="7396587B" w14:textId="77777777" w:rsidR="00046625" w:rsidRPr="00CA0DB1" w:rsidRDefault="00EE55CF">
      <w:pPr>
        <w:rPr>
          <w:rFonts w:ascii="Arial" w:hAnsi="Arial"/>
          <w:color w:val="000000" w:themeColor="text1"/>
          <w:sz w:val="24"/>
          <w:rPrChange w:id="1743"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highlight w:val="white"/>
          <w:rPrChange w:id="1744" w:author="Bruno dos Santos Rodrigues" w:date="2016-11-17T20:32:00Z">
            <w:rPr>
              <w:rFonts w:ascii="Arial" w:eastAsia="Arial" w:hAnsi="Arial" w:cs="Arial"/>
              <w:color w:val="000000" w:themeColor="text1"/>
              <w:sz w:val="24"/>
              <w:szCs w:val="24"/>
              <w:highlight w:val="white"/>
            </w:rPr>
          </w:rPrChange>
        </w:rPr>
        <w:t>MAGALHÃES, Ivan Luizio; PINHEIRO, Walfrido Brito. </w:t>
      </w:r>
      <w:r w:rsidRPr="00CA0DB1">
        <w:rPr>
          <w:rFonts w:ascii="Arial" w:hAnsi="Arial"/>
          <w:b/>
          <w:color w:val="000000" w:themeColor="text1"/>
          <w:sz w:val="24"/>
          <w:highlight w:val="white"/>
          <w:rPrChange w:id="1745" w:author="Bruno dos Santos Rodrigues" w:date="2016-11-17T20:32:00Z">
            <w:rPr>
              <w:rFonts w:ascii="Arial" w:eastAsia="Arial" w:hAnsi="Arial" w:cs="Arial"/>
              <w:b/>
              <w:color w:val="000000" w:themeColor="text1"/>
              <w:sz w:val="24"/>
              <w:szCs w:val="24"/>
              <w:highlight w:val="white"/>
            </w:rPr>
          </w:rPrChange>
        </w:rPr>
        <w:t>Gerenciamento de Serviços de TI (uma abortagem com base na ITIL)</w:t>
      </w:r>
      <w:r w:rsidRPr="00CA0DB1">
        <w:rPr>
          <w:rFonts w:ascii="Arial" w:hAnsi="Arial"/>
          <w:color w:val="000000" w:themeColor="text1"/>
          <w:sz w:val="24"/>
          <w:highlight w:val="white"/>
          <w:rPrChange w:id="1746" w:author="Bruno dos Santos Rodrigues" w:date="2016-11-17T20:32:00Z">
            <w:rPr>
              <w:rFonts w:ascii="Arial" w:eastAsia="Arial" w:hAnsi="Arial" w:cs="Arial"/>
              <w:color w:val="000000" w:themeColor="text1"/>
              <w:sz w:val="24"/>
              <w:szCs w:val="24"/>
              <w:highlight w:val="white"/>
            </w:rPr>
          </w:rPrChange>
        </w:rPr>
        <w:t>.  NOVATEC, 2007.</w:t>
      </w:r>
    </w:p>
    <w:p w14:paraId="69CD5AAC" w14:textId="77777777" w:rsidR="00046625" w:rsidRPr="00CA0DB1" w:rsidRDefault="00EE55CF">
      <w:pPr>
        <w:rPr>
          <w:rFonts w:ascii="Arial" w:hAnsi="Arial"/>
          <w:color w:val="000000" w:themeColor="text1"/>
          <w:sz w:val="24"/>
          <w:rPrChange w:id="1747"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highlight w:val="white"/>
          <w:rPrChange w:id="1748" w:author="Bruno dos Santos Rodrigues" w:date="2016-11-17T20:32:00Z">
            <w:rPr>
              <w:rFonts w:ascii="Arial" w:eastAsia="Arial" w:hAnsi="Arial" w:cs="Arial"/>
              <w:color w:val="000000" w:themeColor="text1"/>
              <w:sz w:val="24"/>
              <w:szCs w:val="24"/>
              <w:highlight w:val="white"/>
            </w:rPr>
          </w:rPrChange>
        </w:rPr>
        <w:t xml:space="preserve">ACSOFTWARE. </w:t>
      </w:r>
      <w:r w:rsidRPr="00CA0DB1">
        <w:rPr>
          <w:rFonts w:ascii="Arial" w:hAnsi="Arial"/>
          <w:b/>
          <w:color w:val="000000" w:themeColor="text1"/>
          <w:sz w:val="24"/>
          <w:highlight w:val="white"/>
          <w:rPrChange w:id="1749" w:author="Bruno dos Santos Rodrigues" w:date="2016-11-17T20:32:00Z">
            <w:rPr>
              <w:rFonts w:ascii="Arial" w:eastAsia="Arial" w:hAnsi="Arial" w:cs="Arial"/>
              <w:b/>
              <w:color w:val="000000" w:themeColor="text1"/>
              <w:sz w:val="24"/>
              <w:szCs w:val="24"/>
              <w:highlight w:val="white"/>
            </w:rPr>
          </w:rPrChange>
        </w:rPr>
        <w:t>Webinar - a itil de resolver problemas</w:t>
      </w:r>
      <w:r w:rsidRPr="00CA0DB1">
        <w:rPr>
          <w:rFonts w:ascii="Arial" w:hAnsi="Arial"/>
          <w:color w:val="000000" w:themeColor="text1"/>
          <w:sz w:val="24"/>
          <w:highlight w:val="white"/>
          <w:rPrChange w:id="1750" w:author="Bruno dos Santos Rodrigues" w:date="2016-11-17T20:32:00Z">
            <w:rPr>
              <w:rFonts w:ascii="Arial" w:eastAsia="Arial" w:hAnsi="Arial" w:cs="Arial"/>
              <w:color w:val="000000" w:themeColor="text1"/>
              <w:sz w:val="24"/>
              <w:szCs w:val="24"/>
              <w:highlight w:val="white"/>
            </w:rPr>
          </w:rPrChange>
        </w:rPr>
        <w:t>. , 2016. Disponível em: &lt;http://https://www.youtube.com/watch?v=Oe4n40fvly4&gt;. Acesso em: 05 out. 2016.</w:t>
      </w:r>
    </w:p>
    <w:p w14:paraId="061C5938" w14:textId="77777777" w:rsidR="00046625" w:rsidRPr="00CA0DB1" w:rsidRDefault="00EE55CF">
      <w:pPr>
        <w:rPr>
          <w:rFonts w:ascii="Arial" w:hAnsi="Arial"/>
          <w:color w:val="000000" w:themeColor="text1"/>
          <w:sz w:val="24"/>
          <w:rPrChange w:id="1751"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highlight w:val="white"/>
          <w:rPrChange w:id="1752" w:author="Bruno dos Santos Rodrigues" w:date="2016-11-17T20:32:00Z">
            <w:rPr>
              <w:rFonts w:ascii="Arial" w:eastAsia="Arial" w:hAnsi="Arial" w:cs="Arial"/>
              <w:color w:val="000000" w:themeColor="text1"/>
              <w:sz w:val="24"/>
              <w:szCs w:val="24"/>
              <w:highlight w:val="white"/>
            </w:rPr>
          </w:rPrChange>
        </w:rPr>
        <w:t xml:space="preserve">AXELOS. </w:t>
      </w:r>
      <w:r w:rsidRPr="00CA0DB1">
        <w:rPr>
          <w:rFonts w:ascii="Arial" w:hAnsi="Arial"/>
          <w:b/>
          <w:color w:val="000000" w:themeColor="text1"/>
          <w:sz w:val="24"/>
          <w:highlight w:val="white"/>
          <w:rPrChange w:id="1753" w:author="Bruno dos Santos Rodrigues" w:date="2016-11-17T20:32:00Z">
            <w:rPr>
              <w:rFonts w:ascii="Arial" w:eastAsia="Arial" w:hAnsi="Arial" w:cs="Arial"/>
              <w:b/>
              <w:color w:val="000000" w:themeColor="text1"/>
              <w:sz w:val="24"/>
              <w:szCs w:val="24"/>
              <w:highlight w:val="white"/>
            </w:rPr>
          </w:rPrChange>
        </w:rPr>
        <w:t>What is ITIL® Best practice?.</w:t>
      </w:r>
      <w:r w:rsidRPr="00CA0DB1">
        <w:rPr>
          <w:rFonts w:ascii="Arial" w:hAnsi="Arial"/>
          <w:color w:val="000000" w:themeColor="text1"/>
          <w:sz w:val="24"/>
          <w:highlight w:val="white"/>
          <w:rPrChange w:id="1754" w:author="Bruno dos Santos Rodrigues" w:date="2016-11-17T20:32:00Z">
            <w:rPr>
              <w:rFonts w:ascii="Arial" w:eastAsia="Arial" w:hAnsi="Arial" w:cs="Arial"/>
              <w:color w:val="000000" w:themeColor="text1"/>
              <w:sz w:val="24"/>
              <w:szCs w:val="24"/>
              <w:highlight w:val="white"/>
            </w:rPr>
          </w:rPrChange>
        </w:rPr>
        <w:t xml:space="preserve"> , 2016. Disponível em: &lt;http://https://www.axelos.com/best-practice-solutions/itil/what-is-itil&gt;. Acesso em: 05 out. 2016.</w:t>
      </w:r>
    </w:p>
    <w:p w14:paraId="08977FEE" w14:textId="77777777" w:rsidR="00046625" w:rsidRPr="00CA0DB1" w:rsidRDefault="00EE55CF">
      <w:pPr>
        <w:rPr>
          <w:rFonts w:ascii="Arial" w:hAnsi="Arial"/>
          <w:color w:val="000000" w:themeColor="text1"/>
          <w:sz w:val="24"/>
          <w:rPrChange w:id="1755"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highlight w:val="white"/>
          <w:rPrChange w:id="1756" w:author="Bruno dos Santos Rodrigues" w:date="2016-11-17T20:32:00Z">
            <w:rPr>
              <w:rFonts w:ascii="Arial" w:eastAsia="Arial" w:hAnsi="Arial" w:cs="Arial"/>
              <w:color w:val="000000" w:themeColor="text1"/>
              <w:sz w:val="24"/>
              <w:szCs w:val="24"/>
              <w:highlight w:val="white"/>
            </w:rPr>
          </w:rPrChange>
        </w:rPr>
        <w:t xml:space="preserve">AXELOS. </w:t>
      </w:r>
      <w:r w:rsidRPr="00CA0DB1">
        <w:rPr>
          <w:rFonts w:ascii="Arial" w:hAnsi="Arial"/>
          <w:b/>
          <w:color w:val="000000" w:themeColor="text1"/>
          <w:sz w:val="24"/>
          <w:highlight w:val="white"/>
          <w:rPrChange w:id="1757" w:author="Bruno dos Santos Rodrigues" w:date="2016-11-17T20:32:00Z">
            <w:rPr>
              <w:rFonts w:ascii="Arial" w:eastAsia="Arial" w:hAnsi="Arial" w:cs="Arial"/>
              <w:b/>
              <w:color w:val="000000" w:themeColor="text1"/>
              <w:sz w:val="24"/>
              <w:szCs w:val="24"/>
              <w:highlight w:val="white"/>
            </w:rPr>
          </w:rPrChange>
        </w:rPr>
        <w:t>Disney's ITIL® journey</w:t>
      </w:r>
      <w:r w:rsidRPr="00CA0DB1">
        <w:rPr>
          <w:rFonts w:ascii="Arial" w:hAnsi="Arial"/>
          <w:color w:val="000000" w:themeColor="text1"/>
          <w:sz w:val="24"/>
          <w:highlight w:val="white"/>
          <w:rPrChange w:id="1758" w:author="Bruno dos Santos Rodrigues" w:date="2016-11-17T20:32:00Z">
            <w:rPr>
              <w:rFonts w:ascii="Arial" w:eastAsia="Arial" w:hAnsi="Arial" w:cs="Arial"/>
              <w:color w:val="000000" w:themeColor="text1"/>
              <w:sz w:val="24"/>
              <w:szCs w:val="24"/>
              <w:highlight w:val="white"/>
            </w:rPr>
          </w:rPrChange>
        </w:rPr>
        <w:t>. , 2016. Disponível em: &lt;http://https://www.axelos.com/case-studies-and-white-papers/disneys-itil-journey-case-study&gt;. Acesso em: 05 out. 2016.</w:t>
      </w:r>
    </w:p>
    <w:p w14:paraId="371384FC" w14:textId="77777777" w:rsidR="00046625" w:rsidRPr="00CA0DB1" w:rsidRDefault="00EE55CF">
      <w:pPr>
        <w:rPr>
          <w:rFonts w:ascii="Arial" w:hAnsi="Arial"/>
          <w:color w:val="000000" w:themeColor="text1"/>
          <w:sz w:val="24"/>
          <w:lang w:val="en-US"/>
          <w:rPrChange w:id="1759" w:author="Bruno dos Santos Rodrigues" w:date="2016-11-17T20:32:00Z">
            <w:rPr>
              <w:rFonts w:ascii="Arial" w:hAnsi="Arial" w:cs="Arial"/>
              <w:color w:val="000000" w:themeColor="text1"/>
              <w:sz w:val="24"/>
              <w:szCs w:val="24"/>
              <w:lang w:val="en-US"/>
            </w:rPr>
          </w:rPrChange>
        </w:rPr>
      </w:pPr>
      <w:r w:rsidRPr="00CA0DB1">
        <w:rPr>
          <w:rFonts w:ascii="Arial" w:hAnsi="Arial"/>
          <w:color w:val="000000" w:themeColor="text1"/>
          <w:sz w:val="24"/>
          <w:highlight w:val="white"/>
          <w:rPrChange w:id="1760" w:author="Bruno dos Santos Rodrigues" w:date="2016-11-17T20:32:00Z">
            <w:rPr>
              <w:rFonts w:ascii="Arial" w:eastAsia="Arial" w:hAnsi="Arial" w:cs="Arial"/>
              <w:color w:val="000000" w:themeColor="text1"/>
              <w:sz w:val="24"/>
              <w:szCs w:val="24"/>
              <w:highlight w:val="white"/>
            </w:rPr>
          </w:rPrChange>
        </w:rPr>
        <w:t xml:space="preserve">COMPUTERWORLD CIO. </w:t>
      </w:r>
      <w:r w:rsidRPr="00CA0DB1">
        <w:rPr>
          <w:rFonts w:ascii="Arial" w:hAnsi="Arial"/>
          <w:b/>
          <w:color w:val="000000" w:themeColor="text1"/>
          <w:sz w:val="24"/>
          <w:highlight w:val="white"/>
          <w:rPrChange w:id="1761" w:author="Bruno dos Santos Rodrigues" w:date="2016-11-17T20:32:00Z">
            <w:rPr>
              <w:rFonts w:ascii="Arial" w:eastAsia="Arial" w:hAnsi="Arial" w:cs="Arial"/>
              <w:b/>
              <w:color w:val="000000" w:themeColor="text1"/>
              <w:sz w:val="24"/>
              <w:szCs w:val="24"/>
              <w:highlight w:val="white"/>
            </w:rPr>
          </w:rPrChange>
        </w:rPr>
        <w:t>ITIL®: nova versão traz mais complexidade e maiores custos</w:t>
      </w:r>
      <w:r w:rsidRPr="00CA0DB1">
        <w:rPr>
          <w:rFonts w:ascii="Arial" w:hAnsi="Arial"/>
          <w:color w:val="000000" w:themeColor="text1"/>
          <w:sz w:val="24"/>
          <w:highlight w:val="white"/>
          <w:rPrChange w:id="1762" w:author="Bruno dos Santos Rodrigues" w:date="2016-11-17T20:32:00Z">
            <w:rPr>
              <w:rFonts w:ascii="Arial" w:eastAsia="Arial" w:hAnsi="Arial" w:cs="Arial"/>
              <w:color w:val="000000" w:themeColor="text1"/>
              <w:sz w:val="24"/>
              <w:szCs w:val="24"/>
              <w:highlight w:val="white"/>
            </w:rPr>
          </w:rPrChange>
        </w:rPr>
        <w:t xml:space="preserve">. , 2016. Disponível em: &lt;http://computerworld.com.br/gestao/2008/01/15/itil-nova-versao-traz-mais-complexidade-e-maiores-custos&gt;. </w:t>
      </w:r>
      <w:r w:rsidRPr="00CA0DB1">
        <w:rPr>
          <w:rFonts w:ascii="Arial" w:hAnsi="Arial"/>
          <w:color w:val="000000" w:themeColor="text1"/>
          <w:sz w:val="24"/>
          <w:highlight w:val="white"/>
          <w:lang w:val="en-US"/>
          <w:rPrChange w:id="1763" w:author="Bruno dos Santos Rodrigues" w:date="2016-11-17T20:32:00Z">
            <w:rPr>
              <w:rFonts w:ascii="Arial" w:eastAsia="Arial" w:hAnsi="Arial" w:cs="Arial"/>
              <w:color w:val="000000" w:themeColor="text1"/>
              <w:sz w:val="24"/>
              <w:szCs w:val="24"/>
              <w:highlight w:val="white"/>
              <w:lang w:val="en-US"/>
            </w:rPr>
          </w:rPrChange>
        </w:rPr>
        <w:t>Acesso em: 05 out. 2016.</w:t>
      </w:r>
    </w:p>
    <w:p w14:paraId="02E181E1" w14:textId="77777777" w:rsidR="00046625" w:rsidRPr="00CA0DB1" w:rsidRDefault="00EE55CF">
      <w:pPr>
        <w:rPr>
          <w:rFonts w:ascii="Arial" w:hAnsi="Arial"/>
          <w:color w:val="000000" w:themeColor="text1"/>
          <w:sz w:val="24"/>
          <w:lang w:val="en-US"/>
          <w:rPrChange w:id="1764" w:author="Bruno dos Santos Rodrigues" w:date="2016-11-17T20:32:00Z">
            <w:rPr>
              <w:rFonts w:ascii="Arial" w:hAnsi="Arial" w:cs="Arial"/>
              <w:color w:val="000000" w:themeColor="text1"/>
              <w:sz w:val="24"/>
              <w:szCs w:val="24"/>
              <w:lang w:val="en-US"/>
            </w:rPr>
          </w:rPrChange>
        </w:rPr>
      </w:pPr>
      <w:r w:rsidRPr="00CA0DB1">
        <w:rPr>
          <w:rFonts w:ascii="Arial" w:hAnsi="Arial"/>
          <w:color w:val="000000" w:themeColor="text1"/>
          <w:sz w:val="24"/>
          <w:highlight w:val="white"/>
          <w:lang w:val="en-US"/>
          <w:rPrChange w:id="1765" w:author="Bruno dos Santos Rodrigues" w:date="2016-11-17T20:32:00Z">
            <w:rPr>
              <w:rFonts w:ascii="Arial" w:eastAsia="Arial" w:hAnsi="Arial" w:cs="Arial"/>
              <w:color w:val="000000" w:themeColor="text1"/>
              <w:sz w:val="24"/>
              <w:szCs w:val="24"/>
              <w:highlight w:val="white"/>
              <w:lang w:val="en-US"/>
            </w:rPr>
          </w:rPrChange>
        </w:rPr>
        <w:t xml:space="preserve">MEYER, Paul. </w:t>
      </w:r>
      <w:r w:rsidRPr="00CA0DB1">
        <w:rPr>
          <w:rFonts w:ascii="Arial" w:hAnsi="Arial"/>
          <w:b/>
          <w:color w:val="000000" w:themeColor="text1"/>
          <w:sz w:val="24"/>
          <w:highlight w:val="white"/>
          <w:lang w:val="en-US"/>
          <w:rPrChange w:id="1766" w:author="Bruno dos Santos Rodrigues" w:date="2016-11-17T20:32:00Z">
            <w:rPr>
              <w:rFonts w:ascii="Arial" w:eastAsia="Arial" w:hAnsi="Arial" w:cs="Arial"/>
              <w:b/>
              <w:color w:val="000000" w:themeColor="text1"/>
              <w:sz w:val="24"/>
              <w:szCs w:val="24"/>
              <w:highlight w:val="white"/>
              <w:lang w:val="en-US"/>
            </w:rPr>
          </w:rPrChange>
        </w:rPr>
        <w:t>The Difference Between a Web Application and a Desktop Application.</w:t>
      </w:r>
      <w:r w:rsidRPr="00CA0DB1">
        <w:rPr>
          <w:rFonts w:ascii="Arial" w:hAnsi="Arial"/>
          <w:color w:val="000000" w:themeColor="text1"/>
          <w:sz w:val="24"/>
          <w:highlight w:val="white"/>
          <w:lang w:val="en-US"/>
          <w:rPrChange w:id="1767" w:author="Bruno dos Santos Rodrigues" w:date="2016-11-17T20:32:00Z">
            <w:rPr>
              <w:rFonts w:ascii="Arial" w:eastAsia="Arial" w:hAnsi="Arial" w:cs="Arial"/>
              <w:color w:val="000000" w:themeColor="text1"/>
              <w:sz w:val="24"/>
              <w:szCs w:val="24"/>
              <w:highlight w:val="white"/>
              <w:lang w:val="en-US"/>
            </w:rPr>
          </w:rPrChange>
        </w:rPr>
        <w:t xml:space="preserve">, 2011. </w:t>
      </w:r>
      <w:r w:rsidRPr="00CA0DB1">
        <w:rPr>
          <w:rFonts w:ascii="Arial" w:hAnsi="Arial"/>
          <w:color w:val="000000" w:themeColor="text1"/>
          <w:sz w:val="24"/>
          <w:highlight w:val="white"/>
          <w:rPrChange w:id="1768" w:author="Bruno dos Santos Rodrigues" w:date="2016-11-17T20:32:00Z">
            <w:rPr>
              <w:rFonts w:ascii="Arial" w:eastAsia="Arial" w:hAnsi="Arial" w:cs="Arial"/>
              <w:color w:val="000000" w:themeColor="text1"/>
              <w:sz w:val="24"/>
              <w:szCs w:val="24"/>
              <w:highlight w:val="white"/>
            </w:rPr>
          </w:rPrChange>
        </w:rPr>
        <w:t xml:space="preserve">Disponível em: </w:t>
      </w:r>
      <w:r w:rsidR="007B0066" w:rsidRPr="00CA0DB1">
        <w:rPr>
          <w:rFonts w:ascii="Arial" w:hAnsi="Arial"/>
          <w:color w:val="000000" w:themeColor="text1"/>
          <w:rPrChange w:id="1769" w:author="Bruno dos Santos Rodrigues" w:date="2016-11-17T20:32:00Z">
            <w:rPr>
              <w:color w:val="000000" w:themeColor="text1"/>
            </w:rPr>
          </w:rPrChange>
        </w:rPr>
        <w:fldChar w:fldCharType="begin"/>
      </w:r>
      <w:r w:rsidR="007B0066" w:rsidRPr="00CA0DB1">
        <w:rPr>
          <w:rFonts w:ascii="Arial" w:hAnsi="Arial"/>
          <w:color w:val="000000" w:themeColor="text1"/>
          <w:rPrChange w:id="1770" w:author="Bruno dos Santos Rodrigues" w:date="2016-11-17T20:32:00Z">
            <w:rPr>
              <w:color w:val="000000" w:themeColor="text1"/>
            </w:rPr>
          </w:rPrChange>
        </w:rPr>
        <w:instrText xml:space="preserve"> HYPERLINK "http://web-desktop-application.articles.r-tt.com/" \h </w:instrText>
      </w:r>
      <w:r w:rsidR="007B0066" w:rsidRPr="00CA0DB1">
        <w:rPr>
          <w:rFonts w:ascii="Arial" w:hAnsi="Arial"/>
          <w:color w:val="000000" w:themeColor="text1"/>
          <w:rPrChange w:id="1771" w:author="Bruno dos Santos Rodrigues" w:date="2016-11-17T20:32:00Z">
            <w:rPr>
              <w:color w:val="000000" w:themeColor="text1"/>
            </w:rPr>
          </w:rPrChange>
        </w:rPr>
        <w:fldChar w:fldCharType="separate"/>
      </w:r>
      <w:r w:rsidRPr="00CA0DB1">
        <w:rPr>
          <w:rFonts w:ascii="Arial" w:hAnsi="Arial"/>
          <w:color w:val="000000" w:themeColor="text1"/>
          <w:sz w:val="24"/>
          <w:highlight w:val="white"/>
          <w:rPrChange w:id="1772" w:author="Bruno dos Santos Rodrigues" w:date="2016-11-17T20:32:00Z">
            <w:rPr>
              <w:rFonts w:ascii="Arial" w:eastAsia="Arial" w:hAnsi="Arial" w:cs="Arial"/>
              <w:color w:val="000000" w:themeColor="text1"/>
              <w:sz w:val="24"/>
              <w:szCs w:val="24"/>
              <w:highlight w:val="white"/>
            </w:rPr>
          </w:rPrChange>
        </w:rPr>
        <w:t>http://web-desktop-application.articles.r-tt.com/</w:t>
      </w:r>
      <w:r w:rsidR="007B0066" w:rsidRPr="00891873">
        <w:rPr>
          <w:rFonts w:ascii="Arial" w:eastAsia="Arial" w:hAnsi="Arial" w:cs="Arial"/>
          <w:color w:val="000000" w:themeColor="text1"/>
          <w:sz w:val="24"/>
          <w:szCs w:val="24"/>
          <w:highlight w:val="white"/>
          <w:rPrChange w:id="1773" w:author="Bruno dos Santos Rodrigues" w:date="2016-11-15T22:39:00Z">
            <w:rPr>
              <w:rFonts w:ascii="Arial" w:eastAsia="Arial" w:hAnsi="Arial" w:cs="Arial"/>
              <w:sz w:val="24"/>
              <w:szCs w:val="24"/>
              <w:highlight w:val="white"/>
            </w:rPr>
          </w:rPrChange>
        </w:rPr>
        <w:fldChar w:fldCharType="end"/>
      </w:r>
      <w:r w:rsidRPr="00CA0DB1">
        <w:rPr>
          <w:rFonts w:ascii="Arial" w:hAnsi="Arial"/>
          <w:color w:val="000000" w:themeColor="text1"/>
          <w:sz w:val="24"/>
          <w:highlight w:val="white"/>
          <w:rPrChange w:id="1774" w:author="Bruno dos Santos Rodrigues" w:date="2016-11-17T20:32:00Z">
            <w:rPr>
              <w:rFonts w:ascii="Arial" w:eastAsia="Arial" w:hAnsi="Arial" w:cs="Arial"/>
              <w:color w:val="000000" w:themeColor="text1"/>
              <w:sz w:val="24"/>
              <w:szCs w:val="24"/>
              <w:highlight w:val="white"/>
            </w:rPr>
          </w:rPrChange>
        </w:rPr>
        <w:t xml:space="preserve">. </w:t>
      </w:r>
      <w:r w:rsidRPr="00CA0DB1">
        <w:rPr>
          <w:rFonts w:ascii="Arial" w:hAnsi="Arial"/>
          <w:color w:val="000000" w:themeColor="text1"/>
          <w:sz w:val="24"/>
          <w:highlight w:val="white"/>
          <w:lang w:val="en-US"/>
          <w:rPrChange w:id="1775" w:author="Bruno dos Santos Rodrigues" w:date="2016-11-17T20:32:00Z">
            <w:rPr>
              <w:rFonts w:ascii="Arial" w:eastAsia="Arial" w:hAnsi="Arial" w:cs="Arial"/>
              <w:color w:val="000000" w:themeColor="text1"/>
              <w:sz w:val="24"/>
              <w:szCs w:val="24"/>
              <w:highlight w:val="white"/>
              <w:lang w:val="en-US"/>
            </w:rPr>
          </w:rPrChange>
        </w:rPr>
        <w:t>Acesso em: 05 out. 2016.</w:t>
      </w:r>
    </w:p>
    <w:p w14:paraId="20404F69" w14:textId="77777777" w:rsidR="00046625" w:rsidRPr="00CA0DB1" w:rsidRDefault="00EE55CF">
      <w:pPr>
        <w:rPr>
          <w:rFonts w:ascii="Arial" w:hAnsi="Arial"/>
          <w:color w:val="000000" w:themeColor="text1"/>
          <w:sz w:val="24"/>
          <w:rPrChange w:id="1776"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highlight w:val="white"/>
          <w:lang w:val="en-US"/>
          <w:rPrChange w:id="1777" w:author="Bruno dos Santos Rodrigues" w:date="2016-11-17T20:32:00Z">
            <w:rPr>
              <w:rFonts w:ascii="Arial" w:eastAsia="Arial" w:hAnsi="Arial" w:cs="Arial"/>
              <w:color w:val="000000" w:themeColor="text1"/>
              <w:sz w:val="24"/>
              <w:szCs w:val="24"/>
              <w:highlight w:val="white"/>
              <w:lang w:val="en-US"/>
            </w:rPr>
          </w:rPrChange>
        </w:rPr>
        <w:t xml:space="preserve">BYCHKOV, Dmitriy. </w:t>
      </w:r>
      <w:r w:rsidRPr="00CA0DB1">
        <w:rPr>
          <w:rFonts w:ascii="Arial" w:hAnsi="Arial"/>
          <w:b/>
          <w:color w:val="000000" w:themeColor="text1"/>
          <w:sz w:val="24"/>
          <w:highlight w:val="white"/>
          <w:lang w:val="en-US"/>
          <w:rPrChange w:id="1778" w:author="Bruno dos Santos Rodrigues" w:date="2016-11-17T20:32:00Z">
            <w:rPr>
              <w:rFonts w:ascii="Arial" w:eastAsia="Arial" w:hAnsi="Arial" w:cs="Arial"/>
              <w:b/>
              <w:color w:val="000000" w:themeColor="text1"/>
              <w:sz w:val="24"/>
              <w:szCs w:val="24"/>
              <w:highlight w:val="white"/>
              <w:lang w:val="en-US"/>
            </w:rPr>
          </w:rPrChange>
        </w:rPr>
        <w:t>Desktop vs. Web Applications: A Deeper Look and Comparison</w:t>
      </w:r>
      <w:r w:rsidRPr="00CA0DB1">
        <w:rPr>
          <w:rFonts w:ascii="Arial" w:hAnsi="Arial"/>
          <w:color w:val="000000" w:themeColor="text1"/>
          <w:sz w:val="24"/>
          <w:highlight w:val="white"/>
          <w:lang w:val="en-US"/>
          <w:rPrChange w:id="1779" w:author="Bruno dos Santos Rodrigues" w:date="2016-11-17T20:32:00Z">
            <w:rPr>
              <w:rFonts w:ascii="Arial" w:eastAsia="Arial" w:hAnsi="Arial" w:cs="Arial"/>
              <w:color w:val="000000" w:themeColor="text1"/>
              <w:sz w:val="24"/>
              <w:szCs w:val="24"/>
              <w:highlight w:val="white"/>
              <w:lang w:val="en-US"/>
            </w:rPr>
          </w:rPrChange>
        </w:rPr>
        <w:t xml:space="preserve">., 2013. </w:t>
      </w:r>
      <w:r w:rsidRPr="00CA0DB1">
        <w:rPr>
          <w:rFonts w:ascii="Arial" w:hAnsi="Arial"/>
          <w:color w:val="000000" w:themeColor="text1"/>
          <w:sz w:val="24"/>
          <w:highlight w:val="white"/>
          <w:rPrChange w:id="1780" w:author="Bruno dos Santos Rodrigues" w:date="2016-11-17T20:32:00Z">
            <w:rPr>
              <w:rFonts w:ascii="Arial" w:eastAsia="Arial" w:hAnsi="Arial" w:cs="Arial"/>
              <w:color w:val="000000" w:themeColor="text1"/>
              <w:sz w:val="24"/>
              <w:szCs w:val="24"/>
              <w:highlight w:val="white"/>
            </w:rPr>
          </w:rPrChange>
        </w:rPr>
        <w:t>Disponível em &lt;http://www.seguetech.com/desktop-vs-web-applications-a-deeper-look-and-comparison/&gt; . Acesso em: 05 out. 2016.</w:t>
      </w:r>
    </w:p>
    <w:p w14:paraId="5E332B3D" w14:textId="77777777" w:rsidR="00046625" w:rsidRPr="00CA0DB1" w:rsidRDefault="00EE55CF">
      <w:pPr>
        <w:rPr>
          <w:rFonts w:ascii="Arial" w:hAnsi="Arial"/>
          <w:color w:val="000000" w:themeColor="text1"/>
          <w:sz w:val="24"/>
          <w:rPrChange w:id="1781"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highlight w:val="white"/>
          <w:rPrChange w:id="1782" w:author="Bruno dos Santos Rodrigues" w:date="2016-11-17T20:32:00Z">
            <w:rPr>
              <w:rFonts w:ascii="Arial" w:eastAsia="Arial" w:hAnsi="Arial" w:cs="Arial"/>
              <w:color w:val="000000" w:themeColor="text1"/>
              <w:sz w:val="24"/>
              <w:szCs w:val="24"/>
              <w:highlight w:val="white"/>
            </w:rPr>
          </w:rPrChange>
        </w:rPr>
        <w:t xml:space="preserve">CAMPISTA, Miguel Elias Mitre. </w:t>
      </w:r>
      <w:r w:rsidRPr="00CA0DB1">
        <w:rPr>
          <w:rFonts w:ascii="Arial" w:hAnsi="Arial"/>
          <w:b/>
          <w:color w:val="000000" w:themeColor="text1"/>
          <w:sz w:val="24"/>
          <w:highlight w:val="white"/>
          <w:rPrChange w:id="1783" w:author="Bruno dos Santos Rodrigues" w:date="2016-11-17T20:32:00Z">
            <w:rPr>
              <w:rFonts w:ascii="Arial" w:eastAsia="Arial" w:hAnsi="Arial" w:cs="Arial"/>
              <w:b/>
              <w:color w:val="000000" w:themeColor="text1"/>
              <w:sz w:val="24"/>
              <w:szCs w:val="24"/>
              <w:highlight w:val="white"/>
            </w:rPr>
          </w:rPrChange>
        </w:rPr>
        <w:t>Linguagens de Programação</w:t>
      </w:r>
      <w:r w:rsidRPr="00CA0DB1">
        <w:rPr>
          <w:rFonts w:ascii="Arial" w:hAnsi="Arial"/>
          <w:color w:val="000000" w:themeColor="text1"/>
          <w:sz w:val="24"/>
          <w:highlight w:val="white"/>
          <w:rPrChange w:id="1784" w:author="Bruno dos Santos Rodrigues" w:date="2016-11-17T20:32:00Z">
            <w:rPr>
              <w:rFonts w:ascii="Arial" w:eastAsia="Arial" w:hAnsi="Arial" w:cs="Arial"/>
              <w:color w:val="000000" w:themeColor="text1"/>
              <w:sz w:val="24"/>
              <w:szCs w:val="24"/>
              <w:highlight w:val="white"/>
            </w:rPr>
          </w:rPrChange>
        </w:rPr>
        <w:t>., 2016. Disponível em &lt;</w:t>
      </w:r>
      <w:r w:rsidR="007B0066" w:rsidRPr="00CA0DB1">
        <w:rPr>
          <w:rFonts w:ascii="Arial" w:hAnsi="Arial"/>
          <w:color w:val="000000" w:themeColor="text1"/>
          <w:rPrChange w:id="1785" w:author="Bruno dos Santos Rodrigues" w:date="2016-11-17T20:32:00Z">
            <w:rPr>
              <w:color w:val="000000" w:themeColor="text1"/>
            </w:rPr>
          </w:rPrChange>
        </w:rPr>
        <w:fldChar w:fldCharType="begin"/>
      </w:r>
      <w:r w:rsidR="007B0066" w:rsidRPr="00CA0DB1">
        <w:rPr>
          <w:rFonts w:ascii="Arial" w:hAnsi="Arial"/>
          <w:color w:val="000000" w:themeColor="text1"/>
          <w:rPrChange w:id="1786" w:author="Bruno dos Santos Rodrigues" w:date="2016-11-17T20:32:00Z">
            <w:rPr>
              <w:color w:val="000000" w:themeColor="text1"/>
            </w:rPr>
          </w:rPrChange>
        </w:rPr>
        <w:instrText xml:space="preserve"> HYPERLINK "http://www.gta.ufrj.br/~miguel/docs/lingprog/qt-f6.pdf" \h </w:instrText>
      </w:r>
      <w:r w:rsidR="007B0066" w:rsidRPr="00CA0DB1">
        <w:rPr>
          <w:rFonts w:ascii="Arial" w:hAnsi="Arial"/>
          <w:color w:val="000000" w:themeColor="text1"/>
          <w:rPrChange w:id="1787" w:author="Bruno dos Santos Rodrigues" w:date="2016-11-17T20:32:00Z">
            <w:rPr>
              <w:color w:val="000000" w:themeColor="text1"/>
            </w:rPr>
          </w:rPrChange>
        </w:rPr>
        <w:fldChar w:fldCharType="separate"/>
      </w:r>
      <w:r w:rsidRPr="00CA0DB1">
        <w:rPr>
          <w:rFonts w:ascii="Arial" w:hAnsi="Arial"/>
          <w:color w:val="000000" w:themeColor="text1"/>
          <w:sz w:val="24"/>
          <w:highlight w:val="white"/>
          <w:rPrChange w:id="1788" w:author="Bruno dos Santos Rodrigues" w:date="2016-11-17T20:32:00Z">
            <w:rPr>
              <w:rFonts w:ascii="Arial" w:eastAsia="Arial" w:hAnsi="Arial" w:cs="Arial"/>
              <w:color w:val="000000" w:themeColor="text1"/>
              <w:sz w:val="24"/>
              <w:szCs w:val="24"/>
              <w:highlight w:val="white"/>
            </w:rPr>
          </w:rPrChange>
        </w:rPr>
        <w:t>http://www.gta.ufrj.br/~miguel/docs/lingprog/qt-f6.pdf</w:t>
      </w:r>
      <w:r w:rsidR="007B0066" w:rsidRPr="00891873">
        <w:rPr>
          <w:rFonts w:ascii="Arial" w:eastAsia="Arial" w:hAnsi="Arial" w:cs="Arial"/>
          <w:color w:val="000000" w:themeColor="text1"/>
          <w:sz w:val="24"/>
          <w:szCs w:val="24"/>
          <w:highlight w:val="white"/>
          <w:rPrChange w:id="1789" w:author="Bruno dos Santos Rodrigues" w:date="2016-11-15T22:39:00Z">
            <w:rPr>
              <w:rFonts w:ascii="Arial" w:eastAsia="Arial" w:hAnsi="Arial" w:cs="Arial"/>
              <w:sz w:val="24"/>
              <w:szCs w:val="24"/>
              <w:highlight w:val="white"/>
            </w:rPr>
          </w:rPrChange>
        </w:rPr>
        <w:fldChar w:fldCharType="end"/>
      </w:r>
      <w:r w:rsidRPr="00CA0DB1">
        <w:rPr>
          <w:rFonts w:ascii="Arial" w:hAnsi="Arial"/>
          <w:color w:val="000000" w:themeColor="text1"/>
          <w:sz w:val="24"/>
          <w:highlight w:val="white"/>
          <w:rPrChange w:id="1790" w:author="Bruno dos Santos Rodrigues" w:date="2016-11-17T20:32:00Z">
            <w:rPr>
              <w:rFonts w:ascii="Arial" w:eastAsia="Arial" w:hAnsi="Arial" w:cs="Arial"/>
              <w:color w:val="000000" w:themeColor="text1"/>
              <w:sz w:val="24"/>
              <w:szCs w:val="24"/>
              <w:highlight w:val="white"/>
            </w:rPr>
          </w:rPrChange>
        </w:rPr>
        <w:t>&gt;. Acesso em: 05 out. 2016.</w:t>
      </w:r>
    </w:p>
    <w:p w14:paraId="6C0EA790" w14:textId="77777777" w:rsidR="00046625" w:rsidRPr="00CA0DB1" w:rsidRDefault="007B0066">
      <w:pPr>
        <w:rPr>
          <w:rFonts w:ascii="Arial" w:hAnsi="Arial"/>
          <w:color w:val="000000" w:themeColor="text1"/>
          <w:sz w:val="24"/>
          <w:rPrChange w:id="1791"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rPrChange w:id="1792" w:author="Bruno dos Santos Rodrigues" w:date="2016-11-17T20:32:00Z">
            <w:rPr>
              <w:color w:val="000000" w:themeColor="text1"/>
            </w:rPr>
          </w:rPrChange>
        </w:rPr>
        <w:fldChar w:fldCharType="begin"/>
      </w:r>
      <w:r w:rsidRPr="00CA0DB1">
        <w:rPr>
          <w:rFonts w:ascii="Arial" w:hAnsi="Arial"/>
          <w:color w:val="000000" w:themeColor="text1"/>
          <w:rPrChange w:id="1793" w:author="Bruno dos Santos Rodrigues" w:date="2016-11-17T20:32:00Z">
            <w:rPr>
              <w:color w:val="000000" w:themeColor="text1"/>
            </w:rPr>
          </w:rPrChange>
        </w:rPr>
        <w:instrText xml:space="preserve"> HYPERLINK "https://github.com/jryannel" \h </w:instrText>
      </w:r>
      <w:r w:rsidRPr="00CA0DB1">
        <w:rPr>
          <w:rFonts w:ascii="Arial" w:hAnsi="Arial"/>
          <w:color w:val="000000" w:themeColor="text1"/>
          <w:rPrChange w:id="1794" w:author="Bruno dos Santos Rodrigues" w:date="2016-11-17T20:32:00Z">
            <w:rPr>
              <w:color w:val="000000" w:themeColor="text1"/>
            </w:rPr>
          </w:rPrChange>
        </w:rPr>
        <w:fldChar w:fldCharType="separate"/>
      </w:r>
      <w:r w:rsidR="00EE55CF" w:rsidRPr="00CA0DB1">
        <w:rPr>
          <w:rFonts w:ascii="Arial" w:hAnsi="Arial"/>
          <w:color w:val="000000" w:themeColor="text1"/>
          <w:sz w:val="24"/>
          <w:highlight w:val="white"/>
          <w:rPrChange w:id="1795" w:author="Bruno dos Santos Rodrigues" w:date="2016-11-17T20:32:00Z">
            <w:rPr>
              <w:rFonts w:ascii="Arial" w:eastAsia="Arial" w:hAnsi="Arial" w:cs="Arial"/>
              <w:color w:val="000000" w:themeColor="text1"/>
              <w:sz w:val="24"/>
              <w:szCs w:val="24"/>
              <w:highlight w:val="white"/>
            </w:rPr>
          </w:rPrChange>
        </w:rPr>
        <w:t>jryannel</w:t>
      </w:r>
      <w:r w:rsidRPr="00891873">
        <w:rPr>
          <w:rFonts w:ascii="Arial" w:eastAsia="Arial" w:hAnsi="Arial" w:cs="Arial"/>
          <w:color w:val="000000" w:themeColor="text1"/>
          <w:sz w:val="24"/>
          <w:szCs w:val="24"/>
          <w:highlight w:val="white"/>
          <w:rPrChange w:id="1796" w:author="Bruno dos Santos Rodrigues" w:date="2016-11-15T22:39:00Z">
            <w:rPr>
              <w:rFonts w:ascii="Arial" w:eastAsia="Arial" w:hAnsi="Arial" w:cs="Arial"/>
              <w:sz w:val="24"/>
              <w:szCs w:val="24"/>
              <w:highlight w:val="white"/>
            </w:rPr>
          </w:rPrChange>
        </w:rPr>
        <w:fldChar w:fldCharType="end"/>
      </w:r>
      <w:r w:rsidR="00EE55CF" w:rsidRPr="00CA0DB1">
        <w:rPr>
          <w:rFonts w:ascii="Arial" w:hAnsi="Arial"/>
          <w:color w:val="000000" w:themeColor="text1"/>
          <w:sz w:val="24"/>
          <w:highlight w:val="white"/>
          <w:rPrChange w:id="1797" w:author="Bruno dos Santos Rodrigues" w:date="2016-11-17T20:32:00Z">
            <w:rPr>
              <w:rFonts w:ascii="Arial" w:eastAsia="Arial" w:hAnsi="Arial" w:cs="Arial"/>
              <w:color w:val="000000" w:themeColor="text1"/>
              <w:sz w:val="24"/>
              <w:szCs w:val="24"/>
              <w:highlight w:val="white"/>
            </w:rPr>
          </w:rPrChange>
        </w:rPr>
        <w:t>, </w:t>
      </w:r>
      <w:r w:rsidRPr="00CA0DB1">
        <w:rPr>
          <w:rFonts w:ascii="Arial" w:hAnsi="Arial"/>
          <w:color w:val="000000" w:themeColor="text1"/>
          <w:rPrChange w:id="1798" w:author="Bruno dos Santos Rodrigues" w:date="2016-11-17T20:32:00Z">
            <w:rPr>
              <w:color w:val="000000" w:themeColor="text1"/>
            </w:rPr>
          </w:rPrChange>
        </w:rPr>
        <w:fldChar w:fldCharType="begin"/>
      </w:r>
      <w:r w:rsidRPr="00CA0DB1">
        <w:rPr>
          <w:rFonts w:ascii="Arial" w:hAnsi="Arial"/>
          <w:color w:val="000000" w:themeColor="text1"/>
          <w:rPrChange w:id="1799" w:author="Bruno dos Santos Rodrigues" w:date="2016-11-17T20:32:00Z">
            <w:rPr>
              <w:color w:val="000000" w:themeColor="text1"/>
            </w:rPr>
          </w:rPrChange>
        </w:rPr>
        <w:instrText xml:space="preserve"> HYPERLINK "https://github.com/micdoug" \h </w:instrText>
      </w:r>
      <w:r w:rsidRPr="00CA0DB1">
        <w:rPr>
          <w:rFonts w:ascii="Arial" w:hAnsi="Arial"/>
          <w:color w:val="000000" w:themeColor="text1"/>
          <w:rPrChange w:id="1800" w:author="Bruno dos Santos Rodrigues" w:date="2016-11-17T20:32:00Z">
            <w:rPr>
              <w:color w:val="000000" w:themeColor="text1"/>
            </w:rPr>
          </w:rPrChange>
        </w:rPr>
        <w:fldChar w:fldCharType="separate"/>
      </w:r>
      <w:r w:rsidR="00EE55CF" w:rsidRPr="00CA0DB1">
        <w:rPr>
          <w:rFonts w:ascii="Arial" w:hAnsi="Arial"/>
          <w:color w:val="000000" w:themeColor="text1"/>
          <w:sz w:val="24"/>
          <w:highlight w:val="white"/>
          <w:rPrChange w:id="1801" w:author="Bruno dos Santos Rodrigues" w:date="2016-11-17T20:32:00Z">
            <w:rPr>
              <w:rFonts w:ascii="Arial" w:eastAsia="Arial" w:hAnsi="Arial" w:cs="Arial"/>
              <w:color w:val="000000" w:themeColor="text1"/>
              <w:sz w:val="24"/>
              <w:szCs w:val="24"/>
              <w:highlight w:val="white"/>
            </w:rPr>
          </w:rPrChange>
        </w:rPr>
        <w:t>micdoug</w:t>
      </w:r>
      <w:r w:rsidRPr="00891873">
        <w:rPr>
          <w:rFonts w:ascii="Arial" w:eastAsia="Arial" w:hAnsi="Arial" w:cs="Arial"/>
          <w:color w:val="000000" w:themeColor="text1"/>
          <w:sz w:val="24"/>
          <w:szCs w:val="24"/>
          <w:highlight w:val="white"/>
          <w:rPrChange w:id="1802" w:author="Bruno dos Santos Rodrigues" w:date="2016-11-15T22:39:00Z">
            <w:rPr>
              <w:rFonts w:ascii="Arial" w:eastAsia="Arial" w:hAnsi="Arial" w:cs="Arial"/>
              <w:sz w:val="24"/>
              <w:szCs w:val="24"/>
              <w:highlight w:val="white"/>
            </w:rPr>
          </w:rPrChange>
        </w:rPr>
        <w:fldChar w:fldCharType="end"/>
      </w:r>
      <w:r w:rsidR="00EE55CF" w:rsidRPr="00CA0DB1">
        <w:rPr>
          <w:rFonts w:ascii="Arial" w:hAnsi="Arial"/>
          <w:color w:val="000000" w:themeColor="text1"/>
          <w:sz w:val="24"/>
          <w:highlight w:val="white"/>
          <w:rPrChange w:id="1803" w:author="Bruno dos Santos Rodrigues" w:date="2016-11-17T20:32:00Z">
            <w:rPr>
              <w:rFonts w:ascii="Arial" w:eastAsia="Arial" w:hAnsi="Arial" w:cs="Arial"/>
              <w:color w:val="000000" w:themeColor="text1"/>
              <w:sz w:val="24"/>
              <w:szCs w:val="24"/>
              <w:highlight w:val="white"/>
            </w:rPr>
          </w:rPrChange>
        </w:rPr>
        <w:t xml:space="preserve">. </w:t>
      </w:r>
      <w:r w:rsidR="00EE55CF" w:rsidRPr="00CA0DB1">
        <w:rPr>
          <w:rFonts w:ascii="Arial" w:hAnsi="Arial"/>
          <w:b/>
          <w:color w:val="000000" w:themeColor="text1"/>
          <w:sz w:val="24"/>
          <w:highlight w:val="white"/>
          <w:rPrChange w:id="1804" w:author="Bruno dos Santos Rodrigues" w:date="2016-11-17T20:32:00Z">
            <w:rPr>
              <w:rFonts w:ascii="Arial" w:eastAsia="Arial" w:hAnsi="Arial" w:cs="Arial"/>
              <w:b/>
              <w:color w:val="000000" w:themeColor="text1"/>
              <w:sz w:val="24"/>
              <w:szCs w:val="24"/>
              <w:highlight w:val="white"/>
            </w:rPr>
          </w:rPrChange>
        </w:rPr>
        <w:t>QmlBook: Conheça o framework Qt 5</w:t>
      </w:r>
      <w:r w:rsidR="00EE55CF" w:rsidRPr="00CA0DB1">
        <w:rPr>
          <w:rFonts w:ascii="Arial" w:hAnsi="Arial"/>
          <w:color w:val="000000" w:themeColor="text1"/>
          <w:sz w:val="24"/>
          <w:highlight w:val="white"/>
          <w:rPrChange w:id="1805" w:author="Bruno dos Santos Rodrigues" w:date="2016-11-17T20:32:00Z">
            <w:rPr>
              <w:rFonts w:ascii="Arial" w:eastAsia="Arial" w:hAnsi="Arial" w:cs="Arial"/>
              <w:color w:val="000000" w:themeColor="text1"/>
              <w:sz w:val="24"/>
              <w:szCs w:val="24"/>
              <w:highlight w:val="white"/>
            </w:rPr>
          </w:rPrChange>
        </w:rPr>
        <w:t>., 2016. Disponível em &lt;</w:t>
      </w:r>
      <w:r w:rsidRPr="00CA0DB1">
        <w:rPr>
          <w:rFonts w:ascii="Arial" w:hAnsi="Arial"/>
          <w:color w:val="000000" w:themeColor="text1"/>
          <w:rPrChange w:id="1806" w:author="Bruno dos Santos Rodrigues" w:date="2016-11-17T20:32:00Z">
            <w:rPr>
              <w:color w:val="000000" w:themeColor="text1"/>
            </w:rPr>
          </w:rPrChange>
        </w:rPr>
        <w:fldChar w:fldCharType="begin"/>
      </w:r>
      <w:r w:rsidRPr="00CA0DB1">
        <w:rPr>
          <w:rFonts w:ascii="Arial" w:hAnsi="Arial"/>
          <w:color w:val="000000" w:themeColor="text1"/>
          <w:rPrChange w:id="1807" w:author="Bruno dos Santos Rodrigues" w:date="2016-11-17T20:32:00Z">
            <w:rPr>
              <w:color w:val="000000" w:themeColor="text1"/>
            </w:rPr>
          </w:rPrChange>
        </w:rPr>
        <w:instrText xml:space="preserve"> HYPERLINK "http://qmlbook.github.io/pt/ch01/index.html" \h </w:instrText>
      </w:r>
      <w:r w:rsidRPr="00CA0DB1">
        <w:rPr>
          <w:rFonts w:ascii="Arial" w:hAnsi="Arial"/>
          <w:color w:val="000000" w:themeColor="text1"/>
          <w:rPrChange w:id="1808" w:author="Bruno dos Santos Rodrigues" w:date="2016-11-17T20:32:00Z">
            <w:rPr>
              <w:color w:val="000000" w:themeColor="text1"/>
            </w:rPr>
          </w:rPrChange>
        </w:rPr>
        <w:fldChar w:fldCharType="separate"/>
      </w:r>
      <w:r w:rsidR="00EE55CF" w:rsidRPr="00CA0DB1">
        <w:rPr>
          <w:rFonts w:ascii="Arial" w:hAnsi="Arial"/>
          <w:color w:val="000000" w:themeColor="text1"/>
          <w:sz w:val="24"/>
          <w:highlight w:val="white"/>
          <w:rPrChange w:id="1809" w:author="Bruno dos Santos Rodrigues" w:date="2016-11-17T20:32:00Z">
            <w:rPr>
              <w:rFonts w:ascii="Arial" w:eastAsia="Arial" w:hAnsi="Arial" w:cs="Arial"/>
              <w:color w:val="000000" w:themeColor="text1"/>
              <w:sz w:val="24"/>
              <w:szCs w:val="24"/>
              <w:highlight w:val="white"/>
            </w:rPr>
          </w:rPrChange>
        </w:rPr>
        <w:t>http://qmlbook.github.io/pt/ch01/index.html</w:t>
      </w:r>
      <w:r w:rsidRPr="00891873">
        <w:rPr>
          <w:rFonts w:ascii="Arial" w:eastAsia="Arial" w:hAnsi="Arial" w:cs="Arial"/>
          <w:color w:val="000000" w:themeColor="text1"/>
          <w:sz w:val="24"/>
          <w:szCs w:val="24"/>
          <w:highlight w:val="white"/>
          <w:rPrChange w:id="1810" w:author="Bruno dos Santos Rodrigues" w:date="2016-11-15T22:39:00Z">
            <w:rPr>
              <w:rFonts w:ascii="Arial" w:eastAsia="Arial" w:hAnsi="Arial" w:cs="Arial"/>
              <w:sz w:val="24"/>
              <w:szCs w:val="24"/>
              <w:highlight w:val="white"/>
            </w:rPr>
          </w:rPrChange>
        </w:rPr>
        <w:fldChar w:fldCharType="end"/>
      </w:r>
      <w:r w:rsidR="00EE55CF" w:rsidRPr="00CA0DB1">
        <w:rPr>
          <w:rFonts w:ascii="Arial" w:hAnsi="Arial"/>
          <w:color w:val="000000" w:themeColor="text1"/>
          <w:sz w:val="24"/>
          <w:highlight w:val="white"/>
          <w:rPrChange w:id="1811" w:author="Bruno dos Santos Rodrigues" w:date="2016-11-17T20:32:00Z">
            <w:rPr>
              <w:rFonts w:ascii="Arial" w:eastAsia="Arial" w:hAnsi="Arial" w:cs="Arial"/>
              <w:color w:val="000000" w:themeColor="text1"/>
              <w:sz w:val="24"/>
              <w:szCs w:val="24"/>
              <w:highlight w:val="white"/>
            </w:rPr>
          </w:rPrChange>
        </w:rPr>
        <w:t>&gt;. Acesso em 05 out. 2016.</w:t>
      </w:r>
    </w:p>
    <w:p w14:paraId="093F2871" w14:textId="77777777" w:rsidR="00046625" w:rsidRPr="00CA0DB1" w:rsidRDefault="00EE55CF">
      <w:pPr>
        <w:rPr>
          <w:rFonts w:ascii="Arial" w:hAnsi="Arial"/>
          <w:color w:val="000000" w:themeColor="text1"/>
          <w:sz w:val="24"/>
          <w:rPrChange w:id="1812"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highlight w:val="white"/>
          <w:rPrChange w:id="1813" w:author="Bruno dos Santos Rodrigues" w:date="2016-11-17T20:32:00Z">
            <w:rPr>
              <w:rFonts w:ascii="Arial" w:eastAsia="Arial" w:hAnsi="Arial" w:cs="Arial"/>
              <w:color w:val="000000" w:themeColor="text1"/>
              <w:sz w:val="24"/>
              <w:szCs w:val="24"/>
              <w:highlight w:val="white"/>
            </w:rPr>
          </w:rPrChange>
        </w:rPr>
        <w:t xml:space="preserve">POZZEBON, Rafaela. </w:t>
      </w:r>
      <w:r w:rsidRPr="00CA0DB1">
        <w:rPr>
          <w:rFonts w:ascii="Arial" w:hAnsi="Arial"/>
          <w:b/>
          <w:color w:val="000000" w:themeColor="text1"/>
          <w:sz w:val="24"/>
          <w:highlight w:val="white"/>
          <w:rPrChange w:id="1814" w:author="Bruno dos Santos Rodrigues" w:date="2016-11-17T20:32:00Z">
            <w:rPr>
              <w:rFonts w:ascii="Arial" w:eastAsia="Arial" w:hAnsi="Arial" w:cs="Arial"/>
              <w:b/>
              <w:color w:val="000000" w:themeColor="text1"/>
              <w:sz w:val="24"/>
              <w:szCs w:val="24"/>
              <w:highlight w:val="white"/>
            </w:rPr>
          </w:rPrChange>
        </w:rPr>
        <w:t>O que GitHub?.,</w:t>
      </w:r>
      <w:r w:rsidRPr="00CA0DB1">
        <w:rPr>
          <w:rFonts w:ascii="Arial" w:hAnsi="Arial"/>
          <w:color w:val="000000" w:themeColor="text1"/>
          <w:sz w:val="24"/>
          <w:highlight w:val="white"/>
          <w:rPrChange w:id="1815" w:author="Bruno dos Santos Rodrigues" w:date="2016-11-17T20:32:00Z">
            <w:rPr>
              <w:rFonts w:ascii="Arial" w:eastAsia="Arial" w:hAnsi="Arial" w:cs="Arial"/>
              <w:color w:val="000000" w:themeColor="text1"/>
              <w:sz w:val="24"/>
              <w:szCs w:val="24"/>
              <w:highlight w:val="white"/>
            </w:rPr>
          </w:rPrChange>
        </w:rPr>
        <w:t xml:space="preserve"> 2015. Disponível em: &lt;</w:t>
      </w:r>
      <w:r w:rsidR="007B0066" w:rsidRPr="00CA0DB1">
        <w:rPr>
          <w:rFonts w:ascii="Arial" w:hAnsi="Arial"/>
          <w:color w:val="000000" w:themeColor="text1"/>
          <w:rPrChange w:id="1816" w:author="Bruno dos Santos Rodrigues" w:date="2016-11-17T20:32:00Z">
            <w:rPr>
              <w:color w:val="000000" w:themeColor="text1"/>
            </w:rPr>
          </w:rPrChange>
        </w:rPr>
        <w:fldChar w:fldCharType="begin"/>
      </w:r>
      <w:r w:rsidR="007B0066" w:rsidRPr="00CA0DB1">
        <w:rPr>
          <w:rFonts w:ascii="Arial" w:hAnsi="Arial"/>
          <w:color w:val="000000" w:themeColor="text1"/>
          <w:rPrChange w:id="1817" w:author="Bruno dos Santos Rodrigues" w:date="2016-11-17T20:32:00Z">
            <w:rPr>
              <w:color w:val="000000" w:themeColor="text1"/>
            </w:rPr>
          </w:rPrChange>
        </w:rPr>
        <w:instrText xml:space="preserve"> HYPERLINK "https://www.oficinadanet.com.br/post/14791-o-que-github" \h </w:instrText>
      </w:r>
      <w:r w:rsidR="007B0066" w:rsidRPr="00CA0DB1">
        <w:rPr>
          <w:rFonts w:ascii="Arial" w:hAnsi="Arial"/>
          <w:color w:val="000000" w:themeColor="text1"/>
          <w:rPrChange w:id="1818" w:author="Bruno dos Santos Rodrigues" w:date="2016-11-17T20:32:00Z">
            <w:rPr>
              <w:color w:val="000000" w:themeColor="text1"/>
            </w:rPr>
          </w:rPrChange>
        </w:rPr>
        <w:fldChar w:fldCharType="separate"/>
      </w:r>
      <w:r w:rsidRPr="00CA0DB1">
        <w:rPr>
          <w:rFonts w:ascii="Arial" w:hAnsi="Arial"/>
          <w:color w:val="000000" w:themeColor="text1"/>
          <w:sz w:val="24"/>
          <w:highlight w:val="white"/>
          <w:rPrChange w:id="1819" w:author="Bruno dos Santos Rodrigues" w:date="2016-11-17T20:32:00Z">
            <w:rPr>
              <w:rFonts w:ascii="Arial" w:eastAsia="Arial" w:hAnsi="Arial" w:cs="Arial"/>
              <w:color w:val="000000" w:themeColor="text1"/>
              <w:sz w:val="24"/>
              <w:szCs w:val="24"/>
              <w:highlight w:val="white"/>
            </w:rPr>
          </w:rPrChange>
        </w:rPr>
        <w:t>https://www.oficinadanet.com.br/post/14791-o-que-github</w:t>
      </w:r>
      <w:r w:rsidR="007B0066" w:rsidRPr="00891873">
        <w:rPr>
          <w:rFonts w:ascii="Arial" w:eastAsia="Arial" w:hAnsi="Arial" w:cs="Arial"/>
          <w:color w:val="000000" w:themeColor="text1"/>
          <w:sz w:val="24"/>
          <w:szCs w:val="24"/>
          <w:highlight w:val="white"/>
          <w:rPrChange w:id="1820" w:author="Bruno dos Santos Rodrigues" w:date="2016-11-15T22:39:00Z">
            <w:rPr>
              <w:rFonts w:ascii="Arial" w:eastAsia="Arial" w:hAnsi="Arial" w:cs="Arial"/>
              <w:sz w:val="24"/>
              <w:szCs w:val="24"/>
              <w:highlight w:val="white"/>
            </w:rPr>
          </w:rPrChange>
        </w:rPr>
        <w:fldChar w:fldCharType="end"/>
      </w:r>
      <w:r w:rsidRPr="00CA0DB1">
        <w:rPr>
          <w:rFonts w:ascii="Arial" w:hAnsi="Arial"/>
          <w:color w:val="000000" w:themeColor="text1"/>
          <w:sz w:val="24"/>
          <w:highlight w:val="white"/>
          <w:rPrChange w:id="1821" w:author="Bruno dos Santos Rodrigues" w:date="2016-11-17T20:32:00Z">
            <w:rPr>
              <w:rFonts w:ascii="Arial" w:eastAsia="Arial" w:hAnsi="Arial" w:cs="Arial"/>
              <w:color w:val="000000" w:themeColor="text1"/>
              <w:sz w:val="24"/>
              <w:szCs w:val="24"/>
              <w:highlight w:val="white"/>
            </w:rPr>
          </w:rPrChange>
        </w:rPr>
        <w:t>&gt;. Acesso em 05 out. 2016.</w:t>
      </w:r>
    </w:p>
    <w:p w14:paraId="56FF2488" w14:textId="77777777" w:rsidR="00046625" w:rsidRPr="00CA0DB1" w:rsidRDefault="00EE55CF">
      <w:pPr>
        <w:rPr>
          <w:rFonts w:ascii="Arial" w:hAnsi="Arial"/>
          <w:color w:val="000000" w:themeColor="text1"/>
          <w:sz w:val="24"/>
          <w:rPrChange w:id="1822"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highlight w:val="white"/>
          <w:rPrChange w:id="1823" w:author="Bruno dos Santos Rodrigues" w:date="2016-11-17T20:32:00Z">
            <w:rPr>
              <w:rFonts w:ascii="Arial" w:eastAsia="Arial" w:hAnsi="Arial" w:cs="Arial"/>
              <w:color w:val="000000" w:themeColor="text1"/>
              <w:sz w:val="24"/>
              <w:szCs w:val="24"/>
              <w:highlight w:val="white"/>
            </w:rPr>
          </w:rPrChange>
        </w:rPr>
        <w:t xml:space="preserve">QT. </w:t>
      </w:r>
      <w:r w:rsidRPr="00CA0DB1">
        <w:rPr>
          <w:rFonts w:ascii="Arial" w:hAnsi="Arial"/>
          <w:b/>
          <w:color w:val="000000" w:themeColor="text1"/>
          <w:sz w:val="24"/>
          <w:highlight w:val="white"/>
          <w:rPrChange w:id="1824" w:author="Bruno dos Santos Rodrigues" w:date="2016-11-17T20:32:00Z">
            <w:rPr>
              <w:rFonts w:ascii="Arial" w:eastAsia="Arial" w:hAnsi="Arial" w:cs="Arial"/>
              <w:b/>
              <w:color w:val="000000" w:themeColor="text1"/>
              <w:sz w:val="24"/>
              <w:szCs w:val="24"/>
              <w:highlight w:val="white"/>
            </w:rPr>
          </w:rPrChange>
        </w:rPr>
        <w:t>Qt Documentation</w:t>
      </w:r>
      <w:r w:rsidRPr="00CA0DB1">
        <w:rPr>
          <w:rFonts w:ascii="Arial" w:hAnsi="Arial"/>
          <w:color w:val="000000" w:themeColor="text1"/>
          <w:sz w:val="24"/>
          <w:highlight w:val="white"/>
          <w:rPrChange w:id="1825" w:author="Bruno dos Santos Rodrigues" w:date="2016-11-17T20:32:00Z">
            <w:rPr>
              <w:rFonts w:ascii="Arial" w:eastAsia="Arial" w:hAnsi="Arial" w:cs="Arial"/>
              <w:color w:val="000000" w:themeColor="text1"/>
              <w:sz w:val="24"/>
              <w:szCs w:val="24"/>
              <w:highlight w:val="white"/>
            </w:rPr>
          </w:rPrChange>
        </w:rPr>
        <w:t>., 2016. Disponivel em &lt;</w:t>
      </w:r>
      <w:r w:rsidR="007B0066" w:rsidRPr="00CA0DB1">
        <w:rPr>
          <w:rFonts w:ascii="Arial" w:hAnsi="Arial"/>
          <w:color w:val="000000" w:themeColor="text1"/>
          <w:rPrChange w:id="1826" w:author="Bruno dos Santos Rodrigues" w:date="2016-11-17T20:32:00Z">
            <w:rPr>
              <w:color w:val="000000" w:themeColor="text1"/>
            </w:rPr>
          </w:rPrChange>
        </w:rPr>
        <w:fldChar w:fldCharType="begin"/>
      </w:r>
      <w:r w:rsidR="007B0066" w:rsidRPr="00CA0DB1">
        <w:rPr>
          <w:rFonts w:ascii="Arial" w:hAnsi="Arial"/>
          <w:color w:val="000000" w:themeColor="text1"/>
          <w:rPrChange w:id="1827" w:author="Bruno dos Santos Rodrigues" w:date="2016-11-17T20:32:00Z">
            <w:rPr>
              <w:color w:val="000000" w:themeColor="text1"/>
            </w:rPr>
          </w:rPrChange>
        </w:rPr>
        <w:instrText xml:space="preserve"> HYPERLINK "http://doc.qt.io/qt-5/" \h </w:instrText>
      </w:r>
      <w:r w:rsidR="007B0066" w:rsidRPr="00CA0DB1">
        <w:rPr>
          <w:rFonts w:ascii="Arial" w:hAnsi="Arial"/>
          <w:color w:val="000000" w:themeColor="text1"/>
          <w:rPrChange w:id="1828" w:author="Bruno dos Santos Rodrigues" w:date="2016-11-17T20:32:00Z">
            <w:rPr>
              <w:color w:val="000000" w:themeColor="text1"/>
            </w:rPr>
          </w:rPrChange>
        </w:rPr>
        <w:fldChar w:fldCharType="separate"/>
      </w:r>
      <w:r w:rsidRPr="00CA0DB1">
        <w:rPr>
          <w:rFonts w:ascii="Arial" w:hAnsi="Arial"/>
          <w:color w:val="000000" w:themeColor="text1"/>
          <w:sz w:val="24"/>
          <w:highlight w:val="white"/>
          <w:rPrChange w:id="1829" w:author="Bruno dos Santos Rodrigues" w:date="2016-11-17T20:32:00Z">
            <w:rPr>
              <w:rFonts w:ascii="Arial" w:eastAsia="Arial" w:hAnsi="Arial" w:cs="Arial"/>
              <w:color w:val="000000" w:themeColor="text1"/>
              <w:sz w:val="24"/>
              <w:szCs w:val="24"/>
              <w:highlight w:val="white"/>
            </w:rPr>
          </w:rPrChange>
        </w:rPr>
        <w:t>http://doc.qt.io/qt-5/</w:t>
      </w:r>
      <w:r w:rsidR="007B0066" w:rsidRPr="00891873">
        <w:rPr>
          <w:rFonts w:ascii="Arial" w:eastAsia="Arial" w:hAnsi="Arial" w:cs="Arial"/>
          <w:color w:val="000000" w:themeColor="text1"/>
          <w:sz w:val="24"/>
          <w:szCs w:val="24"/>
          <w:highlight w:val="white"/>
          <w:rPrChange w:id="1830" w:author="Bruno dos Santos Rodrigues" w:date="2016-11-15T22:39:00Z">
            <w:rPr>
              <w:rFonts w:ascii="Arial" w:eastAsia="Arial" w:hAnsi="Arial" w:cs="Arial"/>
              <w:sz w:val="24"/>
              <w:szCs w:val="24"/>
              <w:highlight w:val="white"/>
            </w:rPr>
          </w:rPrChange>
        </w:rPr>
        <w:fldChar w:fldCharType="end"/>
      </w:r>
      <w:r w:rsidRPr="00CA0DB1">
        <w:rPr>
          <w:rFonts w:ascii="Arial" w:hAnsi="Arial"/>
          <w:color w:val="000000" w:themeColor="text1"/>
          <w:sz w:val="24"/>
          <w:highlight w:val="white"/>
          <w:rPrChange w:id="1831" w:author="Bruno dos Santos Rodrigues" w:date="2016-11-17T20:32:00Z">
            <w:rPr>
              <w:rFonts w:ascii="Arial" w:eastAsia="Arial" w:hAnsi="Arial" w:cs="Arial"/>
              <w:color w:val="000000" w:themeColor="text1"/>
              <w:sz w:val="24"/>
              <w:szCs w:val="24"/>
              <w:highlight w:val="white"/>
            </w:rPr>
          </w:rPrChange>
        </w:rPr>
        <w:t>&gt;. Acesso em: 05 out. 2016.</w:t>
      </w:r>
    </w:p>
    <w:p w14:paraId="15295910" w14:textId="77777777" w:rsidR="00046625" w:rsidRPr="00CA0DB1" w:rsidRDefault="00EE55CF">
      <w:pPr>
        <w:rPr>
          <w:rFonts w:ascii="Arial" w:hAnsi="Arial"/>
          <w:color w:val="000000" w:themeColor="text1"/>
          <w:sz w:val="24"/>
          <w:rPrChange w:id="1832"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highlight w:val="white"/>
          <w:rPrChange w:id="1833" w:author="Bruno dos Santos Rodrigues" w:date="2016-11-17T20:32:00Z">
            <w:rPr>
              <w:rFonts w:ascii="Arial" w:eastAsia="Arial" w:hAnsi="Arial" w:cs="Arial"/>
              <w:color w:val="000000" w:themeColor="text1"/>
              <w:sz w:val="24"/>
              <w:szCs w:val="24"/>
              <w:highlight w:val="white"/>
            </w:rPr>
          </w:rPrChange>
        </w:rPr>
        <w:t>MENEZES, Antonio Marcio A., 2009.</w:t>
      </w:r>
      <w:r w:rsidRPr="00CA0DB1">
        <w:rPr>
          <w:rFonts w:ascii="Arial" w:hAnsi="Arial"/>
          <w:color w:val="000000" w:themeColor="text1"/>
          <w:sz w:val="24"/>
          <w:rPrChange w:id="1834" w:author="Bruno dos Santos Rodrigues" w:date="2016-11-17T20:32:00Z">
            <w:rPr>
              <w:rFonts w:ascii="Arial" w:eastAsia="Arial" w:hAnsi="Arial" w:cs="Arial"/>
              <w:color w:val="000000" w:themeColor="text1"/>
              <w:sz w:val="24"/>
              <w:szCs w:val="24"/>
            </w:rPr>
          </w:rPrChange>
        </w:rPr>
        <w:t xml:space="preserve"> </w:t>
      </w:r>
      <w:r w:rsidRPr="00CA0DB1">
        <w:rPr>
          <w:rFonts w:ascii="Arial" w:hAnsi="Arial"/>
          <w:b/>
          <w:color w:val="000000" w:themeColor="text1"/>
          <w:sz w:val="24"/>
          <w:rPrChange w:id="1835" w:author="Bruno dos Santos Rodrigues" w:date="2016-11-17T20:32:00Z">
            <w:rPr>
              <w:rFonts w:ascii="Arial" w:eastAsia="Arial" w:hAnsi="Arial" w:cs="Arial"/>
              <w:b/>
              <w:color w:val="000000" w:themeColor="text1"/>
              <w:sz w:val="24"/>
              <w:szCs w:val="24"/>
            </w:rPr>
          </w:rPrChange>
        </w:rPr>
        <w:t>Introdução a Programação C++ com Qt 4</w:t>
      </w:r>
      <w:r w:rsidRPr="00CA0DB1">
        <w:rPr>
          <w:rFonts w:ascii="Arial" w:hAnsi="Arial"/>
          <w:color w:val="000000" w:themeColor="text1"/>
          <w:sz w:val="24"/>
          <w:rPrChange w:id="1836" w:author="Bruno dos Santos Rodrigues" w:date="2016-11-17T20:32:00Z">
            <w:rPr>
              <w:rFonts w:ascii="Arial" w:eastAsia="Arial" w:hAnsi="Arial" w:cs="Arial"/>
              <w:color w:val="000000" w:themeColor="text1"/>
              <w:sz w:val="24"/>
              <w:szCs w:val="24"/>
            </w:rPr>
          </w:rPrChange>
        </w:rPr>
        <w:t xml:space="preserve">. </w:t>
      </w:r>
      <w:r w:rsidRPr="00CA0DB1">
        <w:rPr>
          <w:rFonts w:ascii="Arial" w:hAnsi="Arial"/>
          <w:color w:val="000000" w:themeColor="text1"/>
          <w:sz w:val="24"/>
          <w:highlight w:val="white"/>
          <w:rPrChange w:id="1837" w:author="Bruno dos Santos Rodrigues" w:date="2016-11-17T20:32:00Z">
            <w:rPr>
              <w:rFonts w:ascii="Arial" w:eastAsia="Arial" w:hAnsi="Arial" w:cs="Arial"/>
              <w:color w:val="000000" w:themeColor="text1"/>
              <w:sz w:val="24"/>
              <w:szCs w:val="24"/>
              <w:highlight w:val="white"/>
            </w:rPr>
          </w:rPrChange>
        </w:rPr>
        <w:t xml:space="preserve"> Disponível em: &lt;</w:t>
      </w:r>
      <w:r w:rsidR="007B0066" w:rsidRPr="00CA0DB1">
        <w:rPr>
          <w:rFonts w:ascii="Arial" w:hAnsi="Arial"/>
          <w:color w:val="000000" w:themeColor="text1"/>
          <w:rPrChange w:id="1838" w:author="Bruno dos Santos Rodrigues" w:date="2016-11-17T20:32:00Z">
            <w:rPr>
              <w:color w:val="000000" w:themeColor="text1"/>
            </w:rPr>
          </w:rPrChange>
        </w:rPr>
        <w:fldChar w:fldCharType="begin"/>
      </w:r>
      <w:r w:rsidR="007B0066" w:rsidRPr="00CA0DB1">
        <w:rPr>
          <w:rFonts w:ascii="Arial" w:hAnsi="Arial"/>
          <w:color w:val="000000" w:themeColor="text1"/>
          <w:rPrChange w:id="1839" w:author="Bruno dos Santos Rodrigues" w:date="2016-11-17T20:32:00Z">
            <w:rPr>
              <w:color w:val="000000" w:themeColor="text1"/>
            </w:rPr>
          </w:rPrChange>
        </w:rPr>
        <w:instrText xml:space="preserve"> HYPERLINK "http://antoniomenezes.net/down/minicursoQt4/oficinaQt4.pdf" \h </w:instrText>
      </w:r>
      <w:r w:rsidR="007B0066" w:rsidRPr="00CA0DB1">
        <w:rPr>
          <w:rFonts w:ascii="Arial" w:hAnsi="Arial"/>
          <w:color w:val="000000" w:themeColor="text1"/>
          <w:rPrChange w:id="1840" w:author="Bruno dos Santos Rodrigues" w:date="2016-11-17T20:32:00Z">
            <w:rPr>
              <w:color w:val="000000" w:themeColor="text1"/>
            </w:rPr>
          </w:rPrChange>
        </w:rPr>
        <w:fldChar w:fldCharType="separate"/>
      </w:r>
      <w:r w:rsidRPr="00CA0DB1">
        <w:rPr>
          <w:rFonts w:ascii="Arial" w:hAnsi="Arial"/>
          <w:color w:val="000000" w:themeColor="text1"/>
          <w:sz w:val="24"/>
          <w:highlight w:val="white"/>
          <w:rPrChange w:id="1841" w:author="Bruno dos Santos Rodrigues" w:date="2016-11-17T20:32:00Z">
            <w:rPr>
              <w:rFonts w:ascii="Arial" w:eastAsia="Arial" w:hAnsi="Arial" w:cs="Arial"/>
              <w:color w:val="000000" w:themeColor="text1"/>
              <w:sz w:val="24"/>
              <w:szCs w:val="24"/>
              <w:highlight w:val="white"/>
            </w:rPr>
          </w:rPrChange>
        </w:rPr>
        <w:t>http://antoniomenezes.net/down/minicursoQt4/oficinaQt4.pdf</w:t>
      </w:r>
      <w:r w:rsidR="007B0066" w:rsidRPr="00891873">
        <w:rPr>
          <w:rFonts w:ascii="Arial" w:eastAsia="Arial" w:hAnsi="Arial" w:cs="Arial"/>
          <w:color w:val="000000" w:themeColor="text1"/>
          <w:sz w:val="24"/>
          <w:szCs w:val="24"/>
          <w:highlight w:val="white"/>
          <w:rPrChange w:id="1842" w:author="Bruno dos Santos Rodrigues" w:date="2016-11-15T22:39:00Z">
            <w:rPr>
              <w:rFonts w:ascii="Arial" w:eastAsia="Arial" w:hAnsi="Arial" w:cs="Arial"/>
              <w:sz w:val="24"/>
              <w:szCs w:val="24"/>
              <w:highlight w:val="white"/>
            </w:rPr>
          </w:rPrChange>
        </w:rPr>
        <w:fldChar w:fldCharType="end"/>
      </w:r>
      <w:r w:rsidRPr="00CA0DB1">
        <w:rPr>
          <w:rFonts w:ascii="Arial" w:hAnsi="Arial"/>
          <w:color w:val="000000" w:themeColor="text1"/>
          <w:sz w:val="24"/>
          <w:highlight w:val="white"/>
          <w:rPrChange w:id="1843" w:author="Bruno dos Santos Rodrigues" w:date="2016-11-17T20:32:00Z">
            <w:rPr>
              <w:rFonts w:ascii="Arial" w:eastAsia="Arial" w:hAnsi="Arial" w:cs="Arial"/>
              <w:color w:val="000000" w:themeColor="text1"/>
              <w:sz w:val="24"/>
              <w:szCs w:val="24"/>
              <w:highlight w:val="white"/>
            </w:rPr>
          </w:rPrChange>
        </w:rPr>
        <w:t>&gt;. Acesso em: 05 out. 2016.</w:t>
      </w:r>
    </w:p>
    <w:p w14:paraId="6E4A849D" w14:textId="77777777" w:rsidR="00046625" w:rsidRPr="00CA0DB1" w:rsidRDefault="00EE55CF">
      <w:pPr>
        <w:rPr>
          <w:rFonts w:ascii="Arial" w:hAnsi="Arial"/>
          <w:color w:val="000000" w:themeColor="text1"/>
          <w:sz w:val="24"/>
          <w:rPrChange w:id="1844" w:author="Bruno dos Santos Rodrigues" w:date="2016-11-17T20:32:00Z">
            <w:rPr>
              <w:rFonts w:ascii="Arial" w:hAnsi="Arial" w:cs="Arial"/>
              <w:color w:val="000000" w:themeColor="text1"/>
              <w:sz w:val="24"/>
              <w:szCs w:val="24"/>
            </w:rPr>
          </w:rPrChange>
        </w:rPr>
      </w:pPr>
      <w:r w:rsidRPr="00CA0DB1">
        <w:rPr>
          <w:rFonts w:ascii="Arial" w:hAnsi="Arial"/>
          <w:color w:val="000000" w:themeColor="text1"/>
          <w:sz w:val="24"/>
          <w:highlight w:val="white"/>
          <w:rPrChange w:id="1845" w:author="Bruno dos Santos Rodrigues" w:date="2016-11-17T20:32:00Z">
            <w:rPr>
              <w:rFonts w:ascii="Arial" w:eastAsia="Arial" w:hAnsi="Arial" w:cs="Arial"/>
              <w:color w:val="000000" w:themeColor="text1"/>
              <w:sz w:val="24"/>
              <w:szCs w:val="24"/>
              <w:highlight w:val="white"/>
            </w:rPr>
          </w:rPrChange>
        </w:rPr>
        <w:t xml:space="preserve">MELO, ANTÔNIO Luiz De. MENDES, Luís Augusto Mattos. </w:t>
      </w:r>
      <w:r w:rsidRPr="00CA0DB1">
        <w:rPr>
          <w:rFonts w:ascii="Arial" w:hAnsi="Arial"/>
          <w:b/>
          <w:color w:val="000000" w:themeColor="text1"/>
          <w:sz w:val="24"/>
          <w:highlight w:val="white"/>
          <w:rPrChange w:id="1846" w:author="Bruno dos Santos Rodrigues" w:date="2016-11-17T20:32:00Z">
            <w:rPr>
              <w:rFonts w:ascii="Arial" w:eastAsia="Arial" w:hAnsi="Arial" w:cs="Arial"/>
              <w:b/>
              <w:color w:val="000000" w:themeColor="text1"/>
              <w:sz w:val="24"/>
              <w:szCs w:val="24"/>
              <w:highlight w:val="white"/>
            </w:rPr>
          </w:rPrChange>
        </w:rPr>
        <w:t>Sistema Help Desk: um estudo de caso da empresa Marluvas</w:t>
      </w:r>
      <w:r w:rsidRPr="00CA0DB1">
        <w:rPr>
          <w:rFonts w:ascii="Arial" w:hAnsi="Arial"/>
          <w:color w:val="000000" w:themeColor="text1"/>
          <w:sz w:val="24"/>
          <w:highlight w:val="white"/>
          <w:rPrChange w:id="1847" w:author="Bruno dos Santos Rodrigues" w:date="2016-11-17T20:32:00Z">
            <w:rPr>
              <w:rFonts w:ascii="Arial" w:eastAsia="Arial" w:hAnsi="Arial" w:cs="Arial"/>
              <w:color w:val="000000" w:themeColor="text1"/>
              <w:sz w:val="24"/>
              <w:szCs w:val="24"/>
              <w:highlight w:val="white"/>
            </w:rPr>
          </w:rPrChange>
        </w:rPr>
        <w:t xml:space="preserve">., 2009. Disponível em: &lt; </w:t>
      </w:r>
      <w:r w:rsidR="007B0066" w:rsidRPr="00CA0DB1">
        <w:rPr>
          <w:rFonts w:ascii="Arial" w:hAnsi="Arial"/>
          <w:color w:val="000000" w:themeColor="text1"/>
          <w:rPrChange w:id="1848" w:author="Bruno dos Santos Rodrigues" w:date="2016-11-17T20:32:00Z">
            <w:rPr>
              <w:color w:val="000000" w:themeColor="text1"/>
            </w:rPr>
          </w:rPrChange>
        </w:rPr>
        <w:fldChar w:fldCharType="begin"/>
      </w:r>
      <w:r w:rsidR="007B0066" w:rsidRPr="00CA0DB1">
        <w:rPr>
          <w:rFonts w:ascii="Arial" w:hAnsi="Arial"/>
          <w:color w:val="000000" w:themeColor="text1"/>
          <w:rPrChange w:id="1849" w:author="Bruno dos Santos Rodrigues" w:date="2016-11-17T20:32:00Z">
            <w:rPr>
              <w:color w:val="000000" w:themeColor="text1"/>
            </w:rPr>
          </w:rPrChange>
        </w:rPr>
        <w:instrText xml:space="preserve"> HYPERLINK "http://www.unipac.br/site/bb/tcc/tcc-963884dac0af21d91a8c802bd288e0df.pdf" \h </w:instrText>
      </w:r>
      <w:r w:rsidR="007B0066" w:rsidRPr="00CA0DB1">
        <w:rPr>
          <w:rFonts w:ascii="Arial" w:hAnsi="Arial"/>
          <w:color w:val="000000" w:themeColor="text1"/>
          <w:rPrChange w:id="1850" w:author="Bruno dos Santos Rodrigues" w:date="2016-11-17T20:32:00Z">
            <w:rPr>
              <w:color w:val="000000" w:themeColor="text1"/>
            </w:rPr>
          </w:rPrChange>
        </w:rPr>
        <w:fldChar w:fldCharType="separate"/>
      </w:r>
      <w:r w:rsidRPr="00891873">
        <w:rPr>
          <w:rFonts w:ascii="Arial" w:eastAsia="Arial" w:hAnsi="Arial" w:cs="Arial"/>
          <w:color w:val="000000" w:themeColor="text1"/>
          <w:sz w:val="24"/>
          <w:szCs w:val="24"/>
          <w:highlight w:val="white"/>
          <w:rPrChange w:id="1851" w:author="Bruno dos Santos Rodrigues" w:date="2016-11-15T22:39:00Z">
            <w:rPr>
              <w:rFonts w:ascii="Arial" w:eastAsia="Arial" w:hAnsi="Arial" w:cs="Arial"/>
              <w:sz w:val="24"/>
              <w:szCs w:val="24"/>
              <w:highlight w:val="white"/>
            </w:rPr>
          </w:rPrChange>
        </w:rPr>
        <w:t>http://www.unipac.br/site/bb/tcc/tcc-963884dac0af21d91a8c802bd288e0df.pdf</w:t>
      </w:r>
      <w:r w:rsidR="007B0066" w:rsidRPr="00891873">
        <w:rPr>
          <w:rFonts w:ascii="Arial" w:eastAsia="Arial" w:hAnsi="Arial" w:cs="Arial"/>
          <w:color w:val="000000" w:themeColor="text1"/>
          <w:sz w:val="24"/>
          <w:szCs w:val="24"/>
          <w:highlight w:val="white"/>
          <w:rPrChange w:id="1852" w:author="Bruno dos Santos Rodrigues" w:date="2016-11-15T22:39:00Z">
            <w:rPr>
              <w:rFonts w:ascii="Arial" w:eastAsia="Arial" w:hAnsi="Arial" w:cs="Arial"/>
              <w:sz w:val="24"/>
              <w:szCs w:val="24"/>
              <w:highlight w:val="white"/>
            </w:rPr>
          </w:rPrChange>
        </w:rPr>
        <w:fldChar w:fldCharType="end"/>
      </w:r>
      <w:r w:rsidRPr="00CA0DB1">
        <w:rPr>
          <w:rFonts w:ascii="Arial" w:hAnsi="Arial"/>
          <w:color w:val="000000" w:themeColor="text1"/>
          <w:sz w:val="24"/>
          <w:highlight w:val="white"/>
          <w:rPrChange w:id="1853" w:author="Bruno dos Santos Rodrigues" w:date="2016-11-17T20:32:00Z">
            <w:rPr>
              <w:rFonts w:ascii="Arial" w:eastAsia="Arial" w:hAnsi="Arial" w:cs="Arial"/>
              <w:color w:val="000000" w:themeColor="text1"/>
              <w:sz w:val="24"/>
              <w:szCs w:val="24"/>
              <w:highlight w:val="white"/>
            </w:rPr>
          </w:rPrChange>
        </w:rPr>
        <w:t>&gt;. Acesso em: 05 out. 2016.</w:t>
      </w:r>
    </w:p>
    <w:p w14:paraId="3BCE7804" w14:textId="77777777" w:rsidR="00046625" w:rsidRPr="00CA0DB1" w:rsidRDefault="00EE55CF">
      <w:pPr>
        <w:rPr>
          <w:rFonts w:ascii="Arial" w:hAnsi="Arial"/>
          <w:color w:val="000000" w:themeColor="text1"/>
          <w:sz w:val="24"/>
          <w:rPrChange w:id="1854" w:author="Bruno dos Santos Rodrigues" w:date="2016-11-17T20:32:00Z">
            <w:rPr>
              <w:rFonts w:ascii="Arial" w:hAnsi="Arial" w:cs="Arial"/>
              <w:color w:val="000000" w:themeColor="text1"/>
              <w:sz w:val="24"/>
              <w:szCs w:val="24"/>
            </w:rPr>
          </w:rPrChange>
        </w:rPr>
      </w:pPr>
      <w:r w:rsidRPr="00CA0DB1">
        <w:rPr>
          <w:rFonts w:ascii="Arial" w:hAnsi="Arial"/>
          <w:b/>
          <w:color w:val="000000" w:themeColor="text1"/>
          <w:sz w:val="24"/>
          <w:highlight w:val="white"/>
          <w:rPrChange w:id="1855" w:author="Bruno dos Santos Rodrigues" w:date="2016-11-17T20:32:00Z">
            <w:rPr>
              <w:rFonts w:ascii="Arial" w:eastAsia="Arial" w:hAnsi="Arial" w:cs="Arial"/>
              <w:b/>
              <w:color w:val="000000" w:themeColor="text1"/>
              <w:sz w:val="24"/>
              <w:szCs w:val="24"/>
              <w:highlight w:val="white"/>
            </w:rPr>
          </w:rPrChange>
        </w:rPr>
        <w:t> </w:t>
      </w:r>
      <w:r w:rsidRPr="00CA0DB1">
        <w:rPr>
          <w:rFonts w:ascii="Arial" w:hAnsi="Arial"/>
          <w:color w:val="000000" w:themeColor="text1"/>
          <w:sz w:val="24"/>
          <w:highlight w:val="white"/>
          <w:rPrChange w:id="1856" w:author="Bruno dos Santos Rodrigues" w:date="2016-11-17T20:32:00Z">
            <w:rPr>
              <w:rFonts w:ascii="Arial" w:eastAsia="Arial" w:hAnsi="Arial" w:cs="Arial"/>
              <w:color w:val="000000" w:themeColor="text1"/>
              <w:sz w:val="24"/>
              <w:szCs w:val="24"/>
              <w:highlight w:val="white"/>
            </w:rPr>
          </w:rPrChange>
        </w:rPr>
        <w:t>BIAZUS, Diogo de Oliveira; COUTINHO, Nabucoonosor. </w:t>
      </w:r>
      <w:r w:rsidRPr="00CA0DB1">
        <w:rPr>
          <w:rFonts w:ascii="Arial" w:hAnsi="Arial"/>
          <w:b/>
          <w:color w:val="000000" w:themeColor="text1"/>
          <w:sz w:val="24"/>
          <w:highlight w:val="white"/>
          <w:rPrChange w:id="1857" w:author="Bruno dos Santos Rodrigues" w:date="2016-11-17T20:32:00Z">
            <w:rPr>
              <w:rFonts w:ascii="Arial" w:eastAsia="Arial" w:hAnsi="Arial" w:cs="Arial"/>
              <w:b/>
              <w:color w:val="000000" w:themeColor="text1"/>
              <w:sz w:val="24"/>
              <w:szCs w:val="24"/>
              <w:highlight w:val="white"/>
            </w:rPr>
          </w:rPrChange>
        </w:rPr>
        <w:t>Introdução e Histórico. </w:t>
      </w:r>
      <w:r w:rsidRPr="00CA0DB1">
        <w:rPr>
          <w:rFonts w:ascii="Arial" w:hAnsi="Arial"/>
          <w:color w:val="000000" w:themeColor="text1"/>
          <w:sz w:val="24"/>
          <w:highlight w:val="white"/>
          <w:rPrChange w:id="1858" w:author="Bruno dos Santos Rodrigues" w:date="2016-11-17T20:32:00Z">
            <w:rPr>
              <w:rFonts w:ascii="Arial" w:eastAsia="Arial" w:hAnsi="Arial" w:cs="Arial"/>
              <w:color w:val="000000" w:themeColor="text1"/>
              <w:sz w:val="24"/>
              <w:szCs w:val="24"/>
              <w:highlight w:val="white"/>
            </w:rPr>
          </w:rPrChange>
        </w:rPr>
        <w:t>2003. Disponível em: &lt;https://wiki.postgresql.org/wiki/Introdução_e_Histórico&gt;. Acesso em: 05 out. 2016.</w:t>
      </w:r>
      <w:commentRangeEnd w:id="1735"/>
      <w:r w:rsidR="00737287" w:rsidRPr="00CA0DB1">
        <w:rPr>
          <w:rStyle w:val="Refdecomentrio"/>
          <w:rFonts w:ascii="Arial" w:hAnsi="Arial"/>
          <w:color w:val="000000" w:themeColor="text1"/>
          <w:rPrChange w:id="1859" w:author="Bruno dos Santos Rodrigues" w:date="2016-11-17T20:32:00Z">
            <w:rPr>
              <w:rStyle w:val="Refdecomentrio"/>
              <w:color w:val="000000" w:themeColor="text1"/>
            </w:rPr>
          </w:rPrChange>
        </w:rPr>
        <w:commentReference w:id="1735"/>
      </w:r>
    </w:p>
    <w:sectPr w:rsidR="00046625" w:rsidRPr="00CA0DB1">
      <w:headerReference w:type="default" r:id="rId15"/>
      <w:type w:val="continuous"/>
      <w:pgSz w:w="11906" w:h="16838"/>
      <w:pgMar w:top="1417" w:right="1701" w:bottom="1417"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5" w:author="Jônatas" w:date="2016-11-15T18:36:00Z" w:initials="J">
    <w:p w14:paraId="156B572F" w14:textId="77777777" w:rsidR="007B0066" w:rsidRDefault="007B0066">
      <w:pPr>
        <w:pStyle w:val="Textodecomentrio"/>
      </w:pPr>
      <w:r>
        <w:rPr>
          <w:rStyle w:val="Refdecomentrio"/>
        </w:rPr>
        <w:annotationRef/>
      </w:r>
      <w:r>
        <w:t>Reescrever este parágrafo... ele está bem confuso, não há clareza no que tentaram dizer aqui.</w:t>
      </w:r>
    </w:p>
  </w:comment>
  <w:comment w:id="118" w:author="Jônatas" w:date="2016-11-15T18:36:00Z" w:initials="J">
    <w:p w14:paraId="51FC73C6" w14:textId="77777777" w:rsidR="007B0066" w:rsidRDefault="007B0066">
      <w:pPr>
        <w:pStyle w:val="Textodecomentrio"/>
      </w:pPr>
      <w:r>
        <w:rPr>
          <w:rStyle w:val="Refdecomentrio"/>
        </w:rPr>
        <w:annotationRef/>
      </w:r>
      <w:r>
        <w:t>Não se esqueça de criar o dicionário de siglas e abreviações... também devem inserir “tradução” ou o significado das palavras em inglês... Isso pode ser feito em notas de rodapé, como fiz na página anterior.</w:t>
      </w:r>
    </w:p>
  </w:comment>
  <w:comment w:id="171" w:author="Jônatas" w:date="2016-11-15T18:36:00Z" w:initials="J">
    <w:p w14:paraId="5CF25AA1" w14:textId="77777777" w:rsidR="007B0066" w:rsidRDefault="007B0066">
      <w:pPr>
        <w:pStyle w:val="Textodecomentrio"/>
      </w:pPr>
      <w:r>
        <w:rPr>
          <w:rStyle w:val="Refdecomentrio"/>
        </w:rPr>
        <w:annotationRef/>
      </w:r>
      <w:r>
        <w:t>Expliquem melhor este problema... deem exemplo do que seria “passar para o departamento errado”</w:t>
      </w:r>
    </w:p>
  </w:comment>
  <w:comment w:id="230" w:author="Jônatas" w:date="2016-11-15T18:36:00Z" w:initials="J">
    <w:p w14:paraId="588BBB50" w14:textId="77777777" w:rsidR="007B0066" w:rsidRDefault="007B0066">
      <w:pPr>
        <w:pStyle w:val="Textodecomentrio"/>
      </w:pPr>
      <w:r>
        <w:rPr>
          <w:rStyle w:val="Refdecomentrio"/>
        </w:rPr>
        <w:annotationRef/>
      </w:r>
      <w:r>
        <w:t>NÃO ENTENDI O QUE QUISERAM DIZER AQUI.</w:t>
      </w:r>
    </w:p>
  </w:comment>
  <w:comment w:id="231" w:author="Bruno dos Santos Rodrigues" w:date="2016-11-15T22:38:00Z" w:initials="BdSR">
    <w:p w14:paraId="039DCA54" w14:textId="77777777" w:rsidR="00891873" w:rsidRDefault="00891873">
      <w:pPr>
        <w:pStyle w:val="Textodecomentrio"/>
      </w:pPr>
      <w:r>
        <w:rPr>
          <w:rStyle w:val="Refdecomentrio"/>
        </w:rPr>
        <w:annotationRef/>
      </w:r>
      <w:r>
        <w:t>Acredito que essa parte não vai fazer falta, apenas reforçaria a ideia anterior</w:t>
      </w:r>
    </w:p>
  </w:comment>
  <w:comment w:id="275" w:author="Jônatas" w:date="2016-11-15T18:36:00Z" w:initials="J">
    <w:p w14:paraId="576798F5" w14:textId="77777777" w:rsidR="007B0066" w:rsidRDefault="007B0066">
      <w:pPr>
        <w:pStyle w:val="Textodecomentrio"/>
      </w:pPr>
      <w:r>
        <w:rPr>
          <w:rStyle w:val="Refdecomentrio"/>
        </w:rPr>
        <w:annotationRef/>
      </w:r>
      <w:r>
        <w:t>NESTA SEÇÃO DE PROBLEMATIZAÇÃO, TENHO A IMPRESSÃO QUE ALÉM DE FALAR DOS PROBLEMAS, VOCÊ JÁ ESTÁ DANDO A SOLUÇÃO... E PIOR.. SEMPRE FALANDO “NOSSO SISTEMA”... TENTEM SEPARAR AS COISAS...</w:t>
      </w:r>
    </w:p>
  </w:comment>
  <w:comment w:id="510" w:author="Jônatas" w:date="2016-11-15T18:36:00Z" w:initials="J">
    <w:p w14:paraId="3C63E1CB" w14:textId="77777777" w:rsidR="007B0066" w:rsidRDefault="007B0066">
      <w:pPr>
        <w:pStyle w:val="Textodecomentrio"/>
      </w:pPr>
      <w:r>
        <w:rPr>
          <w:rStyle w:val="Refdecomentrio"/>
        </w:rPr>
        <w:annotationRef/>
      </w:r>
      <w:r>
        <w:t>INSIRA UMA NOTA DE RODAPÉ FALANDO BREVEMENTE SOBRE A MATRIZ RACI</w:t>
      </w:r>
    </w:p>
  </w:comment>
  <w:comment w:id="537" w:author="Jônatas" w:date="2016-11-15T18:36:00Z" w:initials="J">
    <w:p w14:paraId="5EDA0D13" w14:textId="77777777" w:rsidR="007B0066" w:rsidRDefault="007B0066">
      <w:pPr>
        <w:pStyle w:val="Textodecomentrio"/>
      </w:pPr>
      <w:r>
        <w:rPr>
          <w:rStyle w:val="Refdecomentrio"/>
        </w:rPr>
        <w:annotationRef/>
      </w:r>
      <w:r>
        <w:t>AQUI DEVE CONTER OS CAPÍTULOS DO TRABALHO E O QUE ENCONTRA-SE DENTRO DE CADA UM... AQUI ESTÁ SOBRANDO CAPÍTULO... VOCÊS NÃO TEM CAPÍTULO DE UML, DE REQUISITOS, ISSO SÃO SEÇÕES DE UM CAPÍTULO...</w:t>
      </w:r>
    </w:p>
  </w:comment>
  <w:comment w:id="693" w:author="Jônatas" w:date="2016-11-15T18:36:00Z" w:initials="J">
    <w:p w14:paraId="6E34740E" w14:textId="77777777" w:rsidR="007B0066" w:rsidRDefault="007B0066">
      <w:pPr>
        <w:pStyle w:val="Textodecomentrio"/>
      </w:pPr>
      <w:r>
        <w:rPr>
          <w:rStyle w:val="Refdecomentrio"/>
        </w:rPr>
        <w:annotationRef/>
      </w:r>
      <w:r>
        <w:t>ESTOU COMENTANDO AQUI, MAS ISSO VALE PARA MUITOS OUTROS LUGARES ANTERIORES E ACREDITO QUE FUTUROS NO TEXTO QUE NÃO CONTEM CITAÇÕES À REFERÊNCIAS... DE ONDE TIRARAM AS INFORMAÇÕES? TUDO DEVE SER POSTO.</w:t>
      </w:r>
    </w:p>
  </w:comment>
  <w:comment w:id="823" w:author="Jônatas" w:date="2016-11-15T18:36:00Z" w:initials="J">
    <w:p w14:paraId="6D553B56" w14:textId="77777777" w:rsidR="007B0066" w:rsidRDefault="007B0066">
      <w:pPr>
        <w:pStyle w:val="Textodecomentrio"/>
      </w:pPr>
      <w:r>
        <w:rPr>
          <w:rStyle w:val="Refdecomentrio"/>
        </w:rPr>
        <w:annotationRef/>
      </w:r>
      <w:r>
        <w:t>NÃO INICIEM FALANDO QUE DESENVOLVERAM EM DESKTOP... ABORDE AS DUAS OPÇÕES, SUAS DIFERENÇAS, VANTAGENS E DESVANTAGENS, E ENTÃO POR FIM FINALIZE JUSTIFICANDO QUAL FOI SUA ESCOLHA.</w:t>
      </w:r>
    </w:p>
  </w:comment>
  <w:comment w:id="909" w:author="Jônatas" w:date="2016-11-15T18:36:00Z" w:initials="J">
    <w:p w14:paraId="79D254FD" w14:textId="77777777" w:rsidR="007B0066" w:rsidRDefault="007B0066">
      <w:pPr>
        <w:pStyle w:val="Textodecomentrio"/>
      </w:pPr>
      <w:r>
        <w:rPr>
          <w:rStyle w:val="Refdecomentrio"/>
        </w:rPr>
        <w:annotationRef/>
      </w:r>
      <w:r>
        <w:t>RELEMBRE O QUE É UM SLA</w:t>
      </w:r>
    </w:p>
  </w:comment>
  <w:comment w:id="973" w:author="Jônatas" w:date="2016-11-15T18:36:00Z" w:initials="J">
    <w:p w14:paraId="15136CC4" w14:textId="77777777" w:rsidR="007B0066" w:rsidRDefault="007B0066">
      <w:pPr>
        <w:pStyle w:val="Textodecomentrio"/>
      </w:pPr>
      <w:r>
        <w:rPr>
          <w:rStyle w:val="Refdecomentrio"/>
        </w:rPr>
        <w:annotationRef/>
      </w:r>
      <w:r>
        <w:t>PRA QUÊ ESSE PARÁGRAFO????</w:t>
      </w:r>
    </w:p>
  </w:comment>
  <w:comment w:id="981" w:author="Jônatas" w:date="2016-11-15T18:36:00Z" w:initials="J">
    <w:p w14:paraId="2540629D" w14:textId="77777777" w:rsidR="007B0066" w:rsidRDefault="007B0066">
      <w:pPr>
        <w:pStyle w:val="Textodecomentrio"/>
      </w:pPr>
      <w:r>
        <w:rPr>
          <w:rStyle w:val="Refdecomentrio"/>
        </w:rPr>
        <w:annotationRef/>
      </w:r>
      <w:r>
        <w:t>ISSO É MUITO ESTRANHO... VOCÊS USAM O TERMO HELPDESK FALANDO LIVREMENTE SOBRE ELE, E SÓ AGORA FALAM O QUE É E PARA QUE SERVE? REVEJAM POR FAVOR ISSO NA ESTRUTURA POR FAVOR...</w:t>
      </w:r>
    </w:p>
    <w:p w14:paraId="3213D87C" w14:textId="77777777" w:rsidR="007B0066" w:rsidRDefault="007B0066">
      <w:pPr>
        <w:pStyle w:val="Textodecomentrio"/>
      </w:pPr>
    </w:p>
    <w:p w14:paraId="3E64D068" w14:textId="77777777" w:rsidR="007B0066" w:rsidRDefault="007B0066">
      <w:pPr>
        <w:pStyle w:val="Textodecomentrio"/>
      </w:pPr>
      <w:r>
        <w:t>ALÉM DISSO, DEFINAM UMA FORMA DE SE ESCREVER HELPDESK... JUNTO, MAIUSCULO, MINUSCULO, SEPARADO... VIM TENTANDO CORRIGIR ISSO O TEXTO TODO... VOCÊS NÃO UTILIZAM NENHUM PADRÃO... PARECE QUE DO JEITO QUE VEIO DO CTRL+C FOI PARA O DOCUMENTO...</w:t>
      </w:r>
    </w:p>
  </w:comment>
  <w:comment w:id="1295" w:author="Jônatas" w:date="2016-11-15T18:36:00Z" w:initials="J">
    <w:p w14:paraId="3C9C0AEF" w14:textId="77777777" w:rsidR="007B0066" w:rsidRDefault="007B0066">
      <w:pPr>
        <w:pStyle w:val="Textodecomentrio"/>
      </w:pPr>
      <w:r>
        <w:rPr>
          <w:rStyle w:val="Refdecomentrio"/>
        </w:rPr>
        <w:annotationRef/>
      </w:r>
      <w:r>
        <w:t>TERMINE A LISTA DE CASO DE USO CONFORME COMECEI... NELA DEVE CONTER TODOS OS CASOS DE USO, COM SEUS RESPECTIVOS ATORES E A DESCRIÇÃO DA MESMA... O QUE TINHA AQUI NÃO ERA UMA LISTA, TAMPOUCO DE CASO DE USO.</w:t>
      </w:r>
    </w:p>
  </w:comment>
  <w:comment w:id="1327" w:author="Jônatas" w:date="2016-11-15T18:36:00Z" w:initials="J">
    <w:p w14:paraId="495C54E8" w14:textId="77777777" w:rsidR="007B0066" w:rsidRDefault="007B0066">
      <w:pPr>
        <w:pStyle w:val="Textodecomentrio"/>
      </w:pPr>
      <w:r>
        <w:rPr>
          <w:rStyle w:val="Refdecomentrio"/>
        </w:rPr>
        <w:annotationRef/>
      </w:r>
      <w:r>
        <w:t>GEREM UMA IMAGEM LEGÍVEL... HÁ MUITO ESPAÇO PERDIDO NESSA... DIMINUE AS HASTES DE RELACIONAMENTO E O ESPAÇO EM BRANCO... TODA IMAGEM DEVE SER LEGÍVEL!</w:t>
      </w:r>
    </w:p>
  </w:comment>
  <w:comment w:id="1409" w:author="Jônatas" w:date="2016-11-15T18:36:00Z" w:initials="J">
    <w:p w14:paraId="76321933" w14:textId="77777777" w:rsidR="007B0066" w:rsidRDefault="007B0066">
      <w:pPr>
        <w:pStyle w:val="Textodecomentrio"/>
      </w:pPr>
      <w:r>
        <w:rPr>
          <w:rStyle w:val="Refdecomentrio"/>
        </w:rPr>
        <w:annotationRef/>
      </w:r>
      <w:r>
        <w:t>CONTINUAR AJUSTANDO OS NOMES DOS DEMAIS CASOS DE USO CONFORME EXEMPLO  E A TABELA ACIMA</w:t>
      </w:r>
    </w:p>
  </w:comment>
  <w:comment w:id="1677" w:author="Jônatas" w:date="2016-11-15T18:37:00Z" w:initials="J">
    <w:p w14:paraId="7AFDC052" w14:textId="77777777" w:rsidR="007B0066" w:rsidRDefault="007B0066">
      <w:pPr>
        <w:pStyle w:val="Textodecomentrio"/>
      </w:pPr>
      <w:r>
        <w:rPr>
          <w:rStyle w:val="Refdecomentrio"/>
        </w:rPr>
        <w:annotationRef/>
      </w:r>
      <w:r>
        <w:rPr>
          <w:rStyle w:val="Refdecomentrio"/>
        </w:rPr>
        <w:t>VAMOS SENTAR E DISCUTIR ESSE DIAGRAMA PARA EU ENTENDER MELHOR OS RELACIONAMENTOS</w:t>
      </w:r>
    </w:p>
  </w:comment>
  <w:comment w:id="1700" w:author="Jônatas" w:date="2016-11-15T18:46:00Z" w:initials="J">
    <w:p w14:paraId="73C8014C" w14:textId="77777777" w:rsidR="007B0066" w:rsidRDefault="007B0066">
      <w:pPr>
        <w:pStyle w:val="Textodecomentrio"/>
      </w:pPr>
      <w:r>
        <w:rPr>
          <w:rStyle w:val="Refdecomentrio"/>
        </w:rPr>
        <w:annotationRef/>
      </w:r>
      <w:r>
        <w:t>AQUI, ASSIM COMO TODO O TRABALHO, DEVE SER DESCRITO COMO SE ELE JÁ ESTIVESSE PRONTO OK? POR MAIS QUE TENHA LIMITAÇÕES (QUE DEVEM SER CITADAS NA CONCLUSÃO)... AQUI CONSIDERE PRONTO... ASSIM COMO O TRABALHO, O TEXTO DEVE REDIGIR COMO UM TRABALHO QUE JÁ FOI REALIZADO, NADA DE “FAREMOS”... JÁ FOI FEITO...</w:t>
      </w:r>
    </w:p>
  </w:comment>
  <w:comment w:id="1735" w:author="Jônatas" w:date="2016-11-15T18:47:00Z" w:initials="J">
    <w:p w14:paraId="5AE6B605" w14:textId="77777777" w:rsidR="007B0066" w:rsidRDefault="007B0066">
      <w:pPr>
        <w:pStyle w:val="Textodecomentrio"/>
      </w:pPr>
      <w:r>
        <w:rPr>
          <w:rStyle w:val="Refdecomentrio"/>
        </w:rPr>
        <w:annotationRef/>
      </w:r>
      <w:r>
        <w:t>REVEJAM DE ACORDO COM A ABNT O FORMATO DAS REFERÊNCIAS... E REVEJAM AS QUE NÃO SÃO CITADAS NO TEXTO... É BOM TER VÁRIAS CITAÇÕES, PRINCIPALMENTE ONDE HÁ AFIRMAÇÕES QUE NÃO SÃO RESULTANTES DO TRABALHO DE VOCÊS.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6B572F" w15:done="0"/>
  <w15:commentEx w15:paraId="51FC73C6" w15:done="0"/>
  <w15:commentEx w15:paraId="5CF25AA1" w15:done="0"/>
  <w15:commentEx w15:paraId="588BBB50" w15:done="0"/>
  <w15:commentEx w15:paraId="039DCA54" w15:paraIdParent="588BBB50" w15:done="0"/>
  <w15:commentEx w15:paraId="576798F5" w15:done="0"/>
  <w15:commentEx w15:paraId="3C63E1CB" w15:done="0"/>
  <w15:commentEx w15:paraId="5EDA0D13" w15:done="0"/>
  <w15:commentEx w15:paraId="6E34740E" w15:done="0"/>
  <w15:commentEx w15:paraId="6D553B56" w15:done="0"/>
  <w15:commentEx w15:paraId="79D254FD" w15:done="0"/>
  <w15:commentEx w15:paraId="15136CC4" w15:done="0"/>
  <w15:commentEx w15:paraId="3E64D068" w15:done="0"/>
  <w15:commentEx w15:paraId="3C9C0AEF" w15:done="0"/>
  <w15:commentEx w15:paraId="495C54E8" w15:done="0"/>
  <w15:commentEx w15:paraId="76321933" w15:done="0"/>
  <w15:commentEx w15:paraId="7AFDC052" w15:done="0"/>
  <w15:commentEx w15:paraId="73C8014C" w15:done="0"/>
  <w15:commentEx w15:paraId="5AE6B60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BAF908" w14:textId="77777777" w:rsidR="00393DD6" w:rsidRDefault="00393DD6">
      <w:pPr>
        <w:spacing w:after="0" w:line="240" w:lineRule="auto"/>
      </w:pPr>
      <w:r>
        <w:separator/>
      </w:r>
    </w:p>
    <w:p w14:paraId="17F08FD6" w14:textId="77777777" w:rsidR="00393DD6" w:rsidRDefault="00393DD6"/>
  </w:endnote>
  <w:endnote w:type="continuationSeparator" w:id="0">
    <w:p w14:paraId="35AB3249" w14:textId="77777777" w:rsidR="00393DD6" w:rsidRDefault="00393DD6">
      <w:pPr>
        <w:spacing w:after="0" w:line="240" w:lineRule="auto"/>
      </w:pPr>
      <w:r>
        <w:continuationSeparator/>
      </w:r>
    </w:p>
    <w:p w14:paraId="03B4E275" w14:textId="77777777" w:rsidR="00393DD6" w:rsidRDefault="00393DD6"/>
  </w:endnote>
  <w:endnote w:type="continuationNotice" w:id="1">
    <w:p w14:paraId="03A9F18A" w14:textId="77777777" w:rsidR="00393DD6" w:rsidRDefault="00393D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CD79E2" w14:textId="77777777" w:rsidR="00FA0D47" w:rsidRDefault="00FA0D4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C305D2" w14:textId="77777777" w:rsidR="00393DD6" w:rsidRDefault="00393DD6">
      <w:pPr>
        <w:spacing w:after="0" w:line="240" w:lineRule="auto"/>
      </w:pPr>
      <w:r>
        <w:separator/>
      </w:r>
    </w:p>
    <w:p w14:paraId="79C3491D" w14:textId="77777777" w:rsidR="00393DD6" w:rsidRDefault="00393DD6"/>
  </w:footnote>
  <w:footnote w:type="continuationSeparator" w:id="0">
    <w:p w14:paraId="410D356D" w14:textId="77777777" w:rsidR="00393DD6" w:rsidRDefault="00393DD6">
      <w:pPr>
        <w:spacing w:after="0" w:line="240" w:lineRule="auto"/>
      </w:pPr>
      <w:r>
        <w:continuationSeparator/>
      </w:r>
    </w:p>
    <w:p w14:paraId="32C769EB" w14:textId="77777777" w:rsidR="00393DD6" w:rsidRDefault="00393DD6"/>
  </w:footnote>
  <w:footnote w:type="continuationNotice" w:id="1">
    <w:p w14:paraId="0C108854" w14:textId="77777777" w:rsidR="00393DD6" w:rsidRDefault="00393DD6">
      <w:pPr>
        <w:spacing w:after="0" w:line="240" w:lineRule="auto"/>
      </w:pPr>
    </w:p>
  </w:footnote>
  <w:footnote w:id="2">
    <w:p w14:paraId="53A0223E" w14:textId="77777777" w:rsidR="007B0066" w:rsidRDefault="007B0066">
      <w:pPr>
        <w:pStyle w:val="Textodenotaderodap"/>
      </w:pPr>
      <w:r>
        <w:rPr>
          <w:rStyle w:val="Refdenotaderodap"/>
        </w:rPr>
        <w:footnoteRef/>
      </w:r>
      <w:r>
        <w:t xml:space="preserve"> Defeito ou falha em um sistema computacional que é conhecido pelos desenvolvedores e/ou profissionais responsáveis.</w:t>
      </w:r>
    </w:p>
  </w:footnote>
  <w:footnote w:id="3">
    <w:p w14:paraId="414E9870" w14:textId="77777777" w:rsidR="007B0066" w:rsidRDefault="007B0066">
      <w:pPr>
        <w:pStyle w:val="Textodenotaderodap"/>
      </w:pPr>
      <w:r>
        <w:rPr>
          <w:rStyle w:val="Refdenotaderodap"/>
        </w:rPr>
        <w:footnoteRef/>
      </w:r>
      <w:r>
        <w:t xml:space="preserve"> </w:t>
      </w:r>
      <w:r w:rsidRPr="007B0066">
        <w:rPr>
          <w:b/>
          <w:i/>
        </w:rPr>
        <w:t>First-In Last-Out</w:t>
      </w:r>
      <w:r>
        <w:t xml:space="preserve"> – Priorização de Pilha, onde o primeiro item a entrar em uma pilha, é o último a sair.</w:t>
      </w:r>
    </w:p>
  </w:footnote>
  <w:footnote w:id="4">
    <w:p w14:paraId="7F3ADA73" w14:textId="77777777" w:rsidR="007B0066" w:rsidRPr="008049D0" w:rsidRDefault="007B0066">
      <w:pPr>
        <w:pStyle w:val="Textodenotaderodap"/>
      </w:pPr>
      <w:r>
        <w:rPr>
          <w:rStyle w:val="Refdenotaderodap"/>
        </w:rPr>
        <w:footnoteRef/>
      </w:r>
      <w:r>
        <w:t xml:space="preserve"> </w:t>
      </w:r>
      <w:r>
        <w:rPr>
          <w:b/>
          <w:i/>
        </w:rPr>
        <w:t>First-Int First-Out</w:t>
      </w:r>
      <w:r>
        <w:rPr>
          <w:i/>
        </w:rPr>
        <w:t xml:space="preserve"> </w:t>
      </w:r>
      <w:r>
        <w:t>– Priorização de Fila, onde o primeiro item a entrar em uma fila, é o primeiro a sair.</w:t>
      </w:r>
    </w:p>
  </w:footnote>
  <w:footnote w:id="5">
    <w:p w14:paraId="0FDB5ED9" w14:textId="77777777" w:rsidR="007B0066" w:rsidRDefault="007B0066">
      <w:pPr>
        <w:pStyle w:val="Textodenotaderodap"/>
      </w:pPr>
      <w:r>
        <w:rPr>
          <w:rStyle w:val="Refdenotaderodap"/>
        </w:rPr>
        <w:footnoteRef/>
      </w:r>
      <w:r>
        <w:t xml:space="preserve"> Nome dado ao sistema apresentado e desenvolvido no presente trabalho.</w:t>
      </w:r>
    </w:p>
  </w:footnote>
  <w:footnote w:id="6">
    <w:p w14:paraId="6DD2620D" w14:textId="77777777" w:rsidR="001408E8" w:rsidRDefault="001408E8">
      <w:pPr>
        <w:pStyle w:val="Textodenotaderodap"/>
      </w:pPr>
      <w:ins w:id="513" w:author="Bruno dos Santos Rodrigues" w:date="2016-11-15T22:58:00Z">
        <w:r>
          <w:rPr>
            <w:rStyle w:val="Refdenotaderodap"/>
          </w:rPr>
          <w:footnoteRef/>
        </w:r>
        <w:r>
          <w:t xml:space="preserve"> Matriz RACI </w:t>
        </w:r>
      </w:ins>
      <w:ins w:id="514" w:author="Bruno dos Santos Rodrigues" w:date="2016-11-15T22:59:00Z">
        <w:r>
          <w:t>–</w:t>
        </w:r>
      </w:ins>
      <w:ins w:id="515" w:author="Bruno dos Santos Rodrigues" w:date="2016-11-15T22:58:00Z">
        <w:r>
          <w:t xml:space="preserve"> </w:t>
        </w:r>
      </w:ins>
      <w:ins w:id="516" w:author="Bruno dos Santos Rodrigues" w:date="2016-11-15T22:59:00Z">
        <w:r>
          <w:t>Matriz que organiza as responsabilidades de cada membro da equipe em determinada tarefa</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E3C354" w14:textId="77777777" w:rsidR="007B0066" w:rsidRDefault="007B0066" w:rsidP="00BA40F2">
    <w:pPr>
      <w:tabs>
        <w:tab w:val="center" w:pos="4252"/>
        <w:tab w:val="right" w:pos="8504"/>
      </w:tabs>
      <w:spacing w:before="708" w:after="0" w:line="240" w:lineRule="aut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0EAF8" w14:textId="1D706F25" w:rsidR="007B0066" w:rsidRDefault="007B0066">
    <w:pPr>
      <w:tabs>
        <w:tab w:val="center" w:pos="4252"/>
        <w:tab w:val="right" w:pos="8504"/>
      </w:tabs>
      <w:spacing w:before="708" w:after="0" w:line="240" w:lineRule="auto"/>
      <w:jc w:val="right"/>
    </w:pPr>
    <w:r>
      <w:fldChar w:fldCharType="begin"/>
    </w:r>
    <w:r>
      <w:instrText>PAGE</w:instrText>
    </w:r>
    <w:r>
      <w:fldChar w:fldCharType="separate"/>
    </w:r>
    <w:r w:rsidR="00FA0D47">
      <w:rPr>
        <w:noProof/>
      </w:rPr>
      <w:t>6</w:t>
    </w:r>
    <w:r>
      <w:fldChar w:fldCharType="end"/>
    </w:r>
  </w:p>
  <w:p w14:paraId="19E2FA79" w14:textId="77777777" w:rsidR="007B0066" w:rsidRDefault="007B0066">
    <w:pPr>
      <w:tabs>
        <w:tab w:val="center" w:pos="4252"/>
        <w:tab w:val="right" w:pos="8504"/>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2240D"/>
    <w:multiLevelType w:val="hybridMultilevel"/>
    <w:tmpl w:val="A260C3B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F3195F"/>
    <w:multiLevelType w:val="hybridMultilevel"/>
    <w:tmpl w:val="FB7C631C"/>
    <w:lvl w:ilvl="0" w:tplc="C74EA67C">
      <w:start w:val="1"/>
      <w:numFmt w:val="decimal"/>
      <w:lvlText w:val="3.%1"/>
      <w:lvlJc w:val="left"/>
      <w:pPr>
        <w:ind w:left="720" w:hanging="360"/>
      </w:pPr>
      <w:rPr>
        <w:rFonts w:hint="default"/>
        <w:b/>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CCE7DB3"/>
    <w:multiLevelType w:val="multilevel"/>
    <w:tmpl w:val="45949A3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 w15:restartNumberingAfterBreak="0">
    <w:nsid w:val="13AB398E"/>
    <w:multiLevelType w:val="hybridMultilevel"/>
    <w:tmpl w:val="AA0AF0C4"/>
    <w:lvl w:ilvl="0" w:tplc="0E1C998C">
      <w:start w:val="1"/>
      <w:numFmt w:val="decimal"/>
      <w:lvlText w:val="%1."/>
      <w:lvlJc w:val="left"/>
      <w:pPr>
        <w:ind w:left="792" w:hanging="360"/>
      </w:pPr>
      <w:rPr>
        <w:b/>
        <w:color w:val="auto"/>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4" w15:restartNumberingAfterBreak="0">
    <w:nsid w:val="16F74712"/>
    <w:multiLevelType w:val="multilevel"/>
    <w:tmpl w:val="8B40BC7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15:restartNumberingAfterBreak="0">
    <w:nsid w:val="1CB34657"/>
    <w:multiLevelType w:val="hybridMultilevel"/>
    <w:tmpl w:val="162C0A52"/>
    <w:lvl w:ilvl="0" w:tplc="F37675BC">
      <w:start w:val="1"/>
      <w:numFmt w:val="decimal"/>
      <w:lvlText w:val="1.%1."/>
      <w:lvlJc w:val="left"/>
      <w:pPr>
        <w:ind w:left="1429" w:hanging="360"/>
      </w:pPr>
      <w:rPr>
        <w:rFonts w:hint="default"/>
      </w:rPr>
    </w:lvl>
    <w:lvl w:ilvl="1" w:tplc="860AAC44">
      <w:start w:val="1"/>
      <w:numFmt w:val="decimal"/>
      <w:lvlText w:val="1.2.%2."/>
      <w:lvlJc w:val="left"/>
      <w:pPr>
        <w:ind w:left="2149" w:hanging="360"/>
      </w:pPr>
      <w:rPr>
        <w:rFonts w:hint="default"/>
      </w:r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6" w15:restartNumberingAfterBreak="0">
    <w:nsid w:val="1D672ED0"/>
    <w:multiLevelType w:val="hybridMultilevel"/>
    <w:tmpl w:val="2214AA56"/>
    <w:lvl w:ilvl="0" w:tplc="C9D223D6">
      <w:start w:val="1"/>
      <w:numFmt w:val="decimal"/>
      <w:lvlText w:val="3.%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E724085"/>
    <w:multiLevelType w:val="multilevel"/>
    <w:tmpl w:val="FBB27658"/>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8" w15:restartNumberingAfterBreak="0">
    <w:nsid w:val="20C42BCD"/>
    <w:multiLevelType w:val="multilevel"/>
    <w:tmpl w:val="122EC58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9" w15:restartNumberingAfterBreak="0">
    <w:nsid w:val="2B29000D"/>
    <w:multiLevelType w:val="multilevel"/>
    <w:tmpl w:val="38AA265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0" w15:restartNumberingAfterBreak="0">
    <w:nsid w:val="348625C9"/>
    <w:multiLevelType w:val="multilevel"/>
    <w:tmpl w:val="8D6CC9F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1" w15:restartNumberingAfterBreak="0">
    <w:nsid w:val="388C2393"/>
    <w:multiLevelType w:val="multilevel"/>
    <w:tmpl w:val="139A7168"/>
    <w:lvl w:ilvl="0">
      <w:start w:val="2"/>
      <w:numFmt w:val="decimal"/>
      <w:lvlText w:val="%1"/>
      <w:lvlJc w:val="left"/>
      <w:pPr>
        <w:ind w:left="360" w:firstLine="0"/>
      </w:pPr>
    </w:lvl>
    <w:lvl w:ilvl="1">
      <w:start w:val="2"/>
      <w:numFmt w:val="decimal"/>
      <w:lvlText w:val="%1.%2"/>
      <w:lvlJc w:val="left"/>
      <w:pPr>
        <w:ind w:left="1080" w:firstLine="720"/>
      </w:pPr>
    </w:lvl>
    <w:lvl w:ilvl="2">
      <w:start w:val="1"/>
      <w:numFmt w:val="decimal"/>
      <w:lvlText w:val="%1.%2.%3"/>
      <w:lvlJc w:val="left"/>
      <w:pPr>
        <w:ind w:left="2160" w:firstLine="1440"/>
      </w:pPr>
    </w:lvl>
    <w:lvl w:ilvl="3">
      <w:start w:val="1"/>
      <w:numFmt w:val="decimal"/>
      <w:lvlText w:val="%1.%2.%3.%4"/>
      <w:lvlJc w:val="left"/>
      <w:pPr>
        <w:ind w:left="3240" w:firstLine="2160"/>
      </w:pPr>
    </w:lvl>
    <w:lvl w:ilvl="4">
      <w:start w:val="1"/>
      <w:numFmt w:val="decimal"/>
      <w:lvlText w:val="%1.%2.%3.%4.%5"/>
      <w:lvlJc w:val="left"/>
      <w:pPr>
        <w:ind w:left="3960" w:firstLine="2880"/>
      </w:pPr>
    </w:lvl>
    <w:lvl w:ilvl="5">
      <w:start w:val="1"/>
      <w:numFmt w:val="decimal"/>
      <w:lvlText w:val="%1.%2.%3.%4.%5.%6"/>
      <w:lvlJc w:val="left"/>
      <w:pPr>
        <w:ind w:left="5040" w:firstLine="3600"/>
      </w:pPr>
    </w:lvl>
    <w:lvl w:ilvl="6">
      <w:start w:val="1"/>
      <w:numFmt w:val="decimal"/>
      <w:lvlText w:val="%1.%2.%3.%4.%5.%6.%7"/>
      <w:lvlJc w:val="left"/>
      <w:pPr>
        <w:ind w:left="5760" w:firstLine="4320"/>
      </w:pPr>
    </w:lvl>
    <w:lvl w:ilvl="7">
      <w:start w:val="1"/>
      <w:numFmt w:val="decimal"/>
      <w:lvlText w:val="%1.%2.%3.%4.%5.%6.%7.%8"/>
      <w:lvlJc w:val="left"/>
      <w:pPr>
        <w:ind w:left="6840" w:firstLine="5040"/>
      </w:pPr>
    </w:lvl>
    <w:lvl w:ilvl="8">
      <w:start w:val="1"/>
      <w:numFmt w:val="decimal"/>
      <w:lvlText w:val="%1.%2.%3.%4.%5.%6.%7.%8.%9"/>
      <w:lvlJc w:val="left"/>
      <w:pPr>
        <w:ind w:left="7560" w:firstLine="5760"/>
      </w:pPr>
    </w:lvl>
  </w:abstractNum>
  <w:abstractNum w:abstractNumId="12" w15:restartNumberingAfterBreak="0">
    <w:nsid w:val="42C3630D"/>
    <w:multiLevelType w:val="multilevel"/>
    <w:tmpl w:val="6B20467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47C815C5"/>
    <w:multiLevelType w:val="hybridMultilevel"/>
    <w:tmpl w:val="AD588382"/>
    <w:lvl w:ilvl="0" w:tplc="C9A0B83C">
      <w:start w:val="1"/>
      <w:numFmt w:val="decimal"/>
      <w:lvlText w:val="2.%1."/>
      <w:lvlJc w:val="left"/>
      <w:pPr>
        <w:ind w:left="720" w:hanging="360"/>
      </w:pPr>
      <w:rPr>
        <w:rFonts w:hint="default"/>
      </w:rPr>
    </w:lvl>
    <w:lvl w:ilvl="1" w:tplc="F1C8162A">
      <w:start w:val="1"/>
      <w:numFmt w:val="decimal"/>
      <w:lvlText w:val="3.1.%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AFB512B"/>
    <w:multiLevelType w:val="multilevel"/>
    <w:tmpl w:val="58C04CC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5" w15:restartNumberingAfterBreak="0">
    <w:nsid w:val="4F6942CA"/>
    <w:multiLevelType w:val="hybridMultilevel"/>
    <w:tmpl w:val="15DAA5A8"/>
    <w:lvl w:ilvl="0" w:tplc="575CE36E">
      <w:start w:val="1"/>
      <w:numFmt w:val="decimal"/>
      <w:lvlText w:val="3.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9D21713"/>
    <w:multiLevelType w:val="hybridMultilevel"/>
    <w:tmpl w:val="046276CE"/>
    <w:lvl w:ilvl="0" w:tplc="31644C2C">
      <w:start w:val="1"/>
      <w:numFmt w:val="decimal"/>
      <w:lvlText w:val="%1."/>
      <w:lvlJc w:val="left"/>
      <w:pPr>
        <w:ind w:left="1512" w:hanging="360"/>
      </w:pPr>
      <w:rPr>
        <w:b/>
        <w:color w:val="auto"/>
      </w:rPr>
    </w:lvl>
    <w:lvl w:ilvl="1" w:tplc="04160019" w:tentative="1">
      <w:start w:val="1"/>
      <w:numFmt w:val="lowerLetter"/>
      <w:lvlText w:val="%2."/>
      <w:lvlJc w:val="left"/>
      <w:pPr>
        <w:ind w:left="2232" w:hanging="360"/>
      </w:pPr>
    </w:lvl>
    <w:lvl w:ilvl="2" w:tplc="0416001B" w:tentative="1">
      <w:start w:val="1"/>
      <w:numFmt w:val="lowerRoman"/>
      <w:lvlText w:val="%3."/>
      <w:lvlJc w:val="right"/>
      <w:pPr>
        <w:ind w:left="2952" w:hanging="180"/>
      </w:pPr>
    </w:lvl>
    <w:lvl w:ilvl="3" w:tplc="0416000F" w:tentative="1">
      <w:start w:val="1"/>
      <w:numFmt w:val="decimal"/>
      <w:lvlText w:val="%4."/>
      <w:lvlJc w:val="left"/>
      <w:pPr>
        <w:ind w:left="3672" w:hanging="360"/>
      </w:pPr>
    </w:lvl>
    <w:lvl w:ilvl="4" w:tplc="04160019" w:tentative="1">
      <w:start w:val="1"/>
      <w:numFmt w:val="lowerLetter"/>
      <w:lvlText w:val="%5."/>
      <w:lvlJc w:val="left"/>
      <w:pPr>
        <w:ind w:left="4392" w:hanging="360"/>
      </w:pPr>
    </w:lvl>
    <w:lvl w:ilvl="5" w:tplc="0416001B" w:tentative="1">
      <w:start w:val="1"/>
      <w:numFmt w:val="lowerRoman"/>
      <w:lvlText w:val="%6."/>
      <w:lvlJc w:val="right"/>
      <w:pPr>
        <w:ind w:left="5112" w:hanging="180"/>
      </w:pPr>
    </w:lvl>
    <w:lvl w:ilvl="6" w:tplc="0416000F" w:tentative="1">
      <w:start w:val="1"/>
      <w:numFmt w:val="decimal"/>
      <w:lvlText w:val="%7."/>
      <w:lvlJc w:val="left"/>
      <w:pPr>
        <w:ind w:left="5832" w:hanging="360"/>
      </w:pPr>
    </w:lvl>
    <w:lvl w:ilvl="7" w:tplc="04160019" w:tentative="1">
      <w:start w:val="1"/>
      <w:numFmt w:val="lowerLetter"/>
      <w:lvlText w:val="%8."/>
      <w:lvlJc w:val="left"/>
      <w:pPr>
        <w:ind w:left="6552" w:hanging="360"/>
      </w:pPr>
    </w:lvl>
    <w:lvl w:ilvl="8" w:tplc="0416001B" w:tentative="1">
      <w:start w:val="1"/>
      <w:numFmt w:val="lowerRoman"/>
      <w:lvlText w:val="%9."/>
      <w:lvlJc w:val="right"/>
      <w:pPr>
        <w:ind w:left="7272" w:hanging="180"/>
      </w:pPr>
    </w:lvl>
  </w:abstractNum>
  <w:abstractNum w:abstractNumId="17" w15:restartNumberingAfterBreak="0">
    <w:nsid w:val="64A67AC7"/>
    <w:multiLevelType w:val="multilevel"/>
    <w:tmpl w:val="0EFAD27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8" w15:restartNumberingAfterBreak="0">
    <w:nsid w:val="676B42BC"/>
    <w:multiLevelType w:val="multilevel"/>
    <w:tmpl w:val="DDF20C8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9" w15:restartNumberingAfterBreak="0">
    <w:nsid w:val="69116E87"/>
    <w:multiLevelType w:val="hybridMultilevel"/>
    <w:tmpl w:val="A1560872"/>
    <w:lvl w:ilvl="0" w:tplc="C9A0B83C">
      <w:start w:val="1"/>
      <w:numFmt w:val="decimal"/>
      <w:lvlText w:val="2.%1."/>
      <w:lvlJc w:val="left"/>
      <w:pPr>
        <w:ind w:left="720" w:hanging="360"/>
      </w:pPr>
      <w:rPr>
        <w:rFonts w:hint="default"/>
      </w:rPr>
    </w:lvl>
    <w:lvl w:ilvl="1" w:tplc="DC0A26AC">
      <w:start w:val="1"/>
      <w:numFmt w:val="decimal"/>
      <w:lvlText w:val="2.1.%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9BA5EE0"/>
    <w:multiLevelType w:val="multilevel"/>
    <w:tmpl w:val="64048330"/>
    <w:lvl w:ilvl="0">
      <w:start w:val="1"/>
      <w:numFmt w:val="bullet"/>
      <w:lvlText w:val=""/>
      <w:lvlJc w:val="left"/>
      <w:pPr>
        <w:ind w:left="720" w:firstLine="360"/>
      </w:pPr>
      <w:rPr>
        <w:rFonts w:ascii="Symbol" w:hAnsi="Symbol" w:hint="default"/>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1" w15:restartNumberingAfterBreak="0">
    <w:nsid w:val="6A731200"/>
    <w:multiLevelType w:val="multilevel"/>
    <w:tmpl w:val="79B4679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2" w15:restartNumberingAfterBreak="0">
    <w:nsid w:val="782B6A6C"/>
    <w:multiLevelType w:val="multilevel"/>
    <w:tmpl w:val="0A049CC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3" w15:restartNumberingAfterBreak="0">
    <w:nsid w:val="7A124E21"/>
    <w:multiLevelType w:val="multilevel"/>
    <w:tmpl w:val="1B0E403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4" w15:restartNumberingAfterBreak="0">
    <w:nsid w:val="7D9F0DB7"/>
    <w:multiLevelType w:val="hybridMultilevel"/>
    <w:tmpl w:val="CA5807BE"/>
    <w:lvl w:ilvl="0" w:tplc="C9D223D6">
      <w:start w:val="1"/>
      <w:numFmt w:val="decimal"/>
      <w:lvlText w:val="3.%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5" w15:restartNumberingAfterBreak="0">
    <w:nsid w:val="7F1D506C"/>
    <w:multiLevelType w:val="multilevel"/>
    <w:tmpl w:val="ED7C607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9"/>
  </w:num>
  <w:num w:numId="2">
    <w:abstractNumId w:val="18"/>
  </w:num>
  <w:num w:numId="3">
    <w:abstractNumId w:val="22"/>
  </w:num>
  <w:num w:numId="4">
    <w:abstractNumId w:val="25"/>
  </w:num>
  <w:num w:numId="5">
    <w:abstractNumId w:val="2"/>
  </w:num>
  <w:num w:numId="6">
    <w:abstractNumId w:val="21"/>
  </w:num>
  <w:num w:numId="7">
    <w:abstractNumId w:val="4"/>
  </w:num>
  <w:num w:numId="8">
    <w:abstractNumId w:val="8"/>
  </w:num>
  <w:num w:numId="9">
    <w:abstractNumId w:val="14"/>
  </w:num>
  <w:num w:numId="10">
    <w:abstractNumId w:val="17"/>
  </w:num>
  <w:num w:numId="11">
    <w:abstractNumId w:val="20"/>
  </w:num>
  <w:num w:numId="12">
    <w:abstractNumId w:val="10"/>
  </w:num>
  <w:num w:numId="13">
    <w:abstractNumId w:val="23"/>
  </w:num>
  <w:num w:numId="14">
    <w:abstractNumId w:val="7"/>
  </w:num>
  <w:num w:numId="15">
    <w:abstractNumId w:val="12"/>
  </w:num>
  <w:num w:numId="16">
    <w:abstractNumId w:val="11"/>
  </w:num>
  <w:num w:numId="17">
    <w:abstractNumId w:val="3"/>
  </w:num>
  <w:num w:numId="18">
    <w:abstractNumId w:val="16"/>
  </w:num>
  <w:num w:numId="19">
    <w:abstractNumId w:val="5"/>
  </w:num>
  <w:num w:numId="20">
    <w:abstractNumId w:val="0"/>
  </w:num>
  <w:num w:numId="21">
    <w:abstractNumId w:val="13"/>
  </w:num>
  <w:num w:numId="22">
    <w:abstractNumId w:val="19"/>
  </w:num>
  <w:num w:numId="23">
    <w:abstractNumId w:val="1"/>
  </w:num>
  <w:num w:numId="24">
    <w:abstractNumId w:val="6"/>
  </w:num>
  <w:num w:numId="25">
    <w:abstractNumId w:val="24"/>
  </w:num>
  <w:num w:numId="2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uno dos Santos Rodrigues">
    <w15:presenceInfo w15:providerId="Windows Live" w15:userId="d8afde0ae5125e0d"/>
  </w15:person>
  <w15:person w15:author="Nayane Araujo">
    <w15:presenceInfo w15:providerId="Windows Live" w15:userId="3447b2fda77e7b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trackRevision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625"/>
    <w:rsid w:val="00021648"/>
    <w:rsid w:val="00046625"/>
    <w:rsid w:val="00052DD3"/>
    <w:rsid w:val="000613E1"/>
    <w:rsid w:val="00080CAC"/>
    <w:rsid w:val="000A7A76"/>
    <w:rsid w:val="000A7E27"/>
    <w:rsid w:val="000C7F23"/>
    <w:rsid w:val="000E6131"/>
    <w:rsid w:val="000E70C0"/>
    <w:rsid w:val="000F1B3F"/>
    <w:rsid w:val="00106FDD"/>
    <w:rsid w:val="00126BD8"/>
    <w:rsid w:val="001408E8"/>
    <w:rsid w:val="00177DDD"/>
    <w:rsid w:val="0018306B"/>
    <w:rsid w:val="001A1430"/>
    <w:rsid w:val="001C33B0"/>
    <w:rsid w:val="001E6662"/>
    <w:rsid w:val="001F2017"/>
    <w:rsid w:val="001F36C5"/>
    <w:rsid w:val="0020095D"/>
    <w:rsid w:val="00213EE6"/>
    <w:rsid w:val="00223D4B"/>
    <w:rsid w:val="00237622"/>
    <w:rsid w:val="0027785A"/>
    <w:rsid w:val="002804B6"/>
    <w:rsid w:val="002B0158"/>
    <w:rsid w:val="002B5BC5"/>
    <w:rsid w:val="002C4096"/>
    <w:rsid w:val="002E6AAF"/>
    <w:rsid w:val="00307EB7"/>
    <w:rsid w:val="003116AE"/>
    <w:rsid w:val="0032175E"/>
    <w:rsid w:val="00337EC6"/>
    <w:rsid w:val="0034781D"/>
    <w:rsid w:val="0038771A"/>
    <w:rsid w:val="00393DD6"/>
    <w:rsid w:val="00396251"/>
    <w:rsid w:val="003C534C"/>
    <w:rsid w:val="00404AE8"/>
    <w:rsid w:val="00424718"/>
    <w:rsid w:val="00434337"/>
    <w:rsid w:val="00451DDC"/>
    <w:rsid w:val="00453081"/>
    <w:rsid w:val="00464BF2"/>
    <w:rsid w:val="004666FD"/>
    <w:rsid w:val="004C5192"/>
    <w:rsid w:val="004F3CAA"/>
    <w:rsid w:val="005032F2"/>
    <w:rsid w:val="0051499E"/>
    <w:rsid w:val="00523E3A"/>
    <w:rsid w:val="005B3B13"/>
    <w:rsid w:val="005D31D3"/>
    <w:rsid w:val="005E3233"/>
    <w:rsid w:val="005F0757"/>
    <w:rsid w:val="005F4E4B"/>
    <w:rsid w:val="005F5E3C"/>
    <w:rsid w:val="00600A2A"/>
    <w:rsid w:val="00625CB7"/>
    <w:rsid w:val="0066777B"/>
    <w:rsid w:val="00690E1B"/>
    <w:rsid w:val="006A3279"/>
    <w:rsid w:val="006C2B8B"/>
    <w:rsid w:val="006C41DF"/>
    <w:rsid w:val="006C7F5D"/>
    <w:rsid w:val="006D47D3"/>
    <w:rsid w:val="006D59F1"/>
    <w:rsid w:val="006F6608"/>
    <w:rsid w:val="007149A2"/>
    <w:rsid w:val="00735025"/>
    <w:rsid w:val="00737287"/>
    <w:rsid w:val="007614A1"/>
    <w:rsid w:val="00782EA1"/>
    <w:rsid w:val="007B0066"/>
    <w:rsid w:val="007B009E"/>
    <w:rsid w:val="007C001A"/>
    <w:rsid w:val="007E4E98"/>
    <w:rsid w:val="007F63E8"/>
    <w:rsid w:val="00802611"/>
    <w:rsid w:val="008049D0"/>
    <w:rsid w:val="00805246"/>
    <w:rsid w:val="00832800"/>
    <w:rsid w:val="00844376"/>
    <w:rsid w:val="00844AE0"/>
    <w:rsid w:val="008559E8"/>
    <w:rsid w:val="00882867"/>
    <w:rsid w:val="00891873"/>
    <w:rsid w:val="008B3A15"/>
    <w:rsid w:val="008D65A0"/>
    <w:rsid w:val="008F136F"/>
    <w:rsid w:val="008F174D"/>
    <w:rsid w:val="008F6F02"/>
    <w:rsid w:val="009107E7"/>
    <w:rsid w:val="00941389"/>
    <w:rsid w:val="009534F3"/>
    <w:rsid w:val="00955CB2"/>
    <w:rsid w:val="009570DE"/>
    <w:rsid w:val="009661E3"/>
    <w:rsid w:val="009710CA"/>
    <w:rsid w:val="00991A2F"/>
    <w:rsid w:val="009D7196"/>
    <w:rsid w:val="009E56AB"/>
    <w:rsid w:val="009E7BB1"/>
    <w:rsid w:val="00A0416D"/>
    <w:rsid w:val="00A0597A"/>
    <w:rsid w:val="00A23579"/>
    <w:rsid w:val="00A27817"/>
    <w:rsid w:val="00A30B55"/>
    <w:rsid w:val="00A31543"/>
    <w:rsid w:val="00A362EC"/>
    <w:rsid w:val="00A52552"/>
    <w:rsid w:val="00A71BEB"/>
    <w:rsid w:val="00A752EB"/>
    <w:rsid w:val="00A83996"/>
    <w:rsid w:val="00A8639F"/>
    <w:rsid w:val="00AB0EB1"/>
    <w:rsid w:val="00AE7A57"/>
    <w:rsid w:val="00AF44A8"/>
    <w:rsid w:val="00B1092C"/>
    <w:rsid w:val="00B749AD"/>
    <w:rsid w:val="00BA40F2"/>
    <w:rsid w:val="00BC1F7D"/>
    <w:rsid w:val="00C03D14"/>
    <w:rsid w:val="00C25CDD"/>
    <w:rsid w:val="00C35FCB"/>
    <w:rsid w:val="00C3751F"/>
    <w:rsid w:val="00C47F4F"/>
    <w:rsid w:val="00C54518"/>
    <w:rsid w:val="00C61237"/>
    <w:rsid w:val="00C61495"/>
    <w:rsid w:val="00C62CBE"/>
    <w:rsid w:val="00CA0B20"/>
    <w:rsid w:val="00CA0DB1"/>
    <w:rsid w:val="00CA7C02"/>
    <w:rsid w:val="00CD1B14"/>
    <w:rsid w:val="00CD4B7A"/>
    <w:rsid w:val="00CD6694"/>
    <w:rsid w:val="00CF3B28"/>
    <w:rsid w:val="00D33897"/>
    <w:rsid w:val="00D51802"/>
    <w:rsid w:val="00D54E9F"/>
    <w:rsid w:val="00D60BF2"/>
    <w:rsid w:val="00D74892"/>
    <w:rsid w:val="00D83BCC"/>
    <w:rsid w:val="00D95029"/>
    <w:rsid w:val="00DB6748"/>
    <w:rsid w:val="00DC539A"/>
    <w:rsid w:val="00DE1B89"/>
    <w:rsid w:val="00DE6437"/>
    <w:rsid w:val="00DF6406"/>
    <w:rsid w:val="00E247FA"/>
    <w:rsid w:val="00E2490E"/>
    <w:rsid w:val="00E26787"/>
    <w:rsid w:val="00E420E3"/>
    <w:rsid w:val="00E55758"/>
    <w:rsid w:val="00E912FB"/>
    <w:rsid w:val="00EA12B6"/>
    <w:rsid w:val="00EA5B45"/>
    <w:rsid w:val="00EB51FA"/>
    <w:rsid w:val="00EC7CCD"/>
    <w:rsid w:val="00EE379B"/>
    <w:rsid w:val="00EE55CF"/>
    <w:rsid w:val="00EF0692"/>
    <w:rsid w:val="00F33663"/>
    <w:rsid w:val="00F57452"/>
    <w:rsid w:val="00FA0D47"/>
    <w:rsid w:val="00FB24A7"/>
    <w:rsid w:val="00FE60D1"/>
    <w:rsid w:val="00FF57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2899A"/>
  <w15:docId w15:val="{2920E0F0-20FC-444A-BCA8-E51E2FFA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40" w:after="0"/>
      <w:outlineLvl w:val="2"/>
    </w:pPr>
    <w:rPr>
      <w:color w:val="1E4D78"/>
      <w:sz w:val="24"/>
      <w:szCs w:val="24"/>
    </w:rPr>
  </w:style>
  <w:style w:type="paragraph" w:styleId="Ttulo4">
    <w:name w:val="heading 4"/>
    <w:basedOn w:val="Normal"/>
    <w:next w:val="Normal"/>
    <w:pPr>
      <w:keepNext/>
      <w:keepLines/>
      <w:spacing w:before="40" w:after="0"/>
      <w:outlineLvl w:val="3"/>
    </w:pPr>
    <w:rPr>
      <w:i/>
      <w:color w:val="2E75B5"/>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0" w:line="240" w:lineRule="auto"/>
    </w:pPr>
    <w:rPr>
      <w:sz w:val="56"/>
      <w:szCs w:val="56"/>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abealho">
    <w:name w:val="header"/>
    <w:basedOn w:val="Normal"/>
    <w:link w:val="CabealhoChar"/>
    <w:uiPriority w:val="99"/>
    <w:unhideWhenUsed/>
    <w:rsid w:val="00EE55C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E55CF"/>
  </w:style>
  <w:style w:type="paragraph" w:styleId="Rodap">
    <w:name w:val="footer"/>
    <w:basedOn w:val="Normal"/>
    <w:link w:val="RodapChar"/>
    <w:uiPriority w:val="99"/>
    <w:unhideWhenUsed/>
    <w:rsid w:val="00EE55CF"/>
    <w:pPr>
      <w:tabs>
        <w:tab w:val="center" w:pos="4252"/>
        <w:tab w:val="right" w:pos="8504"/>
      </w:tabs>
      <w:spacing w:after="0" w:line="240" w:lineRule="auto"/>
    </w:pPr>
  </w:style>
  <w:style w:type="character" w:customStyle="1" w:styleId="RodapChar">
    <w:name w:val="Rodapé Char"/>
    <w:basedOn w:val="Fontepargpadro"/>
    <w:link w:val="Rodap"/>
    <w:uiPriority w:val="99"/>
    <w:rsid w:val="00EE55CF"/>
  </w:style>
  <w:style w:type="paragraph" w:styleId="CabealhodoSumrio">
    <w:name w:val="TOC Heading"/>
    <w:basedOn w:val="Ttulo1"/>
    <w:next w:val="Normal"/>
    <w:uiPriority w:val="39"/>
    <w:unhideWhenUsed/>
    <w:qFormat/>
    <w:rsid w:val="00EE55CF"/>
    <w:pPr>
      <w:outlineLvl w:val="9"/>
    </w:pPr>
    <w:rPr>
      <w:rFonts w:asciiTheme="majorHAnsi" w:eastAsiaTheme="majorEastAsia" w:hAnsiTheme="majorHAnsi" w:cstheme="majorBidi"/>
      <w:color w:val="2E74B5" w:themeColor="accent1" w:themeShade="BF"/>
    </w:rPr>
  </w:style>
  <w:style w:type="paragraph" w:styleId="Sumrio1">
    <w:name w:val="toc 1"/>
    <w:basedOn w:val="Normal"/>
    <w:next w:val="Normal"/>
    <w:autoRedefine/>
    <w:uiPriority w:val="39"/>
    <w:unhideWhenUsed/>
    <w:rsid w:val="00EE55CF"/>
    <w:pPr>
      <w:spacing w:after="100"/>
    </w:pPr>
  </w:style>
  <w:style w:type="paragraph" w:styleId="Sumrio2">
    <w:name w:val="toc 2"/>
    <w:basedOn w:val="Normal"/>
    <w:next w:val="Normal"/>
    <w:autoRedefine/>
    <w:uiPriority w:val="39"/>
    <w:unhideWhenUsed/>
    <w:rsid w:val="00CA0DB1"/>
    <w:pPr>
      <w:tabs>
        <w:tab w:val="left" w:pos="880"/>
        <w:tab w:val="right" w:leader="dot" w:pos="8494"/>
      </w:tabs>
      <w:spacing w:after="100"/>
      <w:ind w:left="220"/>
      <w:pPrChange w:id="0" w:author="Bruno dos Santos Rodrigues" w:date="2016-11-17T20:32:00Z">
        <w:pPr>
          <w:spacing w:after="100" w:line="259" w:lineRule="auto"/>
          <w:ind w:left="220"/>
        </w:pPr>
      </w:pPrChange>
    </w:pPr>
    <w:rPr>
      <w:rPrChange w:id="0" w:author="Bruno dos Santos Rodrigues" w:date="2016-11-17T20:32:00Z">
        <w:rPr>
          <w:rFonts w:ascii="Calibri" w:eastAsia="Calibri" w:hAnsi="Calibri" w:cs="Calibri"/>
          <w:color w:val="000000"/>
          <w:sz w:val="22"/>
          <w:szCs w:val="22"/>
          <w:lang w:val="pt-BR" w:eastAsia="pt-BR" w:bidi="ar-SA"/>
        </w:rPr>
      </w:rPrChange>
    </w:rPr>
  </w:style>
  <w:style w:type="paragraph" w:styleId="Sumrio3">
    <w:name w:val="toc 3"/>
    <w:basedOn w:val="Normal"/>
    <w:next w:val="Normal"/>
    <w:autoRedefine/>
    <w:uiPriority w:val="39"/>
    <w:unhideWhenUsed/>
    <w:rsid w:val="00EE55CF"/>
    <w:pPr>
      <w:spacing w:after="100"/>
      <w:ind w:left="440"/>
    </w:pPr>
  </w:style>
  <w:style w:type="character" w:styleId="Hyperlink">
    <w:name w:val="Hyperlink"/>
    <w:basedOn w:val="Fontepargpadro"/>
    <w:uiPriority w:val="99"/>
    <w:unhideWhenUsed/>
    <w:rsid w:val="00EE55CF"/>
    <w:rPr>
      <w:color w:val="0563C1" w:themeColor="hyperlink"/>
      <w:u w:val="single"/>
    </w:rPr>
  </w:style>
  <w:style w:type="paragraph" w:styleId="Textodebalo">
    <w:name w:val="Balloon Text"/>
    <w:basedOn w:val="Normal"/>
    <w:link w:val="TextodebaloChar"/>
    <w:uiPriority w:val="99"/>
    <w:semiHidden/>
    <w:unhideWhenUsed/>
    <w:rsid w:val="00844AE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44AE0"/>
    <w:rPr>
      <w:rFonts w:ascii="Tahoma" w:hAnsi="Tahoma" w:cs="Tahoma"/>
      <w:sz w:val="16"/>
      <w:szCs w:val="16"/>
    </w:rPr>
  </w:style>
  <w:style w:type="paragraph" w:styleId="Textodenotaderodap">
    <w:name w:val="footnote text"/>
    <w:basedOn w:val="Normal"/>
    <w:link w:val="TextodenotaderodapChar"/>
    <w:uiPriority w:val="99"/>
    <w:semiHidden/>
    <w:unhideWhenUsed/>
    <w:rsid w:val="00EA5B4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A5B45"/>
    <w:rPr>
      <w:sz w:val="20"/>
      <w:szCs w:val="20"/>
    </w:rPr>
  </w:style>
  <w:style w:type="character" w:styleId="Refdenotaderodap">
    <w:name w:val="footnote reference"/>
    <w:basedOn w:val="Fontepargpadro"/>
    <w:uiPriority w:val="99"/>
    <w:semiHidden/>
    <w:unhideWhenUsed/>
    <w:rsid w:val="00EA5B45"/>
    <w:rPr>
      <w:vertAlign w:val="superscript"/>
    </w:rPr>
  </w:style>
  <w:style w:type="character" w:styleId="Refdecomentrio">
    <w:name w:val="annotation reference"/>
    <w:basedOn w:val="Fontepargpadro"/>
    <w:uiPriority w:val="99"/>
    <w:semiHidden/>
    <w:unhideWhenUsed/>
    <w:rsid w:val="002B5BC5"/>
    <w:rPr>
      <w:sz w:val="16"/>
      <w:szCs w:val="16"/>
    </w:rPr>
  </w:style>
  <w:style w:type="paragraph" w:styleId="Textodecomentrio">
    <w:name w:val="annotation text"/>
    <w:basedOn w:val="Normal"/>
    <w:link w:val="TextodecomentrioChar"/>
    <w:uiPriority w:val="99"/>
    <w:semiHidden/>
    <w:unhideWhenUsed/>
    <w:rsid w:val="002B5BC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B5BC5"/>
    <w:rPr>
      <w:sz w:val="20"/>
      <w:szCs w:val="20"/>
    </w:rPr>
  </w:style>
  <w:style w:type="paragraph" w:styleId="Assuntodocomentrio">
    <w:name w:val="annotation subject"/>
    <w:basedOn w:val="Textodecomentrio"/>
    <w:next w:val="Textodecomentrio"/>
    <w:link w:val="AssuntodocomentrioChar"/>
    <w:uiPriority w:val="99"/>
    <w:semiHidden/>
    <w:unhideWhenUsed/>
    <w:rsid w:val="002B5BC5"/>
    <w:rPr>
      <w:b/>
      <w:bCs/>
    </w:rPr>
  </w:style>
  <w:style w:type="character" w:customStyle="1" w:styleId="AssuntodocomentrioChar">
    <w:name w:val="Assunto do comentário Char"/>
    <w:basedOn w:val="TextodecomentrioChar"/>
    <w:link w:val="Assuntodocomentrio"/>
    <w:uiPriority w:val="99"/>
    <w:semiHidden/>
    <w:rsid w:val="002B5BC5"/>
    <w:rPr>
      <w:b/>
      <w:bCs/>
      <w:sz w:val="20"/>
      <w:szCs w:val="20"/>
    </w:rPr>
  </w:style>
  <w:style w:type="paragraph" w:styleId="PargrafodaLista">
    <w:name w:val="List Paragraph"/>
    <w:basedOn w:val="Normal"/>
    <w:uiPriority w:val="34"/>
    <w:qFormat/>
    <w:rsid w:val="005D31D3"/>
    <w:pPr>
      <w:ind w:left="720"/>
      <w:contextualSpacing/>
    </w:pPr>
  </w:style>
  <w:style w:type="table" w:styleId="Tabelacomgrade">
    <w:name w:val="Table Grid"/>
    <w:basedOn w:val="Tabelanormal"/>
    <w:uiPriority w:val="39"/>
    <w:rsid w:val="00D60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99"/>
    <w:semiHidden/>
    <w:rsid w:val="000613E1"/>
    <w:pPr>
      <w:spacing w:after="0" w:line="240" w:lineRule="auto"/>
    </w:pPr>
  </w:style>
  <w:style w:type="paragraph" w:styleId="Legenda">
    <w:name w:val="caption"/>
    <w:basedOn w:val="Normal"/>
    <w:next w:val="Normal"/>
    <w:uiPriority w:val="35"/>
    <w:unhideWhenUsed/>
    <w:qFormat/>
    <w:rsid w:val="0066777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94E27-0DEC-469C-9F8B-3CF207526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7</Pages>
  <Words>7499</Words>
  <Characters>40497</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dos Santos Rodrigues</dc:creator>
  <cp:lastModifiedBy>Bruno dos Santos Rodrigues</cp:lastModifiedBy>
  <cp:revision>127</cp:revision>
  <dcterms:created xsi:type="dcterms:W3CDTF">2016-11-10T22:26:00Z</dcterms:created>
  <dcterms:modified xsi:type="dcterms:W3CDTF">2016-11-17T22:32:00Z</dcterms:modified>
</cp:coreProperties>
</file>