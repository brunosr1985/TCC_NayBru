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C63E05" w14:textId="77777777" w:rsidR="00046625" w:rsidRPr="00891873" w:rsidRDefault="00046625">
      <w:pPr>
        <w:rPr>
          <w:rFonts w:ascii="Arial" w:hAnsi="Arial" w:cs="Arial"/>
          <w:color w:val="000000" w:themeColor="text1"/>
          <w:sz w:val="24"/>
          <w:szCs w:val="24"/>
          <w:rPrChange w:id="0" w:author="Bruno dos Santos Rodrigues" w:date="2016-11-15T22:39:00Z">
            <w:rPr>
              <w:rFonts w:ascii="Arial" w:hAnsi="Arial" w:cs="Arial"/>
              <w:sz w:val="24"/>
              <w:szCs w:val="24"/>
            </w:rPr>
          </w:rPrChange>
        </w:rPr>
      </w:pPr>
    </w:p>
    <w:p w14:paraId="7D45FF5C" w14:textId="77777777" w:rsidR="00046625" w:rsidRPr="00891873" w:rsidRDefault="00046625">
      <w:pPr>
        <w:pStyle w:val="Ttulo1"/>
        <w:rPr>
          <w:rFonts w:ascii="Arial" w:hAnsi="Arial" w:cs="Arial"/>
          <w:color w:val="000000" w:themeColor="text1"/>
          <w:sz w:val="24"/>
          <w:szCs w:val="24"/>
          <w:rPrChange w:id="1" w:author="Bruno dos Santos Rodrigues" w:date="2016-11-15T22:39:00Z">
            <w:rPr>
              <w:rFonts w:ascii="Arial" w:hAnsi="Arial" w:cs="Arial"/>
              <w:sz w:val="24"/>
              <w:szCs w:val="24"/>
            </w:rPr>
          </w:rPrChange>
        </w:rPr>
      </w:pPr>
    </w:p>
    <w:p w14:paraId="01625972" w14:textId="77777777" w:rsidR="00046625" w:rsidRPr="00891873" w:rsidRDefault="00EE55CF">
      <w:pPr>
        <w:pStyle w:val="Ttulo1"/>
        <w:jc w:val="center"/>
        <w:rPr>
          <w:rFonts w:ascii="Arial" w:hAnsi="Arial" w:cs="Arial"/>
          <w:color w:val="000000" w:themeColor="text1"/>
          <w:sz w:val="24"/>
          <w:szCs w:val="24"/>
          <w:rPrChange w:id="2" w:author="Bruno dos Santos Rodrigues" w:date="2016-11-15T22:39:00Z">
            <w:rPr>
              <w:rFonts w:ascii="Arial" w:hAnsi="Arial" w:cs="Arial"/>
              <w:sz w:val="24"/>
              <w:szCs w:val="24"/>
            </w:rPr>
          </w:rPrChange>
        </w:rPr>
      </w:pPr>
      <w:bookmarkStart w:id="3" w:name="_Toc466999212"/>
      <w:r w:rsidRPr="00891873">
        <w:rPr>
          <w:rFonts w:ascii="Arial" w:eastAsia="Arial" w:hAnsi="Arial" w:cs="Arial"/>
          <w:color w:val="000000" w:themeColor="text1"/>
          <w:sz w:val="24"/>
          <w:szCs w:val="24"/>
          <w:rPrChange w:id="4" w:author="Bruno dos Santos Rodrigues" w:date="2016-11-15T22:39:00Z">
            <w:rPr>
              <w:rFonts w:ascii="Arial" w:eastAsia="Arial" w:hAnsi="Arial" w:cs="Arial"/>
              <w:color w:val="000000"/>
              <w:sz w:val="24"/>
              <w:szCs w:val="24"/>
            </w:rPr>
          </w:rPrChange>
        </w:rPr>
        <w:t>LISTA DE FIGURAS</w:t>
      </w:r>
      <w:bookmarkEnd w:id="3"/>
    </w:p>
    <w:p w14:paraId="350E28FB" w14:textId="77777777" w:rsidR="00046625" w:rsidRPr="00891873" w:rsidRDefault="007B0066">
      <w:pPr>
        <w:tabs>
          <w:tab w:val="right" w:pos="8494"/>
        </w:tabs>
        <w:spacing w:after="0"/>
        <w:rPr>
          <w:rFonts w:ascii="Arial" w:hAnsi="Arial" w:cs="Arial"/>
          <w:color w:val="000000" w:themeColor="text1"/>
          <w:sz w:val="24"/>
          <w:szCs w:val="24"/>
          <w:rPrChange w:id="5" w:author="Bruno dos Santos Rodrigues" w:date="2016-11-15T22:39:00Z">
            <w:rPr>
              <w:rFonts w:ascii="Arial" w:hAnsi="Arial" w:cs="Arial"/>
              <w:sz w:val="24"/>
              <w:szCs w:val="24"/>
            </w:rPr>
          </w:rPrChange>
        </w:rPr>
      </w:pPr>
      <w:r w:rsidRPr="00891873">
        <w:rPr>
          <w:color w:val="000000" w:themeColor="text1"/>
          <w:rPrChange w:id="6" w:author="Bruno dos Santos Rodrigues" w:date="2016-11-15T22:39:00Z">
            <w:rPr/>
          </w:rPrChange>
        </w:rPr>
        <w:fldChar w:fldCharType="begin"/>
      </w:r>
      <w:r w:rsidRPr="00891873">
        <w:rPr>
          <w:color w:val="000000" w:themeColor="text1"/>
          <w:rPrChange w:id="7" w:author="Bruno dos Santos Rodrigues" w:date="2016-11-15T22:39:00Z">
            <w:rPr/>
          </w:rPrChange>
        </w:rPr>
        <w:instrText xml:space="preserve"> HYPERLINK \l "_4i7ojhp" \h </w:instrText>
      </w:r>
      <w:r w:rsidRPr="00891873">
        <w:rPr>
          <w:color w:val="000000" w:themeColor="text1"/>
          <w:rPrChange w:id="8" w:author="Bruno dos Santos Rodrigues" w:date="2016-11-15T22:39:00Z">
            <w:rPr/>
          </w:rPrChange>
        </w:rPr>
        <w:fldChar w:fldCharType="separate"/>
      </w:r>
      <w:r w:rsidR="00EE55CF" w:rsidRPr="00891873">
        <w:rPr>
          <w:rFonts w:ascii="Arial" w:eastAsia="Arial" w:hAnsi="Arial" w:cs="Arial"/>
          <w:color w:val="000000" w:themeColor="text1"/>
          <w:sz w:val="24"/>
          <w:szCs w:val="24"/>
          <w:u w:val="single"/>
          <w:rPrChange w:id="9" w:author="Bruno dos Santos Rodrigues" w:date="2016-11-15T22:39:00Z">
            <w:rPr>
              <w:rFonts w:ascii="Arial" w:eastAsia="Arial" w:hAnsi="Arial" w:cs="Arial"/>
              <w:color w:val="0563C1"/>
              <w:sz w:val="24"/>
              <w:szCs w:val="24"/>
              <w:u w:val="single"/>
            </w:rPr>
          </w:rPrChange>
        </w:rPr>
        <w:t>Figura 1 - Diagrama de caso de uso</w:t>
      </w:r>
      <w:r w:rsidRPr="00891873">
        <w:rPr>
          <w:rFonts w:ascii="Arial" w:eastAsia="Arial" w:hAnsi="Arial" w:cs="Arial"/>
          <w:color w:val="000000" w:themeColor="text1"/>
          <w:sz w:val="24"/>
          <w:szCs w:val="24"/>
          <w:u w:val="single"/>
          <w:rPrChange w:id="10" w:author="Bruno dos Santos Rodrigues" w:date="2016-11-15T22:39:00Z">
            <w:rPr>
              <w:rFonts w:ascii="Arial" w:eastAsia="Arial" w:hAnsi="Arial" w:cs="Arial"/>
              <w:color w:val="0563C1"/>
              <w:sz w:val="24"/>
              <w:szCs w:val="24"/>
              <w:u w:val="single"/>
            </w:rPr>
          </w:rPrChange>
        </w:rPr>
        <w:fldChar w:fldCharType="end"/>
      </w:r>
      <w:r w:rsidRPr="00891873">
        <w:rPr>
          <w:color w:val="000000" w:themeColor="text1"/>
          <w:rPrChange w:id="11" w:author="Bruno dos Santos Rodrigues" w:date="2016-11-15T22:39:00Z">
            <w:rPr/>
          </w:rPrChange>
        </w:rPr>
        <w:fldChar w:fldCharType="begin"/>
      </w:r>
      <w:r w:rsidRPr="00891873">
        <w:rPr>
          <w:color w:val="000000" w:themeColor="text1"/>
          <w:rPrChange w:id="12" w:author="Bruno dos Santos Rodrigues" w:date="2016-11-15T22:39:00Z">
            <w:rPr/>
          </w:rPrChange>
        </w:rPr>
        <w:instrText xml:space="preserve"> HYPERLINK \l "_4i7ojhp" \h </w:instrText>
      </w:r>
      <w:r w:rsidRPr="00891873">
        <w:rPr>
          <w:color w:val="000000" w:themeColor="text1"/>
          <w:rPrChange w:id="13" w:author="Bruno dos Santos Rodrigues" w:date="2016-11-15T22:39:00Z">
            <w:rPr/>
          </w:rPrChange>
        </w:rPr>
        <w:fldChar w:fldCharType="separate"/>
      </w:r>
      <w:r w:rsidR="00EE55CF" w:rsidRPr="00891873">
        <w:rPr>
          <w:rFonts w:ascii="Arial" w:eastAsia="Arial" w:hAnsi="Arial" w:cs="Arial"/>
          <w:color w:val="000000" w:themeColor="text1"/>
          <w:sz w:val="24"/>
          <w:szCs w:val="24"/>
          <w:rPrChange w:id="14" w:author="Bruno dos Santos Rodrigues" w:date="2016-11-15T22:39:00Z">
            <w:rPr>
              <w:rFonts w:ascii="Arial" w:eastAsia="Arial" w:hAnsi="Arial" w:cs="Arial"/>
              <w:sz w:val="24"/>
              <w:szCs w:val="24"/>
            </w:rPr>
          </w:rPrChange>
        </w:rPr>
        <w:tab/>
      </w:r>
      <w:r w:rsidRPr="00891873">
        <w:rPr>
          <w:rFonts w:ascii="Arial" w:eastAsia="Arial" w:hAnsi="Arial" w:cs="Arial"/>
          <w:color w:val="000000" w:themeColor="text1"/>
          <w:sz w:val="24"/>
          <w:szCs w:val="24"/>
          <w:rPrChange w:id="15" w:author="Bruno dos Santos Rodrigues" w:date="2016-11-15T22:39:00Z">
            <w:rPr>
              <w:rFonts w:ascii="Arial" w:eastAsia="Arial" w:hAnsi="Arial" w:cs="Arial"/>
              <w:sz w:val="24"/>
              <w:szCs w:val="24"/>
            </w:rPr>
          </w:rPrChange>
        </w:rPr>
        <w:fldChar w:fldCharType="end"/>
      </w:r>
      <w:r w:rsidRPr="00891873">
        <w:rPr>
          <w:color w:val="000000" w:themeColor="text1"/>
          <w:rPrChange w:id="16" w:author="Bruno dos Santos Rodrigues" w:date="2016-11-15T22:39:00Z">
            <w:rPr/>
          </w:rPrChange>
        </w:rPr>
        <w:fldChar w:fldCharType="begin"/>
      </w:r>
      <w:r w:rsidRPr="00891873">
        <w:rPr>
          <w:color w:val="000000" w:themeColor="text1"/>
          <w:rPrChange w:id="17" w:author="Bruno dos Santos Rodrigues" w:date="2016-11-15T22:39:00Z">
            <w:rPr/>
          </w:rPrChange>
        </w:rPr>
        <w:instrText xml:space="preserve"> HYPERLINK \l "_Toc466413134" \h </w:instrText>
      </w:r>
      <w:r w:rsidRPr="00891873">
        <w:rPr>
          <w:color w:val="000000" w:themeColor="text1"/>
          <w:rPrChange w:id="18" w:author="Bruno dos Santos Rodrigues" w:date="2016-11-15T22:39:00Z">
            <w:rPr/>
          </w:rPrChange>
        </w:rPr>
        <w:fldChar w:fldCharType="separate"/>
      </w:r>
      <w:r w:rsidRPr="00891873">
        <w:rPr>
          <w:color w:val="000000" w:themeColor="text1"/>
          <w:rPrChange w:id="19" w:author="Bruno dos Santos Rodrigues" w:date="2016-11-15T22:39:00Z">
            <w:rPr/>
          </w:rPrChange>
        </w:rPr>
        <w:fldChar w:fldCharType="end"/>
      </w:r>
    </w:p>
    <w:p w14:paraId="7B46F25C" w14:textId="77777777" w:rsidR="00046625" w:rsidRPr="00891873" w:rsidRDefault="00EE55CF">
      <w:pPr>
        <w:tabs>
          <w:tab w:val="right" w:pos="8494"/>
        </w:tabs>
        <w:spacing w:after="0"/>
        <w:rPr>
          <w:rFonts w:ascii="Arial" w:hAnsi="Arial" w:cs="Arial"/>
          <w:color w:val="000000" w:themeColor="text1"/>
          <w:sz w:val="24"/>
          <w:szCs w:val="24"/>
          <w:rPrChange w:id="2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u w:val="single"/>
          <w:rPrChange w:id="21" w:author="Bruno dos Santos Rodrigues" w:date="2016-11-15T22:39:00Z">
            <w:rPr>
              <w:rFonts w:ascii="Arial" w:eastAsia="Arial" w:hAnsi="Arial" w:cs="Arial"/>
              <w:color w:val="0563C1"/>
              <w:sz w:val="24"/>
              <w:szCs w:val="24"/>
              <w:u w:val="single"/>
            </w:rPr>
          </w:rPrChange>
        </w:rPr>
        <w:t>Figura 2 - Diagrama de Classes</w:t>
      </w:r>
      <w:r w:rsidRPr="00891873">
        <w:rPr>
          <w:rFonts w:ascii="Arial" w:eastAsia="Arial" w:hAnsi="Arial" w:cs="Arial"/>
          <w:color w:val="000000" w:themeColor="text1"/>
          <w:sz w:val="24"/>
          <w:szCs w:val="24"/>
          <w:rPrChange w:id="22" w:author="Bruno dos Santos Rodrigues" w:date="2016-11-15T22:39:00Z">
            <w:rPr>
              <w:rFonts w:ascii="Arial" w:eastAsia="Arial" w:hAnsi="Arial" w:cs="Arial"/>
              <w:sz w:val="24"/>
              <w:szCs w:val="24"/>
            </w:rPr>
          </w:rPrChange>
        </w:rPr>
        <w:tab/>
      </w:r>
    </w:p>
    <w:p w14:paraId="6BCC9C35" w14:textId="77777777" w:rsidR="00046625" w:rsidRPr="00891873" w:rsidRDefault="00046625">
      <w:pPr>
        <w:pStyle w:val="Ttulo1"/>
        <w:rPr>
          <w:rFonts w:ascii="Arial" w:hAnsi="Arial" w:cs="Arial"/>
          <w:color w:val="000000" w:themeColor="text1"/>
          <w:sz w:val="24"/>
          <w:szCs w:val="24"/>
          <w:rPrChange w:id="23" w:author="Bruno dos Santos Rodrigues" w:date="2016-11-15T22:39:00Z">
            <w:rPr>
              <w:rFonts w:ascii="Arial" w:hAnsi="Arial" w:cs="Arial"/>
              <w:sz w:val="24"/>
              <w:szCs w:val="24"/>
            </w:rPr>
          </w:rPrChange>
        </w:rPr>
      </w:pPr>
    </w:p>
    <w:p w14:paraId="23918B53" w14:textId="77777777" w:rsidR="00EE55CF" w:rsidRPr="00891873" w:rsidRDefault="00EE55CF" w:rsidP="00EE55CF">
      <w:pPr>
        <w:pStyle w:val="CabealhodoSumrio"/>
        <w:rPr>
          <w:rFonts w:ascii="Arial" w:hAnsi="Arial" w:cs="Arial"/>
          <w:color w:val="000000" w:themeColor="text1"/>
          <w:sz w:val="24"/>
          <w:szCs w:val="24"/>
          <w:rPrChange w:id="24" w:author="Bruno dos Santos Rodrigues" w:date="2016-11-15T22:39:00Z">
            <w:rPr>
              <w:rFonts w:ascii="Arial" w:hAnsi="Arial" w:cs="Arial"/>
              <w:sz w:val="24"/>
              <w:szCs w:val="24"/>
            </w:rPr>
          </w:rPrChange>
        </w:rPr>
      </w:pPr>
      <w:r w:rsidRPr="00891873">
        <w:rPr>
          <w:rFonts w:ascii="Arial" w:hAnsi="Arial" w:cs="Arial"/>
          <w:color w:val="000000" w:themeColor="text1"/>
          <w:sz w:val="24"/>
          <w:szCs w:val="24"/>
          <w:rPrChange w:id="25" w:author="Bruno dos Santos Rodrigues" w:date="2016-11-15T22:39:00Z">
            <w:rPr>
              <w:rFonts w:ascii="Arial" w:hAnsi="Arial" w:cs="Arial"/>
              <w:sz w:val="24"/>
              <w:szCs w:val="24"/>
            </w:rPr>
          </w:rPrChange>
        </w:rPr>
        <w:br w:type="page"/>
      </w:r>
    </w:p>
    <w:sdt>
      <w:sdtPr>
        <w:rPr>
          <w:rFonts w:ascii="Calibri" w:eastAsia="Calibri" w:hAnsi="Calibri" w:cs="Calibri"/>
          <w:color w:val="000000" w:themeColor="text1"/>
          <w:sz w:val="22"/>
          <w:szCs w:val="22"/>
          <w:rPrChange w:id="26" w:author="Bruno dos Santos Rodrigues" w:date="2016-11-15T22:39:00Z">
            <w:rPr>
              <w:rFonts w:ascii="Calibri" w:eastAsia="Calibri" w:hAnsi="Calibri" w:cs="Calibri"/>
              <w:color w:val="000000"/>
              <w:sz w:val="22"/>
              <w:szCs w:val="22"/>
            </w:rPr>
          </w:rPrChange>
        </w:rPr>
        <w:id w:val="-1147121074"/>
        <w:docPartObj>
          <w:docPartGallery w:val="Table of Contents"/>
          <w:docPartUnique/>
        </w:docPartObj>
      </w:sdtPr>
      <w:sdtEndPr>
        <w:rPr>
          <w:b/>
          <w:bCs/>
          <w:rPrChange w:id="27" w:author="Bruno dos Santos Rodrigues" w:date="2016-11-15T22:39:00Z">
            <w:rPr/>
          </w:rPrChange>
        </w:rPr>
      </w:sdtEndPr>
      <w:sdtContent>
        <w:p w14:paraId="219AC28D" w14:textId="77777777" w:rsidR="00EE55CF" w:rsidRPr="00891873" w:rsidRDefault="00EE55CF" w:rsidP="00EE55CF">
          <w:pPr>
            <w:pStyle w:val="CabealhodoSumrio"/>
            <w:jc w:val="center"/>
            <w:rPr>
              <w:rFonts w:ascii="Arial" w:hAnsi="Arial" w:cs="Arial"/>
              <w:color w:val="000000" w:themeColor="text1"/>
              <w:sz w:val="24"/>
              <w:szCs w:val="24"/>
              <w:rPrChange w:id="28" w:author="Bruno dos Santos Rodrigues" w:date="2016-11-15T22:39:00Z">
                <w:rPr>
                  <w:rFonts w:ascii="Arial" w:hAnsi="Arial" w:cs="Arial"/>
                  <w:sz w:val="24"/>
                  <w:szCs w:val="24"/>
                </w:rPr>
              </w:rPrChange>
            </w:rPr>
          </w:pPr>
          <w:r w:rsidRPr="00891873">
            <w:rPr>
              <w:rFonts w:ascii="Arial" w:hAnsi="Arial" w:cs="Arial"/>
              <w:color w:val="000000" w:themeColor="text1"/>
              <w:sz w:val="24"/>
              <w:szCs w:val="24"/>
              <w:rPrChange w:id="29" w:author="Bruno dos Santos Rodrigues" w:date="2016-11-15T22:39:00Z">
                <w:rPr>
                  <w:rFonts w:ascii="Arial" w:hAnsi="Arial" w:cs="Arial"/>
                  <w:color w:val="auto"/>
                  <w:sz w:val="24"/>
                  <w:szCs w:val="24"/>
                </w:rPr>
              </w:rPrChange>
            </w:rPr>
            <w:t>Sumário</w:t>
          </w:r>
        </w:p>
        <w:p w14:paraId="49265511" w14:textId="77777777" w:rsidR="005F5E3C" w:rsidRPr="00891873" w:rsidRDefault="00EE55CF">
          <w:pPr>
            <w:pStyle w:val="Sumrio1"/>
            <w:tabs>
              <w:tab w:val="right" w:leader="dot" w:pos="8494"/>
            </w:tabs>
            <w:rPr>
              <w:rFonts w:asciiTheme="minorHAnsi" w:eastAsiaTheme="minorEastAsia" w:hAnsiTheme="minorHAnsi" w:cstheme="minorBidi"/>
              <w:noProof/>
              <w:color w:val="000000" w:themeColor="text1"/>
              <w:rPrChange w:id="30" w:author="Bruno dos Santos Rodrigues" w:date="2016-11-15T22:39:00Z">
                <w:rPr>
                  <w:rFonts w:asciiTheme="minorHAnsi" w:eastAsiaTheme="minorEastAsia" w:hAnsiTheme="minorHAnsi" w:cstheme="minorBidi"/>
                  <w:noProof/>
                  <w:color w:val="auto"/>
                </w:rPr>
              </w:rPrChange>
            </w:rPr>
          </w:pPr>
          <w:r w:rsidRPr="00891873">
            <w:rPr>
              <w:rFonts w:ascii="Arial" w:hAnsi="Arial" w:cs="Arial"/>
              <w:color w:val="000000" w:themeColor="text1"/>
              <w:sz w:val="24"/>
              <w:szCs w:val="24"/>
              <w:rPrChange w:id="31" w:author="Bruno dos Santos Rodrigues" w:date="2016-11-15T22:39:00Z">
                <w:rPr>
                  <w:rFonts w:ascii="Arial" w:hAnsi="Arial" w:cs="Arial"/>
                  <w:sz w:val="24"/>
                  <w:szCs w:val="24"/>
                </w:rPr>
              </w:rPrChange>
            </w:rPr>
            <w:fldChar w:fldCharType="begin"/>
          </w:r>
          <w:r w:rsidRPr="00891873">
            <w:rPr>
              <w:rFonts w:ascii="Arial" w:hAnsi="Arial" w:cs="Arial"/>
              <w:color w:val="000000" w:themeColor="text1"/>
              <w:sz w:val="24"/>
              <w:szCs w:val="24"/>
              <w:rPrChange w:id="32" w:author="Bruno dos Santos Rodrigues" w:date="2016-11-15T22:39:00Z">
                <w:rPr>
                  <w:rFonts w:ascii="Arial" w:hAnsi="Arial" w:cs="Arial"/>
                  <w:sz w:val="24"/>
                  <w:szCs w:val="24"/>
                </w:rPr>
              </w:rPrChange>
            </w:rPr>
            <w:instrText xml:space="preserve"> TOC \o "1-3" \h \z \u </w:instrText>
          </w:r>
          <w:r w:rsidRPr="00891873">
            <w:rPr>
              <w:rFonts w:ascii="Arial" w:hAnsi="Arial" w:cs="Arial"/>
              <w:color w:val="000000" w:themeColor="text1"/>
              <w:sz w:val="24"/>
              <w:szCs w:val="24"/>
              <w:rPrChange w:id="33" w:author="Bruno dos Santos Rodrigues" w:date="2016-11-15T22:39:00Z">
                <w:rPr>
                  <w:rFonts w:ascii="Arial" w:hAnsi="Arial" w:cs="Arial"/>
                  <w:sz w:val="24"/>
                  <w:szCs w:val="24"/>
                </w:rPr>
              </w:rPrChange>
            </w:rPr>
            <w:fldChar w:fldCharType="separate"/>
          </w:r>
          <w:r w:rsidR="005F5E3C" w:rsidRPr="00891873">
            <w:rPr>
              <w:rStyle w:val="Hyperlink"/>
              <w:noProof/>
              <w:color w:val="000000" w:themeColor="text1"/>
              <w:rPrChange w:id="34" w:author="Bruno dos Santos Rodrigues" w:date="2016-11-15T22:39:00Z">
                <w:rPr>
                  <w:rStyle w:val="Hyperlink"/>
                  <w:noProof/>
                </w:rPr>
              </w:rPrChange>
            </w:rPr>
            <w:fldChar w:fldCharType="begin"/>
          </w:r>
          <w:r w:rsidR="005F5E3C" w:rsidRPr="00891873">
            <w:rPr>
              <w:rStyle w:val="Hyperlink"/>
              <w:noProof/>
              <w:color w:val="000000" w:themeColor="text1"/>
              <w:rPrChange w:id="35" w:author="Bruno dos Santos Rodrigues" w:date="2016-11-15T22:39:00Z">
                <w:rPr>
                  <w:rStyle w:val="Hyperlink"/>
                  <w:noProof/>
                </w:rPr>
              </w:rPrChange>
            </w:rPr>
            <w:instrText xml:space="preserve"> </w:instrText>
          </w:r>
          <w:r w:rsidR="005F5E3C" w:rsidRPr="00891873">
            <w:rPr>
              <w:noProof/>
              <w:color w:val="000000" w:themeColor="text1"/>
              <w:rPrChange w:id="36" w:author="Bruno dos Santos Rodrigues" w:date="2016-11-15T22:39:00Z">
                <w:rPr>
                  <w:noProof/>
                </w:rPr>
              </w:rPrChange>
            </w:rPr>
            <w:instrText>HYPERLINK \l "_Toc466999212"</w:instrText>
          </w:r>
          <w:r w:rsidR="005F5E3C" w:rsidRPr="00891873">
            <w:rPr>
              <w:rStyle w:val="Hyperlink"/>
              <w:noProof/>
              <w:color w:val="000000" w:themeColor="text1"/>
              <w:rPrChange w:id="37" w:author="Bruno dos Santos Rodrigues" w:date="2016-11-15T22:39:00Z">
                <w:rPr>
                  <w:rStyle w:val="Hyperlink"/>
                  <w:noProof/>
                </w:rPr>
              </w:rPrChange>
            </w:rPr>
            <w:instrText xml:space="preserve"> </w:instrText>
          </w:r>
          <w:r w:rsidR="005F5E3C" w:rsidRPr="00891873">
            <w:rPr>
              <w:rStyle w:val="Hyperlink"/>
              <w:noProof/>
              <w:color w:val="000000" w:themeColor="text1"/>
              <w:rPrChange w:id="38" w:author="Bruno dos Santos Rodrigues" w:date="2016-11-15T22:39:00Z">
                <w:rPr>
                  <w:rStyle w:val="Hyperlink"/>
                  <w:noProof/>
                </w:rPr>
              </w:rPrChange>
            </w:rPr>
            <w:fldChar w:fldCharType="separate"/>
          </w:r>
          <w:r w:rsidR="005F5E3C" w:rsidRPr="00891873">
            <w:rPr>
              <w:rStyle w:val="Hyperlink"/>
              <w:rFonts w:ascii="Arial" w:eastAsia="Arial" w:hAnsi="Arial" w:cs="Arial"/>
              <w:noProof/>
              <w:color w:val="000000" w:themeColor="text1"/>
              <w:rPrChange w:id="39" w:author="Bruno dos Santos Rodrigues" w:date="2016-11-15T22:39:00Z">
                <w:rPr>
                  <w:rStyle w:val="Hyperlink"/>
                  <w:rFonts w:ascii="Arial" w:eastAsia="Arial" w:hAnsi="Arial" w:cs="Arial"/>
                  <w:noProof/>
                </w:rPr>
              </w:rPrChange>
            </w:rPr>
            <w:t>LISTA DE FIGURAS</w:t>
          </w:r>
          <w:r w:rsidR="005F5E3C" w:rsidRPr="00891873">
            <w:rPr>
              <w:noProof/>
              <w:webHidden/>
              <w:color w:val="000000" w:themeColor="text1"/>
              <w:rPrChange w:id="40" w:author="Bruno dos Santos Rodrigues" w:date="2016-11-15T22:39:00Z">
                <w:rPr>
                  <w:noProof/>
                  <w:webHidden/>
                </w:rPr>
              </w:rPrChange>
            </w:rPr>
            <w:tab/>
          </w:r>
          <w:r w:rsidR="005F5E3C" w:rsidRPr="00891873">
            <w:rPr>
              <w:noProof/>
              <w:webHidden/>
              <w:color w:val="000000" w:themeColor="text1"/>
              <w:rPrChange w:id="41" w:author="Bruno dos Santos Rodrigues" w:date="2016-11-15T22:39:00Z">
                <w:rPr>
                  <w:noProof/>
                  <w:webHidden/>
                </w:rPr>
              </w:rPrChange>
            </w:rPr>
            <w:fldChar w:fldCharType="begin"/>
          </w:r>
          <w:r w:rsidR="005F5E3C" w:rsidRPr="00891873">
            <w:rPr>
              <w:noProof/>
              <w:webHidden/>
              <w:color w:val="000000" w:themeColor="text1"/>
              <w:rPrChange w:id="42" w:author="Bruno dos Santos Rodrigues" w:date="2016-11-15T22:39:00Z">
                <w:rPr>
                  <w:noProof/>
                  <w:webHidden/>
                </w:rPr>
              </w:rPrChange>
            </w:rPr>
            <w:instrText xml:space="preserve"> PAGEREF _Toc466999212 \h </w:instrText>
          </w:r>
          <w:r w:rsidR="005F5E3C" w:rsidRPr="00891873">
            <w:rPr>
              <w:noProof/>
              <w:webHidden/>
              <w:color w:val="000000" w:themeColor="text1"/>
              <w:rPrChange w:id="43" w:author="Bruno dos Santos Rodrigues" w:date="2016-11-15T22:39:00Z">
                <w:rPr>
                  <w:noProof/>
                  <w:webHidden/>
                </w:rPr>
              </w:rPrChange>
            </w:rPr>
          </w:r>
          <w:r w:rsidR="005F5E3C" w:rsidRPr="00891873">
            <w:rPr>
              <w:noProof/>
              <w:webHidden/>
              <w:color w:val="000000" w:themeColor="text1"/>
              <w:rPrChange w:id="44" w:author="Bruno dos Santos Rodrigues" w:date="2016-11-15T22:39:00Z">
                <w:rPr>
                  <w:noProof/>
                  <w:webHidden/>
                </w:rPr>
              </w:rPrChange>
            </w:rPr>
            <w:fldChar w:fldCharType="separate"/>
          </w:r>
          <w:r w:rsidR="005F5E3C" w:rsidRPr="00891873">
            <w:rPr>
              <w:noProof/>
              <w:webHidden/>
              <w:color w:val="000000" w:themeColor="text1"/>
              <w:rPrChange w:id="45" w:author="Bruno dos Santos Rodrigues" w:date="2016-11-15T22:39:00Z">
                <w:rPr>
                  <w:noProof/>
                  <w:webHidden/>
                </w:rPr>
              </w:rPrChange>
            </w:rPr>
            <w:t>1</w:t>
          </w:r>
          <w:r w:rsidR="005F5E3C" w:rsidRPr="00891873">
            <w:rPr>
              <w:noProof/>
              <w:webHidden/>
              <w:color w:val="000000" w:themeColor="text1"/>
              <w:rPrChange w:id="46" w:author="Bruno dos Santos Rodrigues" w:date="2016-11-15T22:39:00Z">
                <w:rPr>
                  <w:noProof/>
                  <w:webHidden/>
                </w:rPr>
              </w:rPrChange>
            </w:rPr>
            <w:fldChar w:fldCharType="end"/>
          </w:r>
          <w:r w:rsidR="005F5E3C" w:rsidRPr="00891873">
            <w:rPr>
              <w:rStyle w:val="Hyperlink"/>
              <w:noProof/>
              <w:color w:val="000000" w:themeColor="text1"/>
              <w:rPrChange w:id="47" w:author="Bruno dos Santos Rodrigues" w:date="2016-11-15T22:39:00Z">
                <w:rPr>
                  <w:rStyle w:val="Hyperlink"/>
                  <w:noProof/>
                </w:rPr>
              </w:rPrChange>
            </w:rPr>
            <w:fldChar w:fldCharType="end"/>
          </w:r>
        </w:p>
        <w:p w14:paraId="5E9A4FB4" w14:textId="77777777" w:rsidR="005F5E3C" w:rsidRPr="00891873" w:rsidRDefault="005F5E3C">
          <w:pPr>
            <w:pStyle w:val="Sumrio1"/>
            <w:tabs>
              <w:tab w:val="left" w:pos="440"/>
              <w:tab w:val="right" w:leader="dot" w:pos="8494"/>
            </w:tabs>
            <w:rPr>
              <w:rFonts w:asciiTheme="minorHAnsi" w:eastAsiaTheme="minorEastAsia" w:hAnsiTheme="minorHAnsi" w:cstheme="minorBidi"/>
              <w:noProof/>
              <w:color w:val="000000" w:themeColor="text1"/>
              <w:rPrChange w:id="48"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49" w:author="Bruno dos Santos Rodrigues" w:date="2016-11-15T22:39:00Z">
                <w:rPr>
                  <w:rStyle w:val="Hyperlink"/>
                  <w:noProof/>
                </w:rPr>
              </w:rPrChange>
            </w:rPr>
            <w:fldChar w:fldCharType="begin"/>
          </w:r>
          <w:r w:rsidRPr="00891873">
            <w:rPr>
              <w:rStyle w:val="Hyperlink"/>
              <w:noProof/>
              <w:color w:val="000000" w:themeColor="text1"/>
              <w:rPrChange w:id="50" w:author="Bruno dos Santos Rodrigues" w:date="2016-11-15T22:39:00Z">
                <w:rPr>
                  <w:rStyle w:val="Hyperlink"/>
                  <w:noProof/>
                </w:rPr>
              </w:rPrChange>
            </w:rPr>
            <w:instrText xml:space="preserve"> </w:instrText>
          </w:r>
          <w:r w:rsidRPr="00891873">
            <w:rPr>
              <w:noProof/>
              <w:color w:val="000000" w:themeColor="text1"/>
              <w:rPrChange w:id="51" w:author="Bruno dos Santos Rodrigues" w:date="2016-11-15T22:39:00Z">
                <w:rPr>
                  <w:noProof/>
                </w:rPr>
              </w:rPrChange>
            </w:rPr>
            <w:instrText>HYPERLINK \l "_Toc466999213"</w:instrText>
          </w:r>
          <w:r w:rsidRPr="00891873">
            <w:rPr>
              <w:rStyle w:val="Hyperlink"/>
              <w:noProof/>
              <w:color w:val="000000" w:themeColor="text1"/>
              <w:rPrChange w:id="52" w:author="Bruno dos Santos Rodrigues" w:date="2016-11-15T22:39:00Z">
                <w:rPr>
                  <w:rStyle w:val="Hyperlink"/>
                  <w:noProof/>
                </w:rPr>
              </w:rPrChange>
            </w:rPr>
            <w:instrText xml:space="preserve"> </w:instrText>
          </w:r>
          <w:r w:rsidRPr="00891873">
            <w:rPr>
              <w:rStyle w:val="Hyperlink"/>
              <w:noProof/>
              <w:color w:val="000000" w:themeColor="text1"/>
              <w:rPrChange w:id="53"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54" w:author="Bruno dos Santos Rodrigues" w:date="2016-11-15T22:39:00Z">
                <w:rPr>
                  <w:rStyle w:val="Hyperlink"/>
                  <w:rFonts w:ascii="Arial" w:hAnsi="Arial" w:cs="Arial"/>
                  <w:b/>
                  <w:noProof/>
                </w:rPr>
              </w:rPrChange>
            </w:rPr>
            <w:t>1.</w:t>
          </w:r>
          <w:r w:rsidRPr="00891873">
            <w:rPr>
              <w:rFonts w:asciiTheme="minorHAnsi" w:eastAsiaTheme="minorEastAsia" w:hAnsiTheme="minorHAnsi" w:cstheme="minorBidi"/>
              <w:noProof/>
              <w:color w:val="000000" w:themeColor="text1"/>
              <w:rPrChange w:id="55"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56" w:author="Bruno dos Santos Rodrigues" w:date="2016-11-15T22:39:00Z">
                <w:rPr>
                  <w:rStyle w:val="Hyperlink"/>
                  <w:rFonts w:ascii="Arial" w:eastAsia="Arial" w:hAnsi="Arial" w:cs="Arial"/>
                  <w:b/>
                  <w:noProof/>
                </w:rPr>
              </w:rPrChange>
            </w:rPr>
            <w:t>INTRODUÇÃO</w:t>
          </w:r>
          <w:r w:rsidRPr="00891873">
            <w:rPr>
              <w:noProof/>
              <w:webHidden/>
              <w:color w:val="000000" w:themeColor="text1"/>
              <w:rPrChange w:id="57" w:author="Bruno dos Santos Rodrigues" w:date="2016-11-15T22:39:00Z">
                <w:rPr>
                  <w:noProof/>
                  <w:webHidden/>
                </w:rPr>
              </w:rPrChange>
            </w:rPr>
            <w:tab/>
          </w:r>
          <w:r w:rsidRPr="00891873">
            <w:rPr>
              <w:noProof/>
              <w:webHidden/>
              <w:color w:val="000000" w:themeColor="text1"/>
              <w:rPrChange w:id="58" w:author="Bruno dos Santos Rodrigues" w:date="2016-11-15T22:39:00Z">
                <w:rPr>
                  <w:noProof/>
                  <w:webHidden/>
                </w:rPr>
              </w:rPrChange>
            </w:rPr>
            <w:fldChar w:fldCharType="begin"/>
          </w:r>
          <w:r w:rsidRPr="00891873">
            <w:rPr>
              <w:noProof/>
              <w:webHidden/>
              <w:color w:val="000000" w:themeColor="text1"/>
              <w:rPrChange w:id="59" w:author="Bruno dos Santos Rodrigues" w:date="2016-11-15T22:39:00Z">
                <w:rPr>
                  <w:noProof/>
                  <w:webHidden/>
                </w:rPr>
              </w:rPrChange>
            </w:rPr>
            <w:instrText xml:space="preserve"> PAGEREF _Toc466999213 \h </w:instrText>
          </w:r>
          <w:r w:rsidRPr="00891873">
            <w:rPr>
              <w:noProof/>
              <w:webHidden/>
              <w:color w:val="000000" w:themeColor="text1"/>
              <w:rPrChange w:id="60" w:author="Bruno dos Santos Rodrigues" w:date="2016-11-15T22:39:00Z">
                <w:rPr>
                  <w:noProof/>
                  <w:webHidden/>
                </w:rPr>
              </w:rPrChange>
            </w:rPr>
          </w:r>
          <w:r w:rsidRPr="00891873">
            <w:rPr>
              <w:noProof/>
              <w:webHidden/>
              <w:color w:val="000000" w:themeColor="text1"/>
              <w:rPrChange w:id="61" w:author="Bruno dos Santos Rodrigues" w:date="2016-11-15T22:39:00Z">
                <w:rPr>
                  <w:noProof/>
                  <w:webHidden/>
                </w:rPr>
              </w:rPrChange>
            </w:rPr>
            <w:fldChar w:fldCharType="separate"/>
          </w:r>
          <w:r w:rsidRPr="00891873">
            <w:rPr>
              <w:noProof/>
              <w:webHidden/>
              <w:color w:val="000000" w:themeColor="text1"/>
              <w:rPrChange w:id="62" w:author="Bruno dos Santos Rodrigues" w:date="2016-11-15T22:39:00Z">
                <w:rPr>
                  <w:noProof/>
                  <w:webHidden/>
                </w:rPr>
              </w:rPrChange>
            </w:rPr>
            <w:t>3</w:t>
          </w:r>
          <w:r w:rsidRPr="00891873">
            <w:rPr>
              <w:noProof/>
              <w:webHidden/>
              <w:color w:val="000000" w:themeColor="text1"/>
              <w:rPrChange w:id="63" w:author="Bruno dos Santos Rodrigues" w:date="2016-11-15T22:39:00Z">
                <w:rPr>
                  <w:noProof/>
                  <w:webHidden/>
                </w:rPr>
              </w:rPrChange>
            </w:rPr>
            <w:fldChar w:fldCharType="end"/>
          </w:r>
          <w:r w:rsidRPr="00891873">
            <w:rPr>
              <w:rStyle w:val="Hyperlink"/>
              <w:noProof/>
              <w:color w:val="000000" w:themeColor="text1"/>
              <w:rPrChange w:id="64" w:author="Bruno dos Santos Rodrigues" w:date="2016-11-15T22:39:00Z">
                <w:rPr>
                  <w:rStyle w:val="Hyperlink"/>
                  <w:noProof/>
                </w:rPr>
              </w:rPrChange>
            </w:rPr>
            <w:fldChar w:fldCharType="end"/>
          </w:r>
        </w:p>
        <w:p w14:paraId="60F0A71F"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65"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66" w:author="Bruno dos Santos Rodrigues" w:date="2016-11-15T22:39:00Z">
                <w:rPr>
                  <w:rStyle w:val="Hyperlink"/>
                  <w:noProof/>
                </w:rPr>
              </w:rPrChange>
            </w:rPr>
            <w:fldChar w:fldCharType="begin"/>
          </w:r>
          <w:r w:rsidRPr="00891873">
            <w:rPr>
              <w:rStyle w:val="Hyperlink"/>
              <w:noProof/>
              <w:color w:val="000000" w:themeColor="text1"/>
              <w:rPrChange w:id="67" w:author="Bruno dos Santos Rodrigues" w:date="2016-11-15T22:39:00Z">
                <w:rPr>
                  <w:rStyle w:val="Hyperlink"/>
                  <w:noProof/>
                </w:rPr>
              </w:rPrChange>
            </w:rPr>
            <w:instrText xml:space="preserve"> </w:instrText>
          </w:r>
          <w:r w:rsidRPr="00891873">
            <w:rPr>
              <w:noProof/>
              <w:color w:val="000000" w:themeColor="text1"/>
              <w:rPrChange w:id="68" w:author="Bruno dos Santos Rodrigues" w:date="2016-11-15T22:39:00Z">
                <w:rPr>
                  <w:noProof/>
                </w:rPr>
              </w:rPrChange>
            </w:rPr>
            <w:instrText>HYPERLINK \l "_Toc466999214"</w:instrText>
          </w:r>
          <w:r w:rsidRPr="00891873">
            <w:rPr>
              <w:rStyle w:val="Hyperlink"/>
              <w:noProof/>
              <w:color w:val="000000" w:themeColor="text1"/>
              <w:rPrChange w:id="69" w:author="Bruno dos Santos Rodrigues" w:date="2016-11-15T22:39:00Z">
                <w:rPr>
                  <w:rStyle w:val="Hyperlink"/>
                  <w:noProof/>
                </w:rPr>
              </w:rPrChange>
            </w:rPr>
            <w:instrText xml:space="preserve"> </w:instrText>
          </w:r>
          <w:r w:rsidRPr="00891873">
            <w:rPr>
              <w:rStyle w:val="Hyperlink"/>
              <w:noProof/>
              <w:color w:val="000000" w:themeColor="text1"/>
              <w:rPrChange w:id="70"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71" w:author="Bruno dos Santos Rodrigues" w:date="2016-11-15T22:39:00Z">
                <w:rPr>
                  <w:rStyle w:val="Hyperlink"/>
                  <w:rFonts w:ascii="Arial" w:hAnsi="Arial" w:cs="Arial"/>
                  <w:b/>
                  <w:noProof/>
                </w:rPr>
              </w:rPrChange>
            </w:rPr>
            <w:t>1.1.</w:t>
          </w:r>
          <w:r w:rsidRPr="00891873">
            <w:rPr>
              <w:rFonts w:asciiTheme="minorHAnsi" w:eastAsiaTheme="minorEastAsia" w:hAnsiTheme="minorHAnsi" w:cstheme="minorBidi"/>
              <w:noProof/>
              <w:color w:val="000000" w:themeColor="text1"/>
              <w:rPrChange w:id="72"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73" w:author="Bruno dos Santos Rodrigues" w:date="2016-11-15T22:39:00Z">
                <w:rPr>
                  <w:rStyle w:val="Hyperlink"/>
                  <w:rFonts w:ascii="Arial" w:eastAsia="Arial" w:hAnsi="Arial" w:cs="Arial"/>
                  <w:b/>
                  <w:noProof/>
                </w:rPr>
              </w:rPrChange>
            </w:rPr>
            <w:t>Problematização</w:t>
          </w:r>
          <w:r w:rsidRPr="00891873">
            <w:rPr>
              <w:noProof/>
              <w:webHidden/>
              <w:color w:val="000000" w:themeColor="text1"/>
              <w:rPrChange w:id="74" w:author="Bruno dos Santos Rodrigues" w:date="2016-11-15T22:39:00Z">
                <w:rPr>
                  <w:noProof/>
                  <w:webHidden/>
                </w:rPr>
              </w:rPrChange>
            </w:rPr>
            <w:tab/>
          </w:r>
          <w:r w:rsidRPr="00891873">
            <w:rPr>
              <w:noProof/>
              <w:webHidden/>
              <w:color w:val="000000" w:themeColor="text1"/>
              <w:rPrChange w:id="75" w:author="Bruno dos Santos Rodrigues" w:date="2016-11-15T22:39:00Z">
                <w:rPr>
                  <w:noProof/>
                  <w:webHidden/>
                </w:rPr>
              </w:rPrChange>
            </w:rPr>
            <w:fldChar w:fldCharType="begin"/>
          </w:r>
          <w:r w:rsidRPr="00891873">
            <w:rPr>
              <w:noProof/>
              <w:webHidden/>
              <w:color w:val="000000" w:themeColor="text1"/>
              <w:rPrChange w:id="76" w:author="Bruno dos Santos Rodrigues" w:date="2016-11-15T22:39:00Z">
                <w:rPr>
                  <w:noProof/>
                  <w:webHidden/>
                </w:rPr>
              </w:rPrChange>
            </w:rPr>
            <w:instrText xml:space="preserve"> PAGEREF _Toc466999214 \h </w:instrText>
          </w:r>
          <w:r w:rsidRPr="00891873">
            <w:rPr>
              <w:noProof/>
              <w:webHidden/>
              <w:color w:val="000000" w:themeColor="text1"/>
              <w:rPrChange w:id="77" w:author="Bruno dos Santos Rodrigues" w:date="2016-11-15T22:39:00Z">
                <w:rPr>
                  <w:noProof/>
                  <w:webHidden/>
                </w:rPr>
              </w:rPrChange>
            </w:rPr>
          </w:r>
          <w:r w:rsidRPr="00891873">
            <w:rPr>
              <w:noProof/>
              <w:webHidden/>
              <w:color w:val="000000" w:themeColor="text1"/>
              <w:rPrChange w:id="78" w:author="Bruno dos Santos Rodrigues" w:date="2016-11-15T22:39:00Z">
                <w:rPr>
                  <w:noProof/>
                  <w:webHidden/>
                </w:rPr>
              </w:rPrChange>
            </w:rPr>
            <w:fldChar w:fldCharType="separate"/>
          </w:r>
          <w:r w:rsidRPr="00891873">
            <w:rPr>
              <w:noProof/>
              <w:webHidden/>
              <w:color w:val="000000" w:themeColor="text1"/>
              <w:rPrChange w:id="79" w:author="Bruno dos Santos Rodrigues" w:date="2016-11-15T22:39:00Z">
                <w:rPr>
                  <w:noProof/>
                  <w:webHidden/>
                </w:rPr>
              </w:rPrChange>
            </w:rPr>
            <w:t>4</w:t>
          </w:r>
          <w:r w:rsidRPr="00891873">
            <w:rPr>
              <w:noProof/>
              <w:webHidden/>
              <w:color w:val="000000" w:themeColor="text1"/>
              <w:rPrChange w:id="80" w:author="Bruno dos Santos Rodrigues" w:date="2016-11-15T22:39:00Z">
                <w:rPr>
                  <w:noProof/>
                  <w:webHidden/>
                </w:rPr>
              </w:rPrChange>
            </w:rPr>
            <w:fldChar w:fldCharType="end"/>
          </w:r>
          <w:r w:rsidRPr="00891873">
            <w:rPr>
              <w:rStyle w:val="Hyperlink"/>
              <w:noProof/>
              <w:color w:val="000000" w:themeColor="text1"/>
              <w:rPrChange w:id="81" w:author="Bruno dos Santos Rodrigues" w:date="2016-11-15T22:39:00Z">
                <w:rPr>
                  <w:rStyle w:val="Hyperlink"/>
                  <w:noProof/>
                </w:rPr>
              </w:rPrChange>
            </w:rPr>
            <w:fldChar w:fldCharType="end"/>
          </w:r>
        </w:p>
        <w:p w14:paraId="0B483E56"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82"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83" w:author="Bruno dos Santos Rodrigues" w:date="2016-11-15T22:39:00Z">
                <w:rPr>
                  <w:rStyle w:val="Hyperlink"/>
                  <w:noProof/>
                </w:rPr>
              </w:rPrChange>
            </w:rPr>
            <w:fldChar w:fldCharType="begin"/>
          </w:r>
          <w:r w:rsidRPr="00891873">
            <w:rPr>
              <w:rStyle w:val="Hyperlink"/>
              <w:noProof/>
              <w:color w:val="000000" w:themeColor="text1"/>
              <w:rPrChange w:id="84" w:author="Bruno dos Santos Rodrigues" w:date="2016-11-15T22:39:00Z">
                <w:rPr>
                  <w:rStyle w:val="Hyperlink"/>
                  <w:noProof/>
                </w:rPr>
              </w:rPrChange>
            </w:rPr>
            <w:instrText xml:space="preserve"> </w:instrText>
          </w:r>
          <w:r w:rsidRPr="00891873">
            <w:rPr>
              <w:noProof/>
              <w:color w:val="000000" w:themeColor="text1"/>
              <w:rPrChange w:id="85" w:author="Bruno dos Santos Rodrigues" w:date="2016-11-15T22:39:00Z">
                <w:rPr>
                  <w:noProof/>
                </w:rPr>
              </w:rPrChange>
            </w:rPr>
            <w:instrText>HYPERLINK \l "_Toc466999215"</w:instrText>
          </w:r>
          <w:r w:rsidRPr="00891873">
            <w:rPr>
              <w:rStyle w:val="Hyperlink"/>
              <w:noProof/>
              <w:color w:val="000000" w:themeColor="text1"/>
              <w:rPrChange w:id="86" w:author="Bruno dos Santos Rodrigues" w:date="2016-11-15T22:39:00Z">
                <w:rPr>
                  <w:rStyle w:val="Hyperlink"/>
                  <w:noProof/>
                </w:rPr>
              </w:rPrChange>
            </w:rPr>
            <w:instrText xml:space="preserve"> </w:instrText>
          </w:r>
          <w:r w:rsidRPr="00891873">
            <w:rPr>
              <w:rStyle w:val="Hyperlink"/>
              <w:noProof/>
              <w:color w:val="000000" w:themeColor="text1"/>
              <w:rPrChange w:id="87"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88" w:author="Bruno dos Santos Rodrigues" w:date="2016-11-15T22:39:00Z">
                <w:rPr>
                  <w:rStyle w:val="Hyperlink"/>
                  <w:rFonts w:ascii="Arial" w:hAnsi="Arial" w:cs="Arial"/>
                  <w:b/>
                  <w:noProof/>
                </w:rPr>
              </w:rPrChange>
            </w:rPr>
            <w:t>1.2.1.</w:t>
          </w:r>
          <w:r w:rsidRPr="00891873">
            <w:rPr>
              <w:rFonts w:asciiTheme="minorHAnsi" w:eastAsiaTheme="minorEastAsia" w:hAnsiTheme="minorHAnsi" w:cstheme="minorBidi"/>
              <w:noProof/>
              <w:color w:val="000000" w:themeColor="text1"/>
              <w:rPrChange w:id="89"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90" w:author="Bruno dos Santos Rodrigues" w:date="2016-11-15T22:39:00Z">
                <w:rPr>
                  <w:rStyle w:val="Hyperlink"/>
                  <w:rFonts w:ascii="Arial" w:eastAsia="Arial" w:hAnsi="Arial" w:cs="Arial"/>
                  <w:b/>
                  <w:noProof/>
                </w:rPr>
              </w:rPrChange>
            </w:rPr>
            <w:t>Formulação Do Problema</w:t>
          </w:r>
          <w:r w:rsidRPr="00891873">
            <w:rPr>
              <w:noProof/>
              <w:webHidden/>
              <w:color w:val="000000" w:themeColor="text1"/>
              <w:rPrChange w:id="91" w:author="Bruno dos Santos Rodrigues" w:date="2016-11-15T22:39:00Z">
                <w:rPr>
                  <w:noProof/>
                  <w:webHidden/>
                </w:rPr>
              </w:rPrChange>
            </w:rPr>
            <w:tab/>
          </w:r>
          <w:r w:rsidRPr="00891873">
            <w:rPr>
              <w:noProof/>
              <w:webHidden/>
              <w:color w:val="000000" w:themeColor="text1"/>
              <w:rPrChange w:id="92" w:author="Bruno dos Santos Rodrigues" w:date="2016-11-15T22:39:00Z">
                <w:rPr>
                  <w:noProof/>
                  <w:webHidden/>
                </w:rPr>
              </w:rPrChange>
            </w:rPr>
            <w:fldChar w:fldCharType="begin"/>
          </w:r>
          <w:r w:rsidRPr="00891873">
            <w:rPr>
              <w:noProof/>
              <w:webHidden/>
              <w:color w:val="000000" w:themeColor="text1"/>
              <w:rPrChange w:id="93" w:author="Bruno dos Santos Rodrigues" w:date="2016-11-15T22:39:00Z">
                <w:rPr>
                  <w:noProof/>
                  <w:webHidden/>
                </w:rPr>
              </w:rPrChange>
            </w:rPr>
            <w:instrText xml:space="preserve"> PAGEREF _Toc466999215 \h </w:instrText>
          </w:r>
          <w:r w:rsidRPr="00891873">
            <w:rPr>
              <w:noProof/>
              <w:webHidden/>
              <w:color w:val="000000" w:themeColor="text1"/>
              <w:rPrChange w:id="94" w:author="Bruno dos Santos Rodrigues" w:date="2016-11-15T22:39:00Z">
                <w:rPr>
                  <w:noProof/>
                  <w:webHidden/>
                </w:rPr>
              </w:rPrChange>
            </w:rPr>
          </w:r>
          <w:r w:rsidRPr="00891873">
            <w:rPr>
              <w:noProof/>
              <w:webHidden/>
              <w:color w:val="000000" w:themeColor="text1"/>
              <w:rPrChange w:id="95" w:author="Bruno dos Santos Rodrigues" w:date="2016-11-15T22:39:00Z">
                <w:rPr>
                  <w:noProof/>
                  <w:webHidden/>
                </w:rPr>
              </w:rPrChange>
            </w:rPr>
            <w:fldChar w:fldCharType="separate"/>
          </w:r>
          <w:r w:rsidRPr="00891873">
            <w:rPr>
              <w:noProof/>
              <w:webHidden/>
              <w:color w:val="000000" w:themeColor="text1"/>
              <w:rPrChange w:id="96" w:author="Bruno dos Santos Rodrigues" w:date="2016-11-15T22:39:00Z">
                <w:rPr>
                  <w:noProof/>
                  <w:webHidden/>
                </w:rPr>
              </w:rPrChange>
            </w:rPr>
            <w:t>5</w:t>
          </w:r>
          <w:r w:rsidRPr="00891873">
            <w:rPr>
              <w:noProof/>
              <w:webHidden/>
              <w:color w:val="000000" w:themeColor="text1"/>
              <w:rPrChange w:id="97" w:author="Bruno dos Santos Rodrigues" w:date="2016-11-15T22:39:00Z">
                <w:rPr>
                  <w:noProof/>
                  <w:webHidden/>
                </w:rPr>
              </w:rPrChange>
            </w:rPr>
            <w:fldChar w:fldCharType="end"/>
          </w:r>
          <w:r w:rsidRPr="00891873">
            <w:rPr>
              <w:rStyle w:val="Hyperlink"/>
              <w:noProof/>
              <w:color w:val="000000" w:themeColor="text1"/>
              <w:rPrChange w:id="98" w:author="Bruno dos Santos Rodrigues" w:date="2016-11-15T22:39:00Z">
                <w:rPr>
                  <w:rStyle w:val="Hyperlink"/>
                  <w:noProof/>
                </w:rPr>
              </w:rPrChange>
            </w:rPr>
            <w:fldChar w:fldCharType="end"/>
          </w:r>
        </w:p>
        <w:p w14:paraId="6D8C1632"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99"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100" w:author="Bruno dos Santos Rodrigues" w:date="2016-11-15T22:39:00Z">
                <w:rPr>
                  <w:rStyle w:val="Hyperlink"/>
                  <w:noProof/>
                </w:rPr>
              </w:rPrChange>
            </w:rPr>
            <w:fldChar w:fldCharType="begin"/>
          </w:r>
          <w:r w:rsidRPr="00891873">
            <w:rPr>
              <w:rStyle w:val="Hyperlink"/>
              <w:noProof/>
              <w:color w:val="000000" w:themeColor="text1"/>
              <w:rPrChange w:id="101" w:author="Bruno dos Santos Rodrigues" w:date="2016-11-15T22:39:00Z">
                <w:rPr>
                  <w:rStyle w:val="Hyperlink"/>
                  <w:noProof/>
                </w:rPr>
              </w:rPrChange>
            </w:rPr>
            <w:instrText xml:space="preserve"> </w:instrText>
          </w:r>
          <w:r w:rsidRPr="00891873">
            <w:rPr>
              <w:noProof/>
              <w:color w:val="000000" w:themeColor="text1"/>
              <w:rPrChange w:id="102" w:author="Bruno dos Santos Rodrigues" w:date="2016-11-15T22:39:00Z">
                <w:rPr>
                  <w:noProof/>
                </w:rPr>
              </w:rPrChange>
            </w:rPr>
            <w:instrText>HYPERLINK \l "_Toc466999216"</w:instrText>
          </w:r>
          <w:r w:rsidRPr="00891873">
            <w:rPr>
              <w:rStyle w:val="Hyperlink"/>
              <w:noProof/>
              <w:color w:val="000000" w:themeColor="text1"/>
              <w:rPrChange w:id="103" w:author="Bruno dos Santos Rodrigues" w:date="2016-11-15T22:39:00Z">
                <w:rPr>
                  <w:rStyle w:val="Hyperlink"/>
                  <w:noProof/>
                </w:rPr>
              </w:rPrChange>
            </w:rPr>
            <w:instrText xml:space="preserve"> </w:instrText>
          </w:r>
          <w:r w:rsidRPr="00891873">
            <w:rPr>
              <w:rStyle w:val="Hyperlink"/>
              <w:noProof/>
              <w:color w:val="000000" w:themeColor="text1"/>
              <w:rPrChange w:id="104"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105" w:author="Bruno dos Santos Rodrigues" w:date="2016-11-15T22:39:00Z">
                <w:rPr>
                  <w:rStyle w:val="Hyperlink"/>
                  <w:rFonts w:ascii="Arial" w:hAnsi="Arial" w:cs="Arial"/>
                  <w:b/>
                  <w:noProof/>
                </w:rPr>
              </w:rPrChange>
            </w:rPr>
            <w:t>1.2.2.</w:t>
          </w:r>
          <w:r w:rsidRPr="00891873">
            <w:rPr>
              <w:rFonts w:asciiTheme="minorHAnsi" w:eastAsiaTheme="minorEastAsia" w:hAnsiTheme="minorHAnsi" w:cstheme="minorBidi"/>
              <w:noProof/>
              <w:color w:val="000000" w:themeColor="text1"/>
              <w:rPrChange w:id="106"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107" w:author="Bruno dos Santos Rodrigues" w:date="2016-11-15T22:39:00Z">
                <w:rPr>
                  <w:rStyle w:val="Hyperlink"/>
                  <w:rFonts w:ascii="Arial" w:eastAsia="Arial" w:hAnsi="Arial" w:cs="Arial"/>
                  <w:b/>
                  <w:noProof/>
                </w:rPr>
              </w:rPrChange>
            </w:rPr>
            <w:t>Solução Proposta</w:t>
          </w:r>
          <w:r w:rsidRPr="00891873">
            <w:rPr>
              <w:noProof/>
              <w:webHidden/>
              <w:color w:val="000000" w:themeColor="text1"/>
              <w:rPrChange w:id="108" w:author="Bruno dos Santos Rodrigues" w:date="2016-11-15T22:39:00Z">
                <w:rPr>
                  <w:noProof/>
                  <w:webHidden/>
                </w:rPr>
              </w:rPrChange>
            </w:rPr>
            <w:tab/>
          </w:r>
          <w:r w:rsidRPr="00891873">
            <w:rPr>
              <w:noProof/>
              <w:webHidden/>
              <w:color w:val="000000" w:themeColor="text1"/>
              <w:rPrChange w:id="109" w:author="Bruno dos Santos Rodrigues" w:date="2016-11-15T22:39:00Z">
                <w:rPr>
                  <w:noProof/>
                  <w:webHidden/>
                </w:rPr>
              </w:rPrChange>
            </w:rPr>
            <w:fldChar w:fldCharType="begin"/>
          </w:r>
          <w:r w:rsidRPr="00891873">
            <w:rPr>
              <w:noProof/>
              <w:webHidden/>
              <w:color w:val="000000" w:themeColor="text1"/>
              <w:rPrChange w:id="110" w:author="Bruno dos Santos Rodrigues" w:date="2016-11-15T22:39:00Z">
                <w:rPr>
                  <w:noProof/>
                  <w:webHidden/>
                </w:rPr>
              </w:rPrChange>
            </w:rPr>
            <w:instrText xml:space="preserve"> PAGEREF _Toc466999216 \h </w:instrText>
          </w:r>
          <w:r w:rsidRPr="00891873">
            <w:rPr>
              <w:noProof/>
              <w:webHidden/>
              <w:color w:val="000000" w:themeColor="text1"/>
              <w:rPrChange w:id="111" w:author="Bruno dos Santos Rodrigues" w:date="2016-11-15T22:39:00Z">
                <w:rPr>
                  <w:noProof/>
                  <w:webHidden/>
                </w:rPr>
              </w:rPrChange>
            </w:rPr>
          </w:r>
          <w:r w:rsidRPr="00891873">
            <w:rPr>
              <w:noProof/>
              <w:webHidden/>
              <w:color w:val="000000" w:themeColor="text1"/>
              <w:rPrChange w:id="112" w:author="Bruno dos Santos Rodrigues" w:date="2016-11-15T22:39:00Z">
                <w:rPr>
                  <w:noProof/>
                  <w:webHidden/>
                </w:rPr>
              </w:rPrChange>
            </w:rPr>
            <w:fldChar w:fldCharType="separate"/>
          </w:r>
          <w:r w:rsidRPr="00891873">
            <w:rPr>
              <w:noProof/>
              <w:webHidden/>
              <w:color w:val="000000" w:themeColor="text1"/>
              <w:rPrChange w:id="113" w:author="Bruno dos Santos Rodrigues" w:date="2016-11-15T22:39:00Z">
                <w:rPr>
                  <w:noProof/>
                  <w:webHidden/>
                </w:rPr>
              </w:rPrChange>
            </w:rPr>
            <w:t>6</w:t>
          </w:r>
          <w:r w:rsidRPr="00891873">
            <w:rPr>
              <w:noProof/>
              <w:webHidden/>
              <w:color w:val="000000" w:themeColor="text1"/>
              <w:rPrChange w:id="114" w:author="Bruno dos Santos Rodrigues" w:date="2016-11-15T22:39:00Z">
                <w:rPr>
                  <w:noProof/>
                  <w:webHidden/>
                </w:rPr>
              </w:rPrChange>
            </w:rPr>
            <w:fldChar w:fldCharType="end"/>
          </w:r>
          <w:r w:rsidRPr="00891873">
            <w:rPr>
              <w:rStyle w:val="Hyperlink"/>
              <w:noProof/>
              <w:color w:val="000000" w:themeColor="text1"/>
              <w:rPrChange w:id="115" w:author="Bruno dos Santos Rodrigues" w:date="2016-11-15T22:39:00Z">
                <w:rPr>
                  <w:rStyle w:val="Hyperlink"/>
                  <w:noProof/>
                </w:rPr>
              </w:rPrChange>
            </w:rPr>
            <w:fldChar w:fldCharType="end"/>
          </w:r>
        </w:p>
        <w:p w14:paraId="323C7BC5"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116"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117" w:author="Bruno dos Santos Rodrigues" w:date="2016-11-15T22:39:00Z">
                <w:rPr>
                  <w:rStyle w:val="Hyperlink"/>
                  <w:noProof/>
                </w:rPr>
              </w:rPrChange>
            </w:rPr>
            <w:fldChar w:fldCharType="begin"/>
          </w:r>
          <w:r w:rsidRPr="00891873">
            <w:rPr>
              <w:rStyle w:val="Hyperlink"/>
              <w:noProof/>
              <w:color w:val="000000" w:themeColor="text1"/>
              <w:rPrChange w:id="118" w:author="Bruno dos Santos Rodrigues" w:date="2016-11-15T22:39:00Z">
                <w:rPr>
                  <w:rStyle w:val="Hyperlink"/>
                  <w:noProof/>
                </w:rPr>
              </w:rPrChange>
            </w:rPr>
            <w:instrText xml:space="preserve"> </w:instrText>
          </w:r>
          <w:r w:rsidRPr="00891873">
            <w:rPr>
              <w:noProof/>
              <w:color w:val="000000" w:themeColor="text1"/>
              <w:rPrChange w:id="119" w:author="Bruno dos Santos Rodrigues" w:date="2016-11-15T22:39:00Z">
                <w:rPr>
                  <w:noProof/>
                </w:rPr>
              </w:rPrChange>
            </w:rPr>
            <w:instrText>HYPERLINK \l "_Toc466999217"</w:instrText>
          </w:r>
          <w:r w:rsidRPr="00891873">
            <w:rPr>
              <w:rStyle w:val="Hyperlink"/>
              <w:noProof/>
              <w:color w:val="000000" w:themeColor="text1"/>
              <w:rPrChange w:id="120" w:author="Bruno dos Santos Rodrigues" w:date="2016-11-15T22:39:00Z">
                <w:rPr>
                  <w:rStyle w:val="Hyperlink"/>
                  <w:noProof/>
                </w:rPr>
              </w:rPrChange>
            </w:rPr>
            <w:instrText xml:space="preserve"> </w:instrText>
          </w:r>
          <w:r w:rsidRPr="00891873">
            <w:rPr>
              <w:rStyle w:val="Hyperlink"/>
              <w:noProof/>
              <w:color w:val="000000" w:themeColor="text1"/>
              <w:rPrChange w:id="121"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122" w:author="Bruno dos Santos Rodrigues" w:date="2016-11-15T22:39:00Z">
                <w:rPr>
                  <w:rStyle w:val="Hyperlink"/>
                  <w:rFonts w:ascii="Arial" w:hAnsi="Arial" w:cs="Arial"/>
                  <w:b/>
                  <w:noProof/>
                </w:rPr>
              </w:rPrChange>
            </w:rPr>
            <w:t>1.2.</w:t>
          </w:r>
          <w:r w:rsidRPr="00891873">
            <w:rPr>
              <w:rFonts w:asciiTheme="minorHAnsi" w:eastAsiaTheme="minorEastAsia" w:hAnsiTheme="minorHAnsi" w:cstheme="minorBidi"/>
              <w:noProof/>
              <w:color w:val="000000" w:themeColor="text1"/>
              <w:rPrChange w:id="123"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124" w:author="Bruno dos Santos Rodrigues" w:date="2016-11-15T22:39:00Z">
                <w:rPr>
                  <w:rStyle w:val="Hyperlink"/>
                  <w:rFonts w:ascii="Arial" w:eastAsia="Arial" w:hAnsi="Arial" w:cs="Arial"/>
                  <w:b/>
                  <w:noProof/>
                </w:rPr>
              </w:rPrChange>
            </w:rPr>
            <w:t>Objetivos Gerais</w:t>
          </w:r>
          <w:r w:rsidRPr="00891873">
            <w:rPr>
              <w:noProof/>
              <w:webHidden/>
              <w:color w:val="000000" w:themeColor="text1"/>
              <w:rPrChange w:id="125" w:author="Bruno dos Santos Rodrigues" w:date="2016-11-15T22:39:00Z">
                <w:rPr>
                  <w:noProof/>
                  <w:webHidden/>
                </w:rPr>
              </w:rPrChange>
            </w:rPr>
            <w:tab/>
          </w:r>
          <w:r w:rsidRPr="00891873">
            <w:rPr>
              <w:noProof/>
              <w:webHidden/>
              <w:color w:val="000000" w:themeColor="text1"/>
              <w:rPrChange w:id="126" w:author="Bruno dos Santos Rodrigues" w:date="2016-11-15T22:39:00Z">
                <w:rPr>
                  <w:noProof/>
                  <w:webHidden/>
                </w:rPr>
              </w:rPrChange>
            </w:rPr>
            <w:fldChar w:fldCharType="begin"/>
          </w:r>
          <w:r w:rsidRPr="00891873">
            <w:rPr>
              <w:noProof/>
              <w:webHidden/>
              <w:color w:val="000000" w:themeColor="text1"/>
              <w:rPrChange w:id="127" w:author="Bruno dos Santos Rodrigues" w:date="2016-11-15T22:39:00Z">
                <w:rPr>
                  <w:noProof/>
                  <w:webHidden/>
                </w:rPr>
              </w:rPrChange>
            </w:rPr>
            <w:instrText xml:space="preserve"> PAGEREF _Toc466999217 \h </w:instrText>
          </w:r>
          <w:r w:rsidRPr="00891873">
            <w:rPr>
              <w:noProof/>
              <w:webHidden/>
              <w:color w:val="000000" w:themeColor="text1"/>
              <w:rPrChange w:id="128" w:author="Bruno dos Santos Rodrigues" w:date="2016-11-15T22:39:00Z">
                <w:rPr>
                  <w:noProof/>
                  <w:webHidden/>
                </w:rPr>
              </w:rPrChange>
            </w:rPr>
          </w:r>
          <w:r w:rsidRPr="00891873">
            <w:rPr>
              <w:noProof/>
              <w:webHidden/>
              <w:color w:val="000000" w:themeColor="text1"/>
              <w:rPrChange w:id="129" w:author="Bruno dos Santos Rodrigues" w:date="2016-11-15T22:39:00Z">
                <w:rPr>
                  <w:noProof/>
                  <w:webHidden/>
                </w:rPr>
              </w:rPrChange>
            </w:rPr>
            <w:fldChar w:fldCharType="separate"/>
          </w:r>
          <w:r w:rsidRPr="00891873">
            <w:rPr>
              <w:noProof/>
              <w:webHidden/>
              <w:color w:val="000000" w:themeColor="text1"/>
              <w:rPrChange w:id="130" w:author="Bruno dos Santos Rodrigues" w:date="2016-11-15T22:39:00Z">
                <w:rPr>
                  <w:noProof/>
                  <w:webHidden/>
                </w:rPr>
              </w:rPrChange>
            </w:rPr>
            <w:t>7</w:t>
          </w:r>
          <w:r w:rsidRPr="00891873">
            <w:rPr>
              <w:noProof/>
              <w:webHidden/>
              <w:color w:val="000000" w:themeColor="text1"/>
              <w:rPrChange w:id="131" w:author="Bruno dos Santos Rodrigues" w:date="2016-11-15T22:39:00Z">
                <w:rPr>
                  <w:noProof/>
                  <w:webHidden/>
                </w:rPr>
              </w:rPrChange>
            </w:rPr>
            <w:fldChar w:fldCharType="end"/>
          </w:r>
          <w:r w:rsidRPr="00891873">
            <w:rPr>
              <w:rStyle w:val="Hyperlink"/>
              <w:noProof/>
              <w:color w:val="000000" w:themeColor="text1"/>
              <w:rPrChange w:id="132" w:author="Bruno dos Santos Rodrigues" w:date="2016-11-15T22:39:00Z">
                <w:rPr>
                  <w:rStyle w:val="Hyperlink"/>
                  <w:noProof/>
                </w:rPr>
              </w:rPrChange>
            </w:rPr>
            <w:fldChar w:fldCharType="end"/>
          </w:r>
        </w:p>
        <w:p w14:paraId="5564F4EE"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133"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134" w:author="Bruno dos Santos Rodrigues" w:date="2016-11-15T22:39:00Z">
                <w:rPr>
                  <w:rStyle w:val="Hyperlink"/>
                  <w:noProof/>
                </w:rPr>
              </w:rPrChange>
            </w:rPr>
            <w:fldChar w:fldCharType="begin"/>
          </w:r>
          <w:r w:rsidRPr="00891873">
            <w:rPr>
              <w:rStyle w:val="Hyperlink"/>
              <w:noProof/>
              <w:color w:val="000000" w:themeColor="text1"/>
              <w:rPrChange w:id="135" w:author="Bruno dos Santos Rodrigues" w:date="2016-11-15T22:39:00Z">
                <w:rPr>
                  <w:rStyle w:val="Hyperlink"/>
                  <w:noProof/>
                </w:rPr>
              </w:rPrChange>
            </w:rPr>
            <w:instrText xml:space="preserve"> </w:instrText>
          </w:r>
          <w:r w:rsidRPr="00891873">
            <w:rPr>
              <w:noProof/>
              <w:color w:val="000000" w:themeColor="text1"/>
              <w:rPrChange w:id="136" w:author="Bruno dos Santos Rodrigues" w:date="2016-11-15T22:39:00Z">
                <w:rPr>
                  <w:noProof/>
                </w:rPr>
              </w:rPrChange>
            </w:rPr>
            <w:instrText>HYPERLINK \l "_Toc466999218"</w:instrText>
          </w:r>
          <w:r w:rsidRPr="00891873">
            <w:rPr>
              <w:rStyle w:val="Hyperlink"/>
              <w:noProof/>
              <w:color w:val="000000" w:themeColor="text1"/>
              <w:rPrChange w:id="137" w:author="Bruno dos Santos Rodrigues" w:date="2016-11-15T22:39:00Z">
                <w:rPr>
                  <w:rStyle w:val="Hyperlink"/>
                  <w:noProof/>
                </w:rPr>
              </w:rPrChange>
            </w:rPr>
            <w:instrText xml:space="preserve"> </w:instrText>
          </w:r>
          <w:r w:rsidRPr="00891873">
            <w:rPr>
              <w:rStyle w:val="Hyperlink"/>
              <w:noProof/>
              <w:color w:val="000000" w:themeColor="text1"/>
              <w:rPrChange w:id="138"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139" w:author="Bruno dos Santos Rodrigues" w:date="2016-11-15T22:39:00Z">
                <w:rPr>
                  <w:rStyle w:val="Hyperlink"/>
                  <w:rFonts w:ascii="Arial" w:hAnsi="Arial" w:cs="Arial"/>
                  <w:b/>
                  <w:noProof/>
                </w:rPr>
              </w:rPrChange>
            </w:rPr>
            <w:t>1.2.1.</w:t>
          </w:r>
          <w:r w:rsidRPr="00891873">
            <w:rPr>
              <w:rFonts w:asciiTheme="minorHAnsi" w:eastAsiaTheme="minorEastAsia" w:hAnsiTheme="minorHAnsi" w:cstheme="minorBidi"/>
              <w:noProof/>
              <w:color w:val="000000" w:themeColor="text1"/>
              <w:rPrChange w:id="140"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141" w:author="Bruno dos Santos Rodrigues" w:date="2016-11-15T22:39:00Z">
                <w:rPr>
                  <w:rStyle w:val="Hyperlink"/>
                  <w:rFonts w:ascii="Arial" w:eastAsia="Arial" w:hAnsi="Arial" w:cs="Arial"/>
                  <w:b/>
                  <w:noProof/>
                </w:rPr>
              </w:rPrChange>
            </w:rPr>
            <w:t>Objetivos Específicos</w:t>
          </w:r>
          <w:r w:rsidRPr="00891873">
            <w:rPr>
              <w:noProof/>
              <w:webHidden/>
              <w:color w:val="000000" w:themeColor="text1"/>
              <w:rPrChange w:id="142" w:author="Bruno dos Santos Rodrigues" w:date="2016-11-15T22:39:00Z">
                <w:rPr>
                  <w:noProof/>
                  <w:webHidden/>
                </w:rPr>
              </w:rPrChange>
            </w:rPr>
            <w:tab/>
          </w:r>
          <w:r w:rsidRPr="00891873">
            <w:rPr>
              <w:noProof/>
              <w:webHidden/>
              <w:color w:val="000000" w:themeColor="text1"/>
              <w:rPrChange w:id="143" w:author="Bruno dos Santos Rodrigues" w:date="2016-11-15T22:39:00Z">
                <w:rPr>
                  <w:noProof/>
                  <w:webHidden/>
                </w:rPr>
              </w:rPrChange>
            </w:rPr>
            <w:fldChar w:fldCharType="begin"/>
          </w:r>
          <w:r w:rsidRPr="00891873">
            <w:rPr>
              <w:noProof/>
              <w:webHidden/>
              <w:color w:val="000000" w:themeColor="text1"/>
              <w:rPrChange w:id="144" w:author="Bruno dos Santos Rodrigues" w:date="2016-11-15T22:39:00Z">
                <w:rPr>
                  <w:noProof/>
                  <w:webHidden/>
                </w:rPr>
              </w:rPrChange>
            </w:rPr>
            <w:instrText xml:space="preserve"> PAGEREF _Toc466999218 \h </w:instrText>
          </w:r>
          <w:r w:rsidRPr="00891873">
            <w:rPr>
              <w:noProof/>
              <w:webHidden/>
              <w:color w:val="000000" w:themeColor="text1"/>
              <w:rPrChange w:id="145" w:author="Bruno dos Santos Rodrigues" w:date="2016-11-15T22:39:00Z">
                <w:rPr>
                  <w:noProof/>
                  <w:webHidden/>
                </w:rPr>
              </w:rPrChange>
            </w:rPr>
          </w:r>
          <w:r w:rsidRPr="00891873">
            <w:rPr>
              <w:noProof/>
              <w:webHidden/>
              <w:color w:val="000000" w:themeColor="text1"/>
              <w:rPrChange w:id="146" w:author="Bruno dos Santos Rodrigues" w:date="2016-11-15T22:39:00Z">
                <w:rPr>
                  <w:noProof/>
                  <w:webHidden/>
                </w:rPr>
              </w:rPrChange>
            </w:rPr>
            <w:fldChar w:fldCharType="separate"/>
          </w:r>
          <w:r w:rsidRPr="00891873">
            <w:rPr>
              <w:noProof/>
              <w:webHidden/>
              <w:color w:val="000000" w:themeColor="text1"/>
              <w:rPrChange w:id="147" w:author="Bruno dos Santos Rodrigues" w:date="2016-11-15T22:39:00Z">
                <w:rPr>
                  <w:noProof/>
                  <w:webHidden/>
                </w:rPr>
              </w:rPrChange>
            </w:rPr>
            <w:t>7</w:t>
          </w:r>
          <w:r w:rsidRPr="00891873">
            <w:rPr>
              <w:noProof/>
              <w:webHidden/>
              <w:color w:val="000000" w:themeColor="text1"/>
              <w:rPrChange w:id="148" w:author="Bruno dos Santos Rodrigues" w:date="2016-11-15T22:39:00Z">
                <w:rPr>
                  <w:noProof/>
                  <w:webHidden/>
                </w:rPr>
              </w:rPrChange>
            </w:rPr>
            <w:fldChar w:fldCharType="end"/>
          </w:r>
          <w:r w:rsidRPr="00891873">
            <w:rPr>
              <w:rStyle w:val="Hyperlink"/>
              <w:noProof/>
              <w:color w:val="000000" w:themeColor="text1"/>
              <w:rPrChange w:id="149" w:author="Bruno dos Santos Rodrigues" w:date="2016-11-15T22:39:00Z">
                <w:rPr>
                  <w:rStyle w:val="Hyperlink"/>
                  <w:noProof/>
                </w:rPr>
              </w:rPrChange>
            </w:rPr>
            <w:fldChar w:fldCharType="end"/>
          </w:r>
        </w:p>
        <w:p w14:paraId="1D15296D"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150"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151" w:author="Bruno dos Santos Rodrigues" w:date="2016-11-15T22:39:00Z">
                <w:rPr>
                  <w:rStyle w:val="Hyperlink"/>
                  <w:noProof/>
                </w:rPr>
              </w:rPrChange>
            </w:rPr>
            <w:fldChar w:fldCharType="begin"/>
          </w:r>
          <w:r w:rsidRPr="00891873">
            <w:rPr>
              <w:rStyle w:val="Hyperlink"/>
              <w:noProof/>
              <w:color w:val="000000" w:themeColor="text1"/>
              <w:rPrChange w:id="152" w:author="Bruno dos Santos Rodrigues" w:date="2016-11-15T22:39:00Z">
                <w:rPr>
                  <w:rStyle w:val="Hyperlink"/>
                  <w:noProof/>
                </w:rPr>
              </w:rPrChange>
            </w:rPr>
            <w:instrText xml:space="preserve"> </w:instrText>
          </w:r>
          <w:r w:rsidRPr="00891873">
            <w:rPr>
              <w:noProof/>
              <w:color w:val="000000" w:themeColor="text1"/>
              <w:rPrChange w:id="153" w:author="Bruno dos Santos Rodrigues" w:date="2016-11-15T22:39:00Z">
                <w:rPr>
                  <w:noProof/>
                </w:rPr>
              </w:rPrChange>
            </w:rPr>
            <w:instrText>HYPERLINK \l "_Toc466999219"</w:instrText>
          </w:r>
          <w:r w:rsidRPr="00891873">
            <w:rPr>
              <w:rStyle w:val="Hyperlink"/>
              <w:noProof/>
              <w:color w:val="000000" w:themeColor="text1"/>
              <w:rPrChange w:id="154" w:author="Bruno dos Santos Rodrigues" w:date="2016-11-15T22:39:00Z">
                <w:rPr>
                  <w:rStyle w:val="Hyperlink"/>
                  <w:noProof/>
                </w:rPr>
              </w:rPrChange>
            </w:rPr>
            <w:instrText xml:space="preserve"> </w:instrText>
          </w:r>
          <w:r w:rsidRPr="00891873">
            <w:rPr>
              <w:rStyle w:val="Hyperlink"/>
              <w:noProof/>
              <w:color w:val="000000" w:themeColor="text1"/>
              <w:rPrChange w:id="155"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156" w:author="Bruno dos Santos Rodrigues" w:date="2016-11-15T22:39:00Z">
                <w:rPr>
                  <w:rStyle w:val="Hyperlink"/>
                  <w:rFonts w:ascii="Arial" w:hAnsi="Arial" w:cs="Arial"/>
                  <w:b/>
                  <w:noProof/>
                </w:rPr>
              </w:rPrChange>
            </w:rPr>
            <w:t>1.3.</w:t>
          </w:r>
          <w:r w:rsidRPr="00891873">
            <w:rPr>
              <w:rFonts w:asciiTheme="minorHAnsi" w:eastAsiaTheme="minorEastAsia" w:hAnsiTheme="minorHAnsi" w:cstheme="minorBidi"/>
              <w:noProof/>
              <w:color w:val="000000" w:themeColor="text1"/>
              <w:rPrChange w:id="157"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158" w:author="Bruno dos Santos Rodrigues" w:date="2016-11-15T22:39:00Z">
                <w:rPr>
                  <w:rStyle w:val="Hyperlink"/>
                  <w:rFonts w:ascii="Arial" w:eastAsia="Arial" w:hAnsi="Arial" w:cs="Arial"/>
                  <w:b/>
                  <w:noProof/>
                </w:rPr>
              </w:rPrChange>
            </w:rPr>
            <w:t>Metodologia</w:t>
          </w:r>
          <w:r w:rsidRPr="00891873">
            <w:rPr>
              <w:noProof/>
              <w:webHidden/>
              <w:color w:val="000000" w:themeColor="text1"/>
              <w:rPrChange w:id="159" w:author="Bruno dos Santos Rodrigues" w:date="2016-11-15T22:39:00Z">
                <w:rPr>
                  <w:noProof/>
                  <w:webHidden/>
                </w:rPr>
              </w:rPrChange>
            </w:rPr>
            <w:tab/>
          </w:r>
          <w:r w:rsidRPr="00891873">
            <w:rPr>
              <w:noProof/>
              <w:webHidden/>
              <w:color w:val="000000" w:themeColor="text1"/>
              <w:rPrChange w:id="160" w:author="Bruno dos Santos Rodrigues" w:date="2016-11-15T22:39:00Z">
                <w:rPr>
                  <w:noProof/>
                  <w:webHidden/>
                </w:rPr>
              </w:rPrChange>
            </w:rPr>
            <w:fldChar w:fldCharType="begin"/>
          </w:r>
          <w:r w:rsidRPr="00891873">
            <w:rPr>
              <w:noProof/>
              <w:webHidden/>
              <w:color w:val="000000" w:themeColor="text1"/>
              <w:rPrChange w:id="161" w:author="Bruno dos Santos Rodrigues" w:date="2016-11-15T22:39:00Z">
                <w:rPr>
                  <w:noProof/>
                  <w:webHidden/>
                </w:rPr>
              </w:rPrChange>
            </w:rPr>
            <w:instrText xml:space="preserve"> PAGEREF _Toc466999219 \h </w:instrText>
          </w:r>
          <w:r w:rsidRPr="00891873">
            <w:rPr>
              <w:noProof/>
              <w:webHidden/>
              <w:color w:val="000000" w:themeColor="text1"/>
              <w:rPrChange w:id="162" w:author="Bruno dos Santos Rodrigues" w:date="2016-11-15T22:39:00Z">
                <w:rPr>
                  <w:noProof/>
                  <w:webHidden/>
                </w:rPr>
              </w:rPrChange>
            </w:rPr>
          </w:r>
          <w:r w:rsidRPr="00891873">
            <w:rPr>
              <w:noProof/>
              <w:webHidden/>
              <w:color w:val="000000" w:themeColor="text1"/>
              <w:rPrChange w:id="163" w:author="Bruno dos Santos Rodrigues" w:date="2016-11-15T22:39:00Z">
                <w:rPr>
                  <w:noProof/>
                  <w:webHidden/>
                </w:rPr>
              </w:rPrChange>
            </w:rPr>
            <w:fldChar w:fldCharType="separate"/>
          </w:r>
          <w:r w:rsidRPr="00891873">
            <w:rPr>
              <w:noProof/>
              <w:webHidden/>
              <w:color w:val="000000" w:themeColor="text1"/>
              <w:rPrChange w:id="164" w:author="Bruno dos Santos Rodrigues" w:date="2016-11-15T22:39:00Z">
                <w:rPr>
                  <w:noProof/>
                  <w:webHidden/>
                </w:rPr>
              </w:rPrChange>
            </w:rPr>
            <w:t>8</w:t>
          </w:r>
          <w:r w:rsidRPr="00891873">
            <w:rPr>
              <w:noProof/>
              <w:webHidden/>
              <w:color w:val="000000" w:themeColor="text1"/>
              <w:rPrChange w:id="165" w:author="Bruno dos Santos Rodrigues" w:date="2016-11-15T22:39:00Z">
                <w:rPr>
                  <w:noProof/>
                  <w:webHidden/>
                </w:rPr>
              </w:rPrChange>
            </w:rPr>
            <w:fldChar w:fldCharType="end"/>
          </w:r>
          <w:r w:rsidRPr="00891873">
            <w:rPr>
              <w:rStyle w:val="Hyperlink"/>
              <w:noProof/>
              <w:color w:val="000000" w:themeColor="text1"/>
              <w:rPrChange w:id="166" w:author="Bruno dos Santos Rodrigues" w:date="2016-11-15T22:39:00Z">
                <w:rPr>
                  <w:rStyle w:val="Hyperlink"/>
                  <w:noProof/>
                </w:rPr>
              </w:rPrChange>
            </w:rPr>
            <w:fldChar w:fldCharType="end"/>
          </w:r>
        </w:p>
        <w:p w14:paraId="4FE301B4" w14:textId="77777777" w:rsidR="005F5E3C" w:rsidRPr="00891873" w:rsidRDefault="005F5E3C">
          <w:pPr>
            <w:pStyle w:val="Sumrio1"/>
            <w:tabs>
              <w:tab w:val="left" w:pos="440"/>
              <w:tab w:val="right" w:leader="dot" w:pos="8494"/>
            </w:tabs>
            <w:rPr>
              <w:rFonts w:asciiTheme="minorHAnsi" w:eastAsiaTheme="minorEastAsia" w:hAnsiTheme="minorHAnsi" w:cstheme="minorBidi"/>
              <w:noProof/>
              <w:color w:val="000000" w:themeColor="text1"/>
              <w:rPrChange w:id="167"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168" w:author="Bruno dos Santos Rodrigues" w:date="2016-11-15T22:39:00Z">
                <w:rPr>
                  <w:rStyle w:val="Hyperlink"/>
                  <w:noProof/>
                </w:rPr>
              </w:rPrChange>
            </w:rPr>
            <w:fldChar w:fldCharType="begin"/>
          </w:r>
          <w:r w:rsidRPr="00891873">
            <w:rPr>
              <w:rStyle w:val="Hyperlink"/>
              <w:noProof/>
              <w:color w:val="000000" w:themeColor="text1"/>
              <w:rPrChange w:id="169" w:author="Bruno dos Santos Rodrigues" w:date="2016-11-15T22:39:00Z">
                <w:rPr>
                  <w:rStyle w:val="Hyperlink"/>
                  <w:noProof/>
                </w:rPr>
              </w:rPrChange>
            </w:rPr>
            <w:instrText xml:space="preserve"> </w:instrText>
          </w:r>
          <w:r w:rsidRPr="00891873">
            <w:rPr>
              <w:noProof/>
              <w:color w:val="000000" w:themeColor="text1"/>
              <w:rPrChange w:id="170" w:author="Bruno dos Santos Rodrigues" w:date="2016-11-15T22:39:00Z">
                <w:rPr>
                  <w:noProof/>
                </w:rPr>
              </w:rPrChange>
            </w:rPr>
            <w:instrText>HYPERLINK \l "_Toc466999220"</w:instrText>
          </w:r>
          <w:r w:rsidRPr="00891873">
            <w:rPr>
              <w:rStyle w:val="Hyperlink"/>
              <w:noProof/>
              <w:color w:val="000000" w:themeColor="text1"/>
              <w:rPrChange w:id="171" w:author="Bruno dos Santos Rodrigues" w:date="2016-11-15T22:39:00Z">
                <w:rPr>
                  <w:rStyle w:val="Hyperlink"/>
                  <w:noProof/>
                </w:rPr>
              </w:rPrChange>
            </w:rPr>
            <w:instrText xml:space="preserve"> </w:instrText>
          </w:r>
          <w:r w:rsidRPr="00891873">
            <w:rPr>
              <w:rStyle w:val="Hyperlink"/>
              <w:noProof/>
              <w:color w:val="000000" w:themeColor="text1"/>
              <w:rPrChange w:id="172"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173" w:author="Bruno dos Santos Rodrigues" w:date="2016-11-15T22:39:00Z">
                <w:rPr>
                  <w:rStyle w:val="Hyperlink"/>
                  <w:rFonts w:ascii="Arial" w:hAnsi="Arial" w:cs="Arial"/>
                  <w:b/>
                  <w:noProof/>
                </w:rPr>
              </w:rPrChange>
            </w:rPr>
            <w:t>2.</w:t>
          </w:r>
          <w:r w:rsidRPr="00891873">
            <w:rPr>
              <w:rFonts w:asciiTheme="minorHAnsi" w:eastAsiaTheme="minorEastAsia" w:hAnsiTheme="minorHAnsi" w:cstheme="minorBidi"/>
              <w:noProof/>
              <w:color w:val="000000" w:themeColor="text1"/>
              <w:rPrChange w:id="174"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175" w:author="Bruno dos Santos Rodrigues" w:date="2016-11-15T22:39:00Z">
                <w:rPr>
                  <w:rStyle w:val="Hyperlink"/>
                  <w:rFonts w:ascii="Arial" w:eastAsia="Arial" w:hAnsi="Arial" w:cs="Arial"/>
                  <w:b/>
                  <w:noProof/>
                </w:rPr>
              </w:rPrChange>
            </w:rPr>
            <w:t>FUNDAMENTAÇÃO TEÓRICA</w:t>
          </w:r>
          <w:r w:rsidRPr="00891873">
            <w:rPr>
              <w:noProof/>
              <w:webHidden/>
              <w:color w:val="000000" w:themeColor="text1"/>
              <w:rPrChange w:id="176" w:author="Bruno dos Santos Rodrigues" w:date="2016-11-15T22:39:00Z">
                <w:rPr>
                  <w:noProof/>
                  <w:webHidden/>
                </w:rPr>
              </w:rPrChange>
            </w:rPr>
            <w:tab/>
          </w:r>
          <w:r w:rsidRPr="00891873">
            <w:rPr>
              <w:noProof/>
              <w:webHidden/>
              <w:color w:val="000000" w:themeColor="text1"/>
              <w:rPrChange w:id="177" w:author="Bruno dos Santos Rodrigues" w:date="2016-11-15T22:39:00Z">
                <w:rPr>
                  <w:noProof/>
                  <w:webHidden/>
                </w:rPr>
              </w:rPrChange>
            </w:rPr>
            <w:fldChar w:fldCharType="begin"/>
          </w:r>
          <w:r w:rsidRPr="00891873">
            <w:rPr>
              <w:noProof/>
              <w:webHidden/>
              <w:color w:val="000000" w:themeColor="text1"/>
              <w:rPrChange w:id="178" w:author="Bruno dos Santos Rodrigues" w:date="2016-11-15T22:39:00Z">
                <w:rPr>
                  <w:noProof/>
                  <w:webHidden/>
                </w:rPr>
              </w:rPrChange>
            </w:rPr>
            <w:instrText xml:space="preserve"> PAGEREF _Toc466999220 \h </w:instrText>
          </w:r>
          <w:r w:rsidRPr="00891873">
            <w:rPr>
              <w:noProof/>
              <w:webHidden/>
              <w:color w:val="000000" w:themeColor="text1"/>
              <w:rPrChange w:id="179" w:author="Bruno dos Santos Rodrigues" w:date="2016-11-15T22:39:00Z">
                <w:rPr>
                  <w:noProof/>
                  <w:webHidden/>
                </w:rPr>
              </w:rPrChange>
            </w:rPr>
          </w:r>
          <w:r w:rsidRPr="00891873">
            <w:rPr>
              <w:noProof/>
              <w:webHidden/>
              <w:color w:val="000000" w:themeColor="text1"/>
              <w:rPrChange w:id="180" w:author="Bruno dos Santos Rodrigues" w:date="2016-11-15T22:39:00Z">
                <w:rPr>
                  <w:noProof/>
                  <w:webHidden/>
                </w:rPr>
              </w:rPrChange>
            </w:rPr>
            <w:fldChar w:fldCharType="separate"/>
          </w:r>
          <w:r w:rsidRPr="00891873">
            <w:rPr>
              <w:noProof/>
              <w:webHidden/>
              <w:color w:val="000000" w:themeColor="text1"/>
              <w:rPrChange w:id="181" w:author="Bruno dos Santos Rodrigues" w:date="2016-11-15T22:39:00Z">
                <w:rPr>
                  <w:noProof/>
                  <w:webHidden/>
                </w:rPr>
              </w:rPrChange>
            </w:rPr>
            <w:t>11</w:t>
          </w:r>
          <w:r w:rsidRPr="00891873">
            <w:rPr>
              <w:noProof/>
              <w:webHidden/>
              <w:color w:val="000000" w:themeColor="text1"/>
              <w:rPrChange w:id="182" w:author="Bruno dos Santos Rodrigues" w:date="2016-11-15T22:39:00Z">
                <w:rPr>
                  <w:noProof/>
                  <w:webHidden/>
                </w:rPr>
              </w:rPrChange>
            </w:rPr>
            <w:fldChar w:fldCharType="end"/>
          </w:r>
          <w:r w:rsidRPr="00891873">
            <w:rPr>
              <w:rStyle w:val="Hyperlink"/>
              <w:noProof/>
              <w:color w:val="000000" w:themeColor="text1"/>
              <w:rPrChange w:id="183" w:author="Bruno dos Santos Rodrigues" w:date="2016-11-15T22:39:00Z">
                <w:rPr>
                  <w:rStyle w:val="Hyperlink"/>
                  <w:noProof/>
                </w:rPr>
              </w:rPrChange>
            </w:rPr>
            <w:fldChar w:fldCharType="end"/>
          </w:r>
        </w:p>
        <w:p w14:paraId="52C53EB1"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184"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185" w:author="Bruno dos Santos Rodrigues" w:date="2016-11-15T22:39:00Z">
                <w:rPr>
                  <w:rStyle w:val="Hyperlink"/>
                  <w:noProof/>
                </w:rPr>
              </w:rPrChange>
            </w:rPr>
            <w:fldChar w:fldCharType="begin"/>
          </w:r>
          <w:r w:rsidRPr="00891873">
            <w:rPr>
              <w:rStyle w:val="Hyperlink"/>
              <w:noProof/>
              <w:color w:val="000000" w:themeColor="text1"/>
              <w:rPrChange w:id="186" w:author="Bruno dos Santos Rodrigues" w:date="2016-11-15T22:39:00Z">
                <w:rPr>
                  <w:rStyle w:val="Hyperlink"/>
                  <w:noProof/>
                </w:rPr>
              </w:rPrChange>
            </w:rPr>
            <w:instrText xml:space="preserve"> </w:instrText>
          </w:r>
          <w:r w:rsidRPr="00891873">
            <w:rPr>
              <w:noProof/>
              <w:color w:val="000000" w:themeColor="text1"/>
              <w:rPrChange w:id="187" w:author="Bruno dos Santos Rodrigues" w:date="2016-11-15T22:39:00Z">
                <w:rPr>
                  <w:noProof/>
                </w:rPr>
              </w:rPrChange>
            </w:rPr>
            <w:instrText>HYPERLINK \l "_Toc466999222"</w:instrText>
          </w:r>
          <w:r w:rsidRPr="00891873">
            <w:rPr>
              <w:rStyle w:val="Hyperlink"/>
              <w:noProof/>
              <w:color w:val="000000" w:themeColor="text1"/>
              <w:rPrChange w:id="188" w:author="Bruno dos Santos Rodrigues" w:date="2016-11-15T22:39:00Z">
                <w:rPr>
                  <w:rStyle w:val="Hyperlink"/>
                  <w:noProof/>
                </w:rPr>
              </w:rPrChange>
            </w:rPr>
            <w:instrText xml:space="preserve"> </w:instrText>
          </w:r>
          <w:r w:rsidRPr="00891873">
            <w:rPr>
              <w:rStyle w:val="Hyperlink"/>
              <w:noProof/>
              <w:color w:val="000000" w:themeColor="text1"/>
              <w:rPrChange w:id="189"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190" w:author="Bruno dos Santos Rodrigues" w:date="2016-11-15T22:39:00Z">
                <w:rPr>
                  <w:rStyle w:val="Hyperlink"/>
                  <w:rFonts w:ascii="Arial" w:hAnsi="Arial" w:cs="Arial"/>
                  <w:b/>
                  <w:noProof/>
                </w:rPr>
              </w:rPrChange>
            </w:rPr>
            <w:t>2.1.</w:t>
          </w:r>
          <w:r w:rsidRPr="00891873">
            <w:rPr>
              <w:rFonts w:asciiTheme="minorHAnsi" w:eastAsiaTheme="minorEastAsia" w:hAnsiTheme="minorHAnsi" w:cstheme="minorBidi"/>
              <w:noProof/>
              <w:color w:val="000000" w:themeColor="text1"/>
              <w:rPrChange w:id="191"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192" w:author="Bruno dos Santos Rodrigues" w:date="2016-11-15T22:39:00Z">
                <w:rPr>
                  <w:rStyle w:val="Hyperlink"/>
                  <w:rFonts w:ascii="Arial" w:eastAsia="Arial" w:hAnsi="Arial" w:cs="Arial"/>
                  <w:b/>
                  <w:noProof/>
                </w:rPr>
              </w:rPrChange>
            </w:rPr>
            <w:t>ITIL</w:t>
          </w:r>
          <w:r w:rsidRPr="00891873">
            <w:rPr>
              <w:noProof/>
              <w:webHidden/>
              <w:color w:val="000000" w:themeColor="text1"/>
              <w:rPrChange w:id="193" w:author="Bruno dos Santos Rodrigues" w:date="2016-11-15T22:39:00Z">
                <w:rPr>
                  <w:noProof/>
                  <w:webHidden/>
                </w:rPr>
              </w:rPrChange>
            </w:rPr>
            <w:tab/>
          </w:r>
          <w:r w:rsidRPr="00891873">
            <w:rPr>
              <w:noProof/>
              <w:webHidden/>
              <w:color w:val="000000" w:themeColor="text1"/>
              <w:rPrChange w:id="194" w:author="Bruno dos Santos Rodrigues" w:date="2016-11-15T22:39:00Z">
                <w:rPr>
                  <w:noProof/>
                  <w:webHidden/>
                </w:rPr>
              </w:rPrChange>
            </w:rPr>
            <w:fldChar w:fldCharType="begin"/>
          </w:r>
          <w:r w:rsidRPr="00891873">
            <w:rPr>
              <w:noProof/>
              <w:webHidden/>
              <w:color w:val="000000" w:themeColor="text1"/>
              <w:rPrChange w:id="195" w:author="Bruno dos Santos Rodrigues" w:date="2016-11-15T22:39:00Z">
                <w:rPr>
                  <w:noProof/>
                  <w:webHidden/>
                </w:rPr>
              </w:rPrChange>
            </w:rPr>
            <w:instrText xml:space="preserve"> PAGEREF _Toc466999222 \h </w:instrText>
          </w:r>
          <w:r w:rsidRPr="00891873">
            <w:rPr>
              <w:noProof/>
              <w:webHidden/>
              <w:color w:val="000000" w:themeColor="text1"/>
              <w:rPrChange w:id="196" w:author="Bruno dos Santos Rodrigues" w:date="2016-11-15T22:39:00Z">
                <w:rPr>
                  <w:noProof/>
                  <w:webHidden/>
                </w:rPr>
              </w:rPrChange>
            </w:rPr>
          </w:r>
          <w:r w:rsidRPr="00891873">
            <w:rPr>
              <w:noProof/>
              <w:webHidden/>
              <w:color w:val="000000" w:themeColor="text1"/>
              <w:rPrChange w:id="197" w:author="Bruno dos Santos Rodrigues" w:date="2016-11-15T22:39:00Z">
                <w:rPr>
                  <w:noProof/>
                  <w:webHidden/>
                </w:rPr>
              </w:rPrChange>
            </w:rPr>
            <w:fldChar w:fldCharType="separate"/>
          </w:r>
          <w:r w:rsidRPr="00891873">
            <w:rPr>
              <w:noProof/>
              <w:webHidden/>
              <w:color w:val="000000" w:themeColor="text1"/>
              <w:rPrChange w:id="198" w:author="Bruno dos Santos Rodrigues" w:date="2016-11-15T22:39:00Z">
                <w:rPr>
                  <w:noProof/>
                  <w:webHidden/>
                </w:rPr>
              </w:rPrChange>
            </w:rPr>
            <w:t>11</w:t>
          </w:r>
          <w:r w:rsidRPr="00891873">
            <w:rPr>
              <w:noProof/>
              <w:webHidden/>
              <w:color w:val="000000" w:themeColor="text1"/>
              <w:rPrChange w:id="199" w:author="Bruno dos Santos Rodrigues" w:date="2016-11-15T22:39:00Z">
                <w:rPr>
                  <w:noProof/>
                  <w:webHidden/>
                </w:rPr>
              </w:rPrChange>
            </w:rPr>
            <w:fldChar w:fldCharType="end"/>
          </w:r>
          <w:r w:rsidRPr="00891873">
            <w:rPr>
              <w:rStyle w:val="Hyperlink"/>
              <w:noProof/>
              <w:color w:val="000000" w:themeColor="text1"/>
              <w:rPrChange w:id="200" w:author="Bruno dos Santos Rodrigues" w:date="2016-11-15T22:39:00Z">
                <w:rPr>
                  <w:rStyle w:val="Hyperlink"/>
                  <w:noProof/>
                </w:rPr>
              </w:rPrChange>
            </w:rPr>
            <w:fldChar w:fldCharType="end"/>
          </w:r>
        </w:p>
        <w:p w14:paraId="7402E025"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201"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202" w:author="Bruno dos Santos Rodrigues" w:date="2016-11-15T22:39:00Z">
                <w:rPr>
                  <w:rStyle w:val="Hyperlink"/>
                  <w:noProof/>
                </w:rPr>
              </w:rPrChange>
            </w:rPr>
            <w:fldChar w:fldCharType="begin"/>
          </w:r>
          <w:r w:rsidRPr="00891873">
            <w:rPr>
              <w:rStyle w:val="Hyperlink"/>
              <w:noProof/>
              <w:color w:val="000000" w:themeColor="text1"/>
              <w:rPrChange w:id="203" w:author="Bruno dos Santos Rodrigues" w:date="2016-11-15T22:39:00Z">
                <w:rPr>
                  <w:rStyle w:val="Hyperlink"/>
                  <w:noProof/>
                </w:rPr>
              </w:rPrChange>
            </w:rPr>
            <w:instrText xml:space="preserve"> </w:instrText>
          </w:r>
          <w:r w:rsidRPr="00891873">
            <w:rPr>
              <w:noProof/>
              <w:color w:val="000000" w:themeColor="text1"/>
              <w:rPrChange w:id="204" w:author="Bruno dos Santos Rodrigues" w:date="2016-11-15T22:39:00Z">
                <w:rPr>
                  <w:noProof/>
                </w:rPr>
              </w:rPrChange>
            </w:rPr>
            <w:instrText>HYPERLINK \l "_Toc466999224"</w:instrText>
          </w:r>
          <w:r w:rsidRPr="00891873">
            <w:rPr>
              <w:rStyle w:val="Hyperlink"/>
              <w:noProof/>
              <w:color w:val="000000" w:themeColor="text1"/>
              <w:rPrChange w:id="205" w:author="Bruno dos Santos Rodrigues" w:date="2016-11-15T22:39:00Z">
                <w:rPr>
                  <w:rStyle w:val="Hyperlink"/>
                  <w:noProof/>
                </w:rPr>
              </w:rPrChange>
            </w:rPr>
            <w:instrText xml:space="preserve"> </w:instrText>
          </w:r>
          <w:r w:rsidRPr="00891873">
            <w:rPr>
              <w:rStyle w:val="Hyperlink"/>
              <w:noProof/>
              <w:color w:val="000000" w:themeColor="text1"/>
              <w:rPrChange w:id="206"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207" w:author="Bruno dos Santos Rodrigues" w:date="2016-11-15T22:39:00Z">
                <w:rPr>
                  <w:rStyle w:val="Hyperlink"/>
                  <w:rFonts w:ascii="Arial" w:hAnsi="Arial" w:cs="Arial"/>
                  <w:b/>
                  <w:noProof/>
                </w:rPr>
              </w:rPrChange>
            </w:rPr>
            <w:t>3.1.1.</w:t>
          </w:r>
          <w:r w:rsidRPr="00891873">
            <w:rPr>
              <w:rFonts w:asciiTheme="minorHAnsi" w:eastAsiaTheme="minorEastAsia" w:hAnsiTheme="minorHAnsi" w:cstheme="minorBidi"/>
              <w:noProof/>
              <w:color w:val="000000" w:themeColor="text1"/>
              <w:rPrChange w:id="208"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209" w:author="Bruno dos Santos Rodrigues" w:date="2016-11-15T22:39:00Z">
                <w:rPr>
                  <w:rStyle w:val="Hyperlink"/>
                  <w:rFonts w:ascii="Arial" w:eastAsia="Arial" w:hAnsi="Arial" w:cs="Arial"/>
                  <w:b/>
                  <w:noProof/>
                </w:rPr>
              </w:rPrChange>
            </w:rPr>
            <w:t>Operação de Serviço</w:t>
          </w:r>
          <w:r w:rsidRPr="00891873">
            <w:rPr>
              <w:noProof/>
              <w:webHidden/>
              <w:color w:val="000000" w:themeColor="text1"/>
              <w:rPrChange w:id="210" w:author="Bruno dos Santos Rodrigues" w:date="2016-11-15T22:39:00Z">
                <w:rPr>
                  <w:noProof/>
                  <w:webHidden/>
                </w:rPr>
              </w:rPrChange>
            </w:rPr>
            <w:tab/>
          </w:r>
          <w:r w:rsidRPr="00891873">
            <w:rPr>
              <w:noProof/>
              <w:webHidden/>
              <w:color w:val="000000" w:themeColor="text1"/>
              <w:rPrChange w:id="211" w:author="Bruno dos Santos Rodrigues" w:date="2016-11-15T22:39:00Z">
                <w:rPr>
                  <w:noProof/>
                  <w:webHidden/>
                </w:rPr>
              </w:rPrChange>
            </w:rPr>
            <w:fldChar w:fldCharType="begin"/>
          </w:r>
          <w:r w:rsidRPr="00891873">
            <w:rPr>
              <w:noProof/>
              <w:webHidden/>
              <w:color w:val="000000" w:themeColor="text1"/>
              <w:rPrChange w:id="212" w:author="Bruno dos Santos Rodrigues" w:date="2016-11-15T22:39:00Z">
                <w:rPr>
                  <w:noProof/>
                  <w:webHidden/>
                </w:rPr>
              </w:rPrChange>
            </w:rPr>
            <w:instrText xml:space="preserve"> PAGEREF _Toc466999224 \h </w:instrText>
          </w:r>
          <w:r w:rsidRPr="00891873">
            <w:rPr>
              <w:noProof/>
              <w:webHidden/>
              <w:color w:val="000000" w:themeColor="text1"/>
              <w:rPrChange w:id="213" w:author="Bruno dos Santos Rodrigues" w:date="2016-11-15T22:39:00Z">
                <w:rPr>
                  <w:noProof/>
                  <w:webHidden/>
                </w:rPr>
              </w:rPrChange>
            </w:rPr>
          </w:r>
          <w:r w:rsidRPr="00891873">
            <w:rPr>
              <w:noProof/>
              <w:webHidden/>
              <w:color w:val="000000" w:themeColor="text1"/>
              <w:rPrChange w:id="214" w:author="Bruno dos Santos Rodrigues" w:date="2016-11-15T22:39:00Z">
                <w:rPr>
                  <w:noProof/>
                  <w:webHidden/>
                </w:rPr>
              </w:rPrChange>
            </w:rPr>
            <w:fldChar w:fldCharType="separate"/>
          </w:r>
          <w:r w:rsidRPr="00891873">
            <w:rPr>
              <w:noProof/>
              <w:webHidden/>
              <w:color w:val="000000" w:themeColor="text1"/>
              <w:rPrChange w:id="215" w:author="Bruno dos Santos Rodrigues" w:date="2016-11-15T22:39:00Z">
                <w:rPr>
                  <w:noProof/>
                  <w:webHidden/>
                </w:rPr>
              </w:rPrChange>
            </w:rPr>
            <w:t>11</w:t>
          </w:r>
          <w:r w:rsidRPr="00891873">
            <w:rPr>
              <w:noProof/>
              <w:webHidden/>
              <w:color w:val="000000" w:themeColor="text1"/>
              <w:rPrChange w:id="216" w:author="Bruno dos Santos Rodrigues" w:date="2016-11-15T22:39:00Z">
                <w:rPr>
                  <w:noProof/>
                  <w:webHidden/>
                </w:rPr>
              </w:rPrChange>
            </w:rPr>
            <w:fldChar w:fldCharType="end"/>
          </w:r>
          <w:r w:rsidRPr="00891873">
            <w:rPr>
              <w:rStyle w:val="Hyperlink"/>
              <w:noProof/>
              <w:color w:val="000000" w:themeColor="text1"/>
              <w:rPrChange w:id="217" w:author="Bruno dos Santos Rodrigues" w:date="2016-11-15T22:39:00Z">
                <w:rPr>
                  <w:rStyle w:val="Hyperlink"/>
                  <w:noProof/>
                </w:rPr>
              </w:rPrChange>
            </w:rPr>
            <w:fldChar w:fldCharType="end"/>
          </w:r>
        </w:p>
        <w:p w14:paraId="2D5DCF19"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218"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219" w:author="Bruno dos Santos Rodrigues" w:date="2016-11-15T22:39:00Z">
                <w:rPr>
                  <w:rStyle w:val="Hyperlink"/>
                  <w:noProof/>
                </w:rPr>
              </w:rPrChange>
            </w:rPr>
            <w:fldChar w:fldCharType="begin"/>
          </w:r>
          <w:r w:rsidRPr="00891873">
            <w:rPr>
              <w:rStyle w:val="Hyperlink"/>
              <w:noProof/>
              <w:color w:val="000000" w:themeColor="text1"/>
              <w:rPrChange w:id="220" w:author="Bruno dos Santos Rodrigues" w:date="2016-11-15T22:39:00Z">
                <w:rPr>
                  <w:rStyle w:val="Hyperlink"/>
                  <w:noProof/>
                </w:rPr>
              </w:rPrChange>
            </w:rPr>
            <w:instrText xml:space="preserve"> </w:instrText>
          </w:r>
          <w:r w:rsidRPr="00891873">
            <w:rPr>
              <w:noProof/>
              <w:color w:val="000000" w:themeColor="text1"/>
              <w:rPrChange w:id="221" w:author="Bruno dos Santos Rodrigues" w:date="2016-11-15T22:39:00Z">
                <w:rPr>
                  <w:noProof/>
                </w:rPr>
              </w:rPrChange>
            </w:rPr>
            <w:instrText>HYPERLINK \l "_Toc466999227"</w:instrText>
          </w:r>
          <w:r w:rsidRPr="00891873">
            <w:rPr>
              <w:rStyle w:val="Hyperlink"/>
              <w:noProof/>
              <w:color w:val="000000" w:themeColor="text1"/>
              <w:rPrChange w:id="222" w:author="Bruno dos Santos Rodrigues" w:date="2016-11-15T22:39:00Z">
                <w:rPr>
                  <w:rStyle w:val="Hyperlink"/>
                  <w:noProof/>
                </w:rPr>
              </w:rPrChange>
            </w:rPr>
            <w:instrText xml:space="preserve"> </w:instrText>
          </w:r>
          <w:r w:rsidRPr="00891873">
            <w:rPr>
              <w:rStyle w:val="Hyperlink"/>
              <w:noProof/>
              <w:color w:val="000000" w:themeColor="text1"/>
              <w:rPrChange w:id="223"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224" w:author="Bruno dos Santos Rodrigues" w:date="2016-11-15T22:39:00Z">
                <w:rPr>
                  <w:rStyle w:val="Hyperlink"/>
                  <w:rFonts w:ascii="Arial" w:hAnsi="Arial" w:cs="Arial"/>
                  <w:b/>
                  <w:noProof/>
                </w:rPr>
              </w:rPrChange>
            </w:rPr>
            <w:t>2.2.</w:t>
          </w:r>
          <w:r w:rsidRPr="00891873">
            <w:rPr>
              <w:rFonts w:asciiTheme="minorHAnsi" w:eastAsiaTheme="minorEastAsia" w:hAnsiTheme="minorHAnsi" w:cstheme="minorBidi"/>
              <w:noProof/>
              <w:color w:val="000000" w:themeColor="text1"/>
              <w:rPrChange w:id="225"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226" w:author="Bruno dos Santos Rodrigues" w:date="2016-11-15T22:39:00Z">
                <w:rPr>
                  <w:rStyle w:val="Hyperlink"/>
                  <w:rFonts w:ascii="Arial" w:eastAsia="Arial" w:hAnsi="Arial" w:cs="Arial"/>
                  <w:b/>
                  <w:noProof/>
                </w:rPr>
              </w:rPrChange>
            </w:rPr>
            <w:t>GitHub</w:t>
          </w:r>
          <w:r w:rsidRPr="00891873">
            <w:rPr>
              <w:noProof/>
              <w:webHidden/>
              <w:color w:val="000000" w:themeColor="text1"/>
              <w:rPrChange w:id="227" w:author="Bruno dos Santos Rodrigues" w:date="2016-11-15T22:39:00Z">
                <w:rPr>
                  <w:noProof/>
                  <w:webHidden/>
                </w:rPr>
              </w:rPrChange>
            </w:rPr>
            <w:tab/>
          </w:r>
          <w:r w:rsidRPr="00891873">
            <w:rPr>
              <w:noProof/>
              <w:webHidden/>
              <w:color w:val="000000" w:themeColor="text1"/>
              <w:rPrChange w:id="228" w:author="Bruno dos Santos Rodrigues" w:date="2016-11-15T22:39:00Z">
                <w:rPr>
                  <w:noProof/>
                  <w:webHidden/>
                </w:rPr>
              </w:rPrChange>
            </w:rPr>
            <w:fldChar w:fldCharType="begin"/>
          </w:r>
          <w:r w:rsidRPr="00891873">
            <w:rPr>
              <w:noProof/>
              <w:webHidden/>
              <w:color w:val="000000" w:themeColor="text1"/>
              <w:rPrChange w:id="229" w:author="Bruno dos Santos Rodrigues" w:date="2016-11-15T22:39:00Z">
                <w:rPr>
                  <w:noProof/>
                  <w:webHidden/>
                </w:rPr>
              </w:rPrChange>
            </w:rPr>
            <w:instrText xml:space="preserve"> PAGEREF _Toc466999227 \h </w:instrText>
          </w:r>
          <w:r w:rsidRPr="00891873">
            <w:rPr>
              <w:noProof/>
              <w:webHidden/>
              <w:color w:val="000000" w:themeColor="text1"/>
              <w:rPrChange w:id="230" w:author="Bruno dos Santos Rodrigues" w:date="2016-11-15T22:39:00Z">
                <w:rPr>
                  <w:noProof/>
                  <w:webHidden/>
                </w:rPr>
              </w:rPrChange>
            </w:rPr>
          </w:r>
          <w:r w:rsidRPr="00891873">
            <w:rPr>
              <w:noProof/>
              <w:webHidden/>
              <w:color w:val="000000" w:themeColor="text1"/>
              <w:rPrChange w:id="231" w:author="Bruno dos Santos Rodrigues" w:date="2016-11-15T22:39:00Z">
                <w:rPr>
                  <w:noProof/>
                  <w:webHidden/>
                </w:rPr>
              </w:rPrChange>
            </w:rPr>
            <w:fldChar w:fldCharType="separate"/>
          </w:r>
          <w:r w:rsidRPr="00891873">
            <w:rPr>
              <w:noProof/>
              <w:webHidden/>
              <w:color w:val="000000" w:themeColor="text1"/>
              <w:rPrChange w:id="232" w:author="Bruno dos Santos Rodrigues" w:date="2016-11-15T22:39:00Z">
                <w:rPr>
                  <w:noProof/>
                  <w:webHidden/>
                </w:rPr>
              </w:rPrChange>
            </w:rPr>
            <w:t>12</w:t>
          </w:r>
          <w:r w:rsidRPr="00891873">
            <w:rPr>
              <w:noProof/>
              <w:webHidden/>
              <w:color w:val="000000" w:themeColor="text1"/>
              <w:rPrChange w:id="233" w:author="Bruno dos Santos Rodrigues" w:date="2016-11-15T22:39:00Z">
                <w:rPr>
                  <w:noProof/>
                  <w:webHidden/>
                </w:rPr>
              </w:rPrChange>
            </w:rPr>
            <w:fldChar w:fldCharType="end"/>
          </w:r>
          <w:r w:rsidRPr="00891873">
            <w:rPr>
              <w:rStyle w:val="Hyperlink"/>
              <w:noProof/>
              <w:color w:val="000000" w:themeColor="text1"/>
              <w:rPrChange w:id="234" w:author="Bruno dos Santos Rodrigues" w:date="2016-11-15T22:39:00Z">
                <w:rPr>
                  <w:rStyle w:val="Hyperlink"/>
                  <w:noProof/>
                </w:rPr>
              </w:rPrChange>
            </w:rPr>
            <w:fldChar w:fldCharType="end"/>
          </w:r>
        </w:p>
        <w:p w14:paraId="02DEBC0A"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235"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236" w:author="Bruno dos Santos Rodrigues" w:date="2016-11-15T22:39:00Z">
                <w:rPr>
                  <w:rStyle w:val="Hyperlink"/>
                  <w:noProof/>
                </w:rPr>
              </w:rPrChange>
            </w:rPr>
            <w:fldChar w:fldCharType="begin"/>
          </w:r>
          <w:r w:rsidRPr="00891873">
            <w:rPr>
              <w:rStyle w:val="Hyperlink"/>
              <w:noProof/>
              <w:color w:val="000000" w:themeColor="text1"/>
              <w:rPrChange w:id="237" w:author="Bruno dos Santos Rodrigues" w:date="2016-11-15T22:39:00Z">
                <w:rPr>
                  <w:rStyle w:val="Hyperlink"/>
                  <w:noProof/>
                </w:rPr>
              </w:rPrChange>
            </w:rPr>
            <w:instrText xml:space="preserve"> </w:instrText>
          </w:r>
          <w:r w:rsidRPr="00891873">
            <w:rPr>
              <w:noProof/>
              <w:color w:val="000000" w:themeColor="text1"/>
              <w:rPrChange w:id="238" w:author="Bruno dos Santos Rodrigues" w:date="2016-11-15T22:39:00Z">
                <w:rPr>
                  <w:noProof/>
                </w:rPr>
              </w:rPrChange>
            </w:rPr>
            <w:instrText>HYPERLINK \l "_Toc466999228"</w:instrText>
          </w:r>
          <w:r w:rsidRPr="00891873">
            <w:rPr>
              <w:rStyle w:val="Hyperlink"/>
              <w:noProof/>
              <w:color w:val="000000" w:themeColor="text1"/>
              <w:rPrChange w:id="239" w:author="Bruno dos Santos Rodrigues" w:date="2016-11-15T22:39:00Z">
                <w:rPr>
                  <w:rStyle w:val="Hyperlink"/>
                  <w:noProof/>
                </w:rPr>
              </w:rPrChange>
            </w:rPr>
            <w:instrText xml:space="preserve"> </w:instrText>
          </w:r>
          <w:r w:rsidRPr="00891873">
            <w:rPr>
              <w:rStyle w:val="Hyperlink"/>
              <w:noProof/>
              <w:color w:val="000000" w:themeColor="text1"/>
              <w:rPrChange w:id="240"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241" w:author="Bruno dos Santos Rodrigues" w:date="2016-11-15T22:39:00Z">
                <w:rPr>
                  <w:rStyle w:val="Hyperlink"/>
                  <w:rFonts w:ascii="Arial" w:hAnsi="Arial" w:cs="Arial"/>
                  <w:b/>
                  <w:noProof/>
                </w:rPr>
              </w:rPrChange>
            </w:rPr>
            <w:t>2.3.</w:t>
          </w:r>
          <w:r w:rsidRPr="00891873">
            <w:rPr>
              <w:rFonts w:asciiTheme="minorHAnsi" w:eastAsiaTheme="minorEastAsia" w:hAnsiTheme="minorHAnsi" w:cstheme="minorBidi"/>
              <w:noProof/>
              <w:color w:val="000000" w:themeColor="text1"/>
              <w:rPrChange w:id="242"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243" w:author="Bruno dos Santos Rodrigues" w:date="2016-11-15T22:39:00Z">
                <w:rPr>
                  <w:rStyle w:val="Hyperlink"/>
                  <w:rFonts w:ascii="Arial" w:eastAsia="Arial" w:hAnsi="Arial" w:cs="Arial"/>
                  <w:b/>
                  <w:noProof/>
                </w:rPr>
              </w:rPrChange>
            </w:rPr>
            <w:t>Qt e Qt Creator</w:t>
          </w:r>
          <w:r w:rsidRPr="00891873">
            <w:rPr>
              <w:noProof/>
              <w:webHidden/>
              <w:color w:val="000000" w:themeColor="text1"/>
              <w:rPrChange w:id="244" w:author="Bruno dos Santos Rodrigues" w:date="2016-11-15T22:39:00Z">
                <w:rPr>
                  <w:noProof/>
                  <w:webHidden/>
                </w:rPr>
              </w:rPrChange>
            </w:rPr>
            <w:tab/>
          </w:r>
          <w:r w:rsidRPr="00891873">
            <w:rPr>
              <w:noProof/>
              <w:webHidden/>
              <w:color w:val="000000" w:themeColor="text1"/>
              <w:rPrChange w:id="245" w:author="Bruno dos Santos Rodrigues" w:date="2016-11-15T22:39:00Z">
                <w:rPr>
                  <w:noProof/>
                  <w:webHidden/>
                </w:rPr>
              </w:rPrChange>
            </w:rPr>
            <w:fldChar w:fldCharType="begin"/>
          </w:r>
          <w:r w:rsidRPr="00891873">
            <w:rPr>
              <w:noProof/>
              <w:webHidden/>
              <w:color w:val="000000" w:themeColor="text1"/>
              <w:rPrChange w:id="246" w:author="Bruno dos Santos Rodrigues" w:date="2016-11-15T22:39:00Z">
                <w:rPr>
                  <w:noProof/>
                  <w:webHidden/>
                </w:rPr>
              </w:rPrChange>
            </w:rPr>
            <w:instrText xml:space="preserve"> PAGEREF _Toc466999228 \h </w:instrText>
          </w:r>
          <w:r w:rsidRPr="00891873">
            <w:rPr>
              <w:noProof/>
              <w:webHidden/>
              <w:color w:val="000000" w:themeColor="text1"/>
              <w:rPrChange w:id="247" w:author="Bruno dos Santos Rodrigues" w:date="2016-11-15T22:39:00Z">
                <w:rPr>
                  <w:noProof/>
                  <w:webHidden/>
                </w:rPr>
              </w:rPrChange>
            </w:rPr>
          </w:r>
          <w:r w:rsidRPr="00891873">
            <w:rPr>
              <w:noProof/>
              <w:webHidden/>
              <w:color w:val="000000" w:themeColor="text1"/>
              <w:rPrChange w:id="248" w:author="Bruno dos Santos Rodrigues" w:date="2016-11-15T22:39:00Z">
                <w:rPr>
                  <w:noProof/>
                  <w:webHidden/>
                </w:rPr>
              </w:rPrChange>
            </w:rPr>
            <w:fldChar w:fldCharType="separate"/>
          </w:r>
          <w:r w:rsidRPr="00891873">
            <w:rPr>
              <w:noProof/>
              <w:webHidden/>
              <w:color w:val="000000" w:themeColor="text1"/>
              <w:rPrChange w:id="249" w:author="Bruno dos Santos Rodrigues" w:date="2016-11-15T22:39:00Z">
                <w:rPr>
                  <w:noProof/>
                  <w:webHidden/>
                </w:rPr>
              </w:rPrChange>
            </w:rPr>
            <w:t>13</w:t>
          </w:r>
          <w:r w:rsidRPr="00891873">
            <w:rPr>
              <w:noProof/>
              <w:webHidden/>
              <w:color w:val="000000" w:themeColor="text1"/>
              <w:rPrChange w:id="250" w:author="Bruno dos Santos Rodrigues" w:date="2016-11-15T22:39:00Z">
                <w:rPr>
                  <w:noProof/>
                  <w:webHidden/>
                </w:rPr>
              </w:rPrChange>
            </w:rPr>
            <w:fldChar w:fldCharType="end"/>
          </w:r>
          <w:r w:rsidRPr="00891873">
            <w:rPr>
              <w:rStyle w:val="Hyperlink"/>
              <w:noProof/>
              <w:color w:val="000000" w:themeColor="text1"/>
              <w:rPrChange w:id="251" w:author="Bruno dos Santos Rodrigues" w:date="2016-11-15T22:39:00Z">
                <w:rPr>
                  <w:rStyle w:val="Hyperlink"/>
                  <w:noProof/>
                </w:rPr>
              </w:rPrChange>
            </w:rPr>
            <w:fldChar w:fldCharType="end"/>
          </w:r>
        </w:p>
        <w:p w14:paraId="35E089D3"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252"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253" w:author="Bruno dos Santos Rodrigues" w:date="2016-11-15T22:39:00Z">
                <w:rPr>
                  <w:rStyle w:val="Hyperlink"/>
                  <w:noProof/>
                </w:rPr>
              </w:rPrChange>
            </w:rPr>
            <w:fldChar w:fldCharType="begin"/>
          </w:r>
          <w:r w:rsidRPr="00891873">
            <w:rPr>
              <w:rStyle w:val="Hyperlink"/>
              <w:noProof/>
              <w:color w:val="000000" w:themeColor="text1"/>
              <w:rPrChange w:id="254" w:author="Bruno dos Santos Rodrigues" w:date="2016-11-15T22:39:00Z">
                <w:rPr>
                  <w:rStyle w:val="Hyperlink"/>
                  <w:noProof/>
                </w:rPr>
              </w:rPrChange>
            </w:rPr>
            <w:instrText xml:space="preserve"> </w:instrText>
          </w:r>
          <w:r w:rsidRPr="00891873">
            <w:rPr>
              <w:noProof/>
              <w:color w:val="000000" w:themeColor="text1"/>
              <w:rPrChange w:id="255" w:author="Bruno dos Santos Rodrigues" w:date="2016-11-15T22:39:00Z">
                <w:rPr>
                  <w:noProof/>
                </w:rPr>
              </w:rPrChange>
            </w:rPr>
            <w:instrText>HYPERLINK \l "_Toc466999229"</w:instrText>
          </w:r>
          <w:r w:rsidRPr="00891873">
            <w:rPr>
              <w:rStyle w:val="Hyperlink"/>
              <w:noProof/>
              <w:color w:val="000000" w:themeColor="text1"/>
              <w:rPrChange w:id="256" w:author="Bruno dos Santos Rodrigues" w:date="2016-11-15T22:39:00Z">
                <w:rPr>
                  <w:rStyle w:val="Hyperlink"/>
                  <w:noProof/>
                </w:rPr>
              </w:rPrChange>
            </w:rPr>
            <w:instrText xml:space="preserve"> </w:instrText>
          </w:r>
          <w:r w:rsidRPr="00891873">
            <w:rPr>
              <w:rStyle w:val="Hyperlink"/>
              <w:noProof/>
              <w:color w:val="000000" w:themeColor="text1"/>
              <w:rPrChange w:id="257"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258" w:author="Bruno dos Santos Rodrigues" w:date="2016-11-15T22:39:00Z">
                <w:rPr>
                  <w:rStyle w:val="Hyperlink"/>
                  <w:rFonts w:ascii="Arial" w:hAnsi="Arial" w:cs="Arial"/>
                  <w:b/>
                  <w:noProof/>
                </w:rPr>
              </w:rPrChange>
            </w:rPr>
            <w:t>2.4.</w:t>
          </w:r>
          <w:r w:rsidRPr="00891873">
            <w:rPr>
              <w:rFonts w:asciiTheme="minorHAnsi" w:eastAsiaTheme="minorEastAsia" w:hAnsiTheme="minorHAnsi" w:cstheme="minorBidi"/>
              <w:noProof/>
              <w:color w:val="000000" w:themeColor="text1"/>
              <w:rPrChange w:id="259"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260" w:author="Bruno dos Santos Rodrigues" w:date="2016-11-15T22:39:00Z">
                <w:rPr>
                  <w:rStyle w:val="Hyperlink"/>
                  <w:rFonts w:ascii="Arial" w:eastAsia="Arial" w:hAnsi="Arial" w:cs="Arial"/>
                  <w:b/>
                  <w:noProof/>
                </w:rPr>
              </w:rPrChange>
            </w:rPr>
            <w:t>C++</w:t>
          </w:r>
          <w:r w:rsidRPr="00891873">
            <w:rPr>
              <w:noProof/>
              <w:webHidden/>
              <w:color w:val="000000" w:themeColor="text1"/>
              <w:rPrChange w:id="261" w:author="Bruno dos Santos Rodrigues" w:date="2016-11-15T22:39:00Z">
                <w:rPr>
                  <w:noProof/>
                  <w:webHidden/>
                </w:rPr>
              </w:rPrChange>
            </w:rPr>
            <w:tab/>
          </w:r>
          <w:r w:rsidRPr="00891873">
            <w:rPr>
              <w:noProof/>
              <w:webHidden/>
              <w:color w:val="000000" w:themeColor="text1"/>
              <w:rPrChange w:id="262" w:author="Bruno dos Santos Rodrigues" w:date="2016-11-15T22:39:00Z">
                <w:rPr>
                  <w:noProof/>
                  <w:webHidden/>
                </w:rPr>
              </w:rPrChange>
            </w:rPr>
            <w:fldChar w:fldCharType="begin"/>
          </w:r>
          <w:r w:rsidRPr="00891873">
            <w:rPr>
              <w:noProof/>
              <w:webHidden/>
              <w:color w:val="000000" w:themeColor="text1"/>
              <w:rPrChange w:id="263" w:author="Bruno dos Santos Rodrigues" w:date="2016-11-15T22:39:00Z">
                <w:rPr>
                  <w:noProof/>
                  <w:webHidden/>
                </w:rPr>
              </w:rPrChange>
            </w:rPr>
            <w:instrText xml:space="preserve"> PAGEREF _Toc466999229 \h </w:instrText>
          </w:r>
          <w:r w:rsidRPr="00891873">
            <w:rPr>
              <w:noProof/>
              <w:webHidden/>
              <w:color w:val="000000" w:themeColor="text1"/>
              <w:rPrChange w:id="264" w:author="Bruno dos Santos Rodrigues" w:date="2016-11-15T22:39:00Z">
                <w:rPr>
                  <w:noProof/>
                  <w:webHidden/>
                </w:rPr>
              </w:rPrChange>
            </w:rPr>
          </w:r>
          <w:r w:rsidRPr="00891873">
            <w:rPr>
              <w:noProof/>
              <w:webHidden/>
              <w:color w:val="000000" w:themeColor="text1"/>
              <w:rPrChange w:id="265" w:author="Bruno dos Santos Rodrigues" w:date="2016-11-15T22:39:00Z">
                <w:rPr>
                  <w:noProof/>
                  <w:webHidden/>
                </w:rPr>
              </w:rPrChange>
            </w:rPr>
            <w:fldChar w:fldCharType="separate"/>
          </w:r>
          <w:r w:rsidRPr="00891873">
            <w:rPr>
              <w:noProof/>
              <w:webHidden/>
              <w:color w:val="000000" w:themeColor="text1"/>
              <w:rPrChange w:id="266" w:author="Bruno dos Santos Rodrigues" w:date="2016-11-15T22:39:00Z">
                <w:rPr>
                  <w:noProof/>
                  <w:webHidden/>
                </w:rPr>
              </w:rPrChange>
            </w:rPr>
            <w:t>14</w:t>
          </w:r>
          <w:r w:rsidRPr="00891873">
            <w:rPr>
              <w:noProof/>
              <w:webHidden/>
              <w:color w:val="000000" w:themeColor="text1"/>
              <w:rPrChange w:id="267" w:author="Bruno dos Santos Rodrigues" w:date="2016-11-15T22:39:00Z">
                <w:rPr>
                  <w:noProof/>
                  <w:webHidden/>
                </w:rPr>
              </w:rPrChange>
            </w:rPr>
            <w:fldChar w:fldCharType="end"/>
          </w:r>
          <w:r w:rsidRPr="00891873">
            <w:rPr>
              <w:rStyle w:val="Hyperlink"/>
              <w:noProof/>
              <w:color w:val="000000" w:themeColor="text1"/>
              <w:rPrChange w:id="268" w:author="Bruno dos Santos Rodrigues" w:date="2016-11-15T22:39:00Z">
                <w:rPr>
                  <w:rStyle w:val="Hyperlink"/>
                  <w:noProof/>
                </w:rPr>
              </w:rPrChange>
            </w:rPr>
            <w:fldChar w:fldCharType="end"/>
          </w:r>
        </w:p>
        <w:p w14:paraId="0214345B"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269"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270" w:author="Bruno dos Santos Rodrigues" w:date="2016-11-15T22:39:00Z">
                <w:rPr>
                  <w:rStyle w:val="Hyperlink"/>
                  <w:noProof/>
                </w:rPr>
              </w:rPrChange>
            </w:rPr>
            <w:fldChar w:fldCharType="begin"/>
          </w:r>
          <w:r w:rsidRPr="00891873">
            <w:rPr>
              <w:rStyle w:val="Hyperlink"/>
              <w:noProof/>
              <w:color w:val="000000" w:themeColor="text1"/>
              <w:rPrChange w:id="271" w:author="Bruno dos Santos Rodrigues" w:date="2016-11-15T22:39:00Z">
                <w:rPr>
                  <w:rStyle w:val="Hyperlink"/>
                  <w:noProof/>
                </w:rPr>
              </w:rPrChange>
            </w:rPr>
            <w:instrText xml:space="preserve"> </w:instrText>
          </w:r>
          <w:r w:rsidRPr="00891873">
            <w:rPr>
              <w:noProof/>
              <w:color w:val="000000" w:themeColor="text1"/>
              <w:rPrChange w:id="272" w:author="Bruno dos Santos Rodrigues" w:date="2016-11-15T22:39:00Z">
                <w:rPr>
                  <w:noProof/>
                </w:rPr>
              </w:rPrChange>
            </w:rPr>
            <w:instrText>HYPERLINK \l "_Toc466999230"</w:instrText>
          </w:r>
          <w:r w:rsidRPr="00891873">
            <w:rPr>
              <w:rStyle w:val="Hyperlink"/>
              <w:noProof/>
              <w:color w:val="000000" w:themeColor="text1"/>
              <w:rPrChange w:id="273" w:author="Bruno dos Santos Rodrigues" w:date="2016-11-15T22:39:00Z">
                <w:rPr>
                  <w:rStyle w:val="Hyperlink"/>
                  <w:noProof/>
                </w:rPr>
              </w:rPrChange>
            </w:rPr>
            <w:instrText xml:space="preserve"> </w:instrText>
          </w:r>
          <w:r w:rsidRPr="00891873">
            <w:rPr>
              <w:rStyle w:val="Hyperlink"/>
              <w:noProof/>
              <w:color w:val="000000" w:themeColor="text1"/>
              <w:rPrChange w:id="274"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275" w:author="Bruno dos Santos Rodrigues" w:date="2016-11-15T22:39:00Z">
                <w:rPr>
                  <w:rStyle w:val="Hyperlink"/>
                  <w:rFonts w:ascii="Arial" w:hAnsi="Arial" w:cs="Arial"/>
                  <w:b/>
                  <w:noProof/>
                </w:rPr>
              </w:rPrChange>
            </w:rPr>
            <w:t>2.5.</w:t>
          </w:r>
          <w:r w:rsidRPr="00891873">
            <w:rPr>
              <w:rFonts w:asciiTheme="minorHAnsi" w:eastAsiaTheme="minorEastAsia" w:hAnsiTheme="minorHAnsi" w:cstheme="minorBidi"/>
              <w:noProof/>
              <w:color w:val="000000" w:themeColor="text1"/>
              <w:rPrChange w:id="276"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277" w:author="Bruno dos Santos Rodrigues" w:date="2016-11-15T22:39:00Z">
                <w:rPr>
                  <w:rStyle w:val="Hyperlink"/>
                  <w:rFonts w:ascii="Arial" w:eastAsia="Arial" w:hAnsi="Arial" w:cs="Arial"/>
                  <w:b/>
                  <w:noProof/>
                </w:rPr>
              </w:rPrChange>
            </w:rPr>
            <w:t>PostgreSQL</w:t>
          </w:r>
          <w:r w:rsidRPr="00891873">
            <w:rPr>
              <w:noProof/>
              <w:webHidden/>
              <w:color w:val="000000" w:themeColor="text1"/>
              <w:rPrChange w:id="278" w:author="Bruno dos Santos Rodrigues" w:date="2016-11-15T22:39:00Z">
                <w:rPr>
                  <w:noProof/>
                  <w:webHidden/>
                </w:rPr>
              </w:rPrChange>
            </w:rPr>
            <w:tab/>
          </w:r>
          <w:r w:rsidRPr="00891873">
            <w:rPr>
              <w:noProof/>
              <w:webHidden/>
              <w:color w:val="000000" w:themeColor="text1"/>
              <w:rPrChange w:id="279" w:author="Bruno dos Santos Rodrigues" w:date="2016-11-15T22:39:00Z">
                <w:rPr>
                  <w:noProof/>
                  <w:webHidden/>
                </w:rPr>
              </w:rPrChange>
            </w:rPr>
            <w:fldChar w:fldCharType="begin"/>
          </w:r>
          <w:r w:rsidRPr="00891873">
            <w:rPr>
              <w:noProof/>
              <w:webHidden/>
              <w:color w:val="000000" w:themeColor="text1"/>
              <w:rPrChange w:id="280" w:author="Bruno dos Santos Rodrigues" w:date="2016-11-15T22:39:00Z">
                <w:rPr>
                  <w:noProof/>
                  <w:webHidden/>
                </w:rPr>
              </w:rPrChange>
            </w:rPr>
            <w:instrText xml:space="preserve"> PAGEREF _Toc466999230 \h </w:instrText>
          </w:r>
          <w:r w:rsidRPr="00891873">
            <w:rPr>
              <w:noProof/>
              <w:webHidden/>
              <w:color w:val="000000" w:themeColor="text1"/>
              <w:rPrChange w:id="281" w:author="Bruno dos Santos Rodrigues" w:date="2016-11-15T22:39:00Z">
                <w:rPr>
                  <w:noProof/>
                  <w:webHidden/>
                </w:rPr>
              </w:rPrChange>
            </w:rPr>
          </w:r>
          <w:r w:rsidRPr="00891873">
            <w:rPr>
              <w:noProof/>
              <w:webHidden/>
              <w:color w:val="000000" w:themeColor="text1"/>
              <w:rPrChange w:id="282" w:author="Bruno dos Santos Rodrigues" w:date="2016-11-15T22:39:00Z">
                <w:rPr>
                  <w:noProof/>
                  <w:webHidden/>
                </w:rPr>
              </w:rPrChange>
            </w:rPr>
            <w:fldChar w:fldCharType="separate"/>
          </w:r>
          <w:r w:rsidRPr="00891873">
            <w:rPr>
              <w:noProof/>
              <w:webHidden/>
              <w:color w:val="000000" w:themeColor="text1"/>
              <w:rPrChange w:id="283" w:author="Bruno dos Santos Rodrigues" w:date="2016-11-15T22:39:00Z">
                <w:rPr>
                  <w:noProof/>
                  <w:webHidden/>
                </w:rPr>
              </w:rPrChange>
            </w:rPr>
            <w:t>15</w:t>
          </w:r>
          <w:r w:rsidRPr="00891873">
            <w:rPr>
              <w:noProof/>
              <w:webHidden/>
              <w:color w:val="000000" w:themeColor="text1"/>
              <w:rPrChange w:id="284" w:author="Bruno dos Santos Rodrigues" w:date="2016-11-15T22:39:00Z">
                <w:rPr>
                  <w:noProof/>
                  <w:webHidden/>
                </w:rPr>
              </w:rPrChange>
            </w:rPr>
            <w:fldChar w:fldCharType="end"/>
          </w:r>
          <w:r w:rsidRPr="00891873">
            <w:rPr>
              <w:rStyle w:val="Hyperlink"/>
              <w:noProof/>
              <w:color w:val="000000" w:themeColor="text1"/>
              <w:rPrChange w:id="285" w:author="Bruno dos Santos Rodrigues" w:date="2016-11-15T22:39:00Z">
                <w:rPr>
                  <w:rStyle w:val="Hyperlink"/>
                  <w:noProof/>
                </w:rPr>
              </w:rPrChange>
            </w:rPr>
            <w:fldChar w:fldCharType="end"/>
          </w:r>
        </w:p>
        <w:p w14:paraId="5C29433A"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286"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287" w:author="Bruno dos Santos Rodrigues" w:date="2016-11-15T22:39:00Z">
                <w:rPr>
                  <w:rStyle w:val="Hyperlink"/>
                  <w:noProof/>
                </w:rPr>
              </w:rPrChange>
            </w:rPr>
            <w:fldChar w:fldCharType="begin"/>
          </w:r>
          <w:r w:rsidRPr="00891873">
            <w:rPr>
              <w:rStyle w:val="Hyperlink"/>
              <w:noProof/>
              <w:color w:val="000000" w:themeColor="text1"/>
              <w:rPrChange w:id="288" w:author="Bruno dos Santos Rodrigues" w:date="2016-11-15T22:39:00Z">
                <w:rPr>
                  <w:rStyle w:val="Hyperlink"/>
                  <w:noProof/>
                </w:rPr>
              </w:rPrChange>
            </w:rPr>
            <w:instrText xml:space="preserve"> </w:instrText>
          </w:r>
          <w:r w:rsidRPr="00891873">
            <w:rPr>
              <w:noProof/>
              <w:color w:val="000000" w:themeColor="text1"/>
              <w:rPrChange w:id="289" w:author="Bruno dos Santos Rodrigues" w:date="2016-11-15T22:39:00Z">
                <w:rPr>
                  <w:noProof/>
                </w:rPr>
              </w:rPrChange>
            </w:rPr>
            <w:instrText>HYPERLINK \l "_Toc466999231"</w:instrText>
          </w:r>
          <w:r w:rsidRPr="00891873">
            <w:rPr>
              <w:rStyle w:val="Hyperlink"/>
              <w:noProof/>
              <w:color w:val="000000" w:themeColor="text1"/>
              <w:rPrChange w:id="290" w:author="Bruno dos Santos Rodrigues" w:date="2016-11-15T22:39:00Z">
                <w:rPr>
                  <w:rStyle w:val="Hyperlink"/>
                  <w:noProof/>
                </w:rPr>
              </w:rPrChange>
            </w:rPr>
            <w:instrText xml:space="preserve"> </w:instrText>
          </w:r>
          <w:r w:rsidRPr="00891873">
            <w:rPr>
              <w:rStyle w:val="Hyperlink"/>
              <w:noProof/>
              <w:color w:val="000000" w:themeColor="text1"/>
              <w:rPrChange w:id="291"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292" w:author="Bruno dos Santos Rodrigues" w:date="2016-11-15T22:39:00Z">
                <w:rPr>
                  <w:rStyle w:val="Hyperlink"/>
                  <w:rFonts w:ascii="Arial" w:hAnsi="Arial" w:cs="Arial"/>
                  <w:b/>
                  <w:noProof/>
                </w:rPr>
              </w:rPrChange>
            </w:rPr>
            <w:t>2.6.</w:t>
          </w:r>
          <w:r w:rsidRPr="00891873">
            <w:rPr>
              <w:rFonts w:asciiTheme="minorHAnsi" w:eastAsiaTheme="minorEastAsia" w:hAnsiTheme="minorHAnsi" w:cstheme="minorBidi"/>
              <w:noProof/>
              <w:color w:val="000000" w:themeColor="text1"/>
              <w:rPrChange w:id="293"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294" w:author="Bruno dos Santos Rodrigues" w:date="2016-11-15T22:39:00Z">
                <w:rPr>
                  <w:rStyle w:val="Hyperlink"/>
                  <w:rFonts w:ascii="Arial" w:eastAsia="Arial" w:hAnsi="Arial" w:cs="Arial"/>
                  <w:b/>
                  <w:noProof/>
                </w:rPr>
              </w:rPrChange>
            </w:rPr>
            <w:t>Comparação entre Web e Desktop</w:t>
          </w:r>
          <w:r w:rsidRPr="00891873">
            <w:rPr>
              <w:noProof/>
              <w:webHidden/>
              <w:color w:val="000000" w:themeColor="text1"/>
              <w:rPrChange w:id="295" w:author="Bruno dos Santos Rodrigues" w:date="2016-11-15T22:39:00Z">
                <w:rPr>
                  <w:noProof/>
                  <w:webHidden/>
                </w:rPr>
              </w:rPrChange>
            </w:rPr>
            <w:tab/>
          </w:r>
          <w:r w:rsidRPr="00891873">
            <w:rPr>
              <w:noProof/>
              <w:webHidden/>
              <w:color w:val="000000" w:themeColor="text1"/>
              <w:rPrChange w:id="296" w:author="Bruno dos Santos Rodrigues" w:date="2016-11-15T22:39:00Z">
                <w:rPr>
                  <w:noProof/>
                  <w:webHidden/>
                </w:rPr>
              </w:rPrChange>
            </w:rPr>
            <w:fldChar w:fldCharType="begin"/>
          </w:r>
          <w:r w:rsidRPr="00891873">
            <w:rPr>
              <w:noProof/>
              <w:webHidden/>
              <w:color w:val="000000" w:themeColor="text1"/>
              <w:rPrChange w:id="297" w:author="Bruno dos Santos Rodrigues" w:date="2016-11-15T22:39:00Z">
                <w:rPr>
                  <w:noProof/>
                  <w:webHidden/>
                </w:rPr>
              </w:rPrChange>
            </w:rPr>
            <w:instrText xml:space="preserve"> PAGEREF _Toc466999231 \h </w:instrText>
          </w:r>
          <w:r w:rsidRPr="00891873">
            <w:rPr>
              <w:noProof/>
              <w:webHidden/>
              <w:color w:val="000000" w:themeColor="text1"/>
              <w:rPrChange w:id="298" w:author="Bruno dos Santos Rodrigues" w:date="2016-11-15T22:39:00Z">
                <w:rPr>
                  <w:noProof/>
                  <w:webHidden/>
                </w:rPr>
              </w:rPrChange>
            </w:rPr>
          </w:r>
          <w:r w:rsidRPr="00891873">
            <w:rPr>
              <w:noProof/>
              <w:webHidden/>
              <w:color w:val="000000" w:themeColor="text1"/>
              <w:rPrChange w:id="299" w:author="Bruno dos Santos Rodrigues" w:date="2016-11-15T22:39:00Z">
                <w:rPr>
                  <w:noProof/>
                  <w:webHidden/>
                </w:rPr>
              </w:rPrChange>
            </w:rPr>
            <w:fldChar w:fldCharType="separate"/>
          </w:r>
          <w:r w:rsidRPr="00891873">
            <w:rPr>
              <w:noProof/>
              <w:webHidden/>
              <w:color w:val="000000" w:themeColor="text1"/>
              <w:rPrChange w:id="300" w:author="Bruno dos Santos Rodrigues" w:date="2016-11-15T22:39:00Z">
                <w:rPr>
                  <w:noProof/>
                  <w:webHidden/>
                </w:rPr>
              </w:rPrChange>
            </w:rPr>
            <w:t>16</w:t>
          </w:r>
          <w:r w:rsidRPr="00891873">
            <w:rPr>
              <w:noProof/>
              <w:webHidden/>
              <w:color w:val="000000" w:themeColor="text1"/>
              <w:rPrChange w:id="301" w:author="Bruno dos Santos Rodrigues" w:date="2016-11-15T22:39:00Z">
                <w:rPr>
                  <w:noProof/>
                  <w:webHidden/>
                </w:rPr>
              </w:rPrChange>
            </w:rPr>
            <w:fldChar w:fldCharType="end"/>
          </w:r>
          <w:r w:rsidRPr="00891873">
            <w:rPr>
              <w:rStyle w:val="Hyperlink"/>
              <w:noProof/>
              <w:color w:val="000000" w:themeColor="text1"/>
              <w:rPrChange w:id="302" w:author="Bruno dos Santos Rodrigues" w:date="2016-11-15T22:39:00Z">
                <w:rPr>
                  <w:rStyle w:val="Hyperlink"/>
                  <w:noProof/>
                </w:rPr>
              </w:rPrChange>
            </w:rPr>
            <w:fldChar w:fldCharType="end"/>
          </w:r>
        </w:p>
        <w:p w14:paraId="3604DC71" w14:textId="77777777" w:rsidR="005F5E3C" w:rsidRPr="00891873" w:rsidRDefault="005F5E3C">
          <w:pPr>
            <w:pStyle w:val="Sumrio1"/>
            <w:tabs>
              <w:tab w:val="left" w:pos="440"/>
              <w:tab w:val="right" w:leader="dot" w:pos="8494"/>
            </w:tabs>
            <w:rPr>
              <w:rFonts w:asciiTheme="minorHAnsi" w:eastAsiaTheme="minorEastAsia" w:hAnsiTheme="minorHAnsi" w:cstheme="minorBidi"/>
              <w:noProof/>
              <w:color w:val="000000" w:themeColor="text1"/>
              <w:rPrChange w:id="303"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304" w:author="Bruno dos Santos Rodrigues" w:date="2016-11-15T22:39:00Z">
                <w:rPr>
                  <w:rStyle w:val="Hyperlink"/>
                  <w:noProof/>
                </w:rPr>
              </w:rPrChange>
            </w:rPr>
            <w:fldChar w:fldCharType="begin"/>
          </w:r>
          <w:r w:rsidRPr="00891873">
            <w:rPr>
              <w:rStyle w:val="Hyperlink"/>
              <w:noProof/>
              <w:color w:val="000000" w:themeColor="text1"/>
              <w:rPrChange w:id="305" w:author="Bruno dos Santos Rodrigues" w:date="2016-11-15T22:39:00Z">
                <w:rPr>
                  <w:rStyle w:val="Hyperlink"/>
                  <w:noProof/>
                </w:rPr>
              </w:rPrChange>
            </w:rPr>
            <w:instrText xml:space="preserve"> </w:instrText>
          </w:r>
          <w:r w:rsidRPr="00891873">
            <w:rPr>
              <w:noProof/>
              <w:color w:val="000000" w:themeColor="text1"/>
              <w:rPrChange w:id="306" w:author="Bruno dos Santos Rodrigues" w:date="2016-11-15T22:39:00Z">
                <w:rPr>
                  <w:noProof/>
                </w:rPr>
              </w:rPrChange>
            </w:rPr>
            <w:instrText>HYPERLINK \l "_Toc466999232"</w:instrText>
          </w:r>
          <w:r w:rsidRPr="00891873">
            <w:rPr>
              <w:rStyle w:val="Hyperlink"/>
              <w:noProof/>
              <w:color w:val="000000" w:themeColor="text1"/>
              <w:rPrChange w:id="307" w:author="Bruno dos Santos Rodrigues" w:date="2016-11-15T22:39:00Z">
                <w:rPr>
                  <w:rStyle w:val="Hyperlink"/>
                  <w:noProof/>
                </w:rPr>
              </w:rPrChange>
            </w:rPr>
            <w:instrText xml:space="preserve"> </w:instrText>
          </w:r>
          <w:r w:rsidRPr="00891873">
            <w:rPr>
              <w:rStyle w:val="Hyperlink"/>
              <w:noProof/>
              <w:color w:val="000000" w:themeColor="text1"/>
              <w:rPrChange w:id="308"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309" w:author="Bruno dos Santos Rodrigues" w:date="2016-11-15T22:39:00Z">
                <w:rPr>
                  <w:rStyle w:val="Hyperlink"/>
                  <w:rFonts w:ascii="Arial" w:hAnsi="Arial" w:cs="Arial"/>
                  <w:b/>
                  <w:noProof/>
                </w:rPr>
              </w:rPrChange>
            </w:rPr>
            <w:t>3.</w:t>
          </w:r>
          <w:r w:rsidRPr="00891873">
            <w:rPr>
              <w:rFonts w:asciiTheme="minorHAnsi" w:eastAsiaTheme="minorEastAsia" w:hAnsiTheme="minorHAnsi" w:cstheme="minorBidi"/>
              <w:noProof/>
              <w:color w:val="000000" w:themeColor="text1"/>
              <w:rPrChange w:id="310"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311" w:author="Bruno dos Santos Rodrigues" w:date="2016-11-15T22:39:00Z">
                <w:rPr>
                  <w:rStyle w:val="Hyperlink"/>
                  <w:rFonts w:ascii="Arial" w:eastAsia="Arial" w:hAnsi="Arial" w:cs="Arial"/>
                  <w:b/>
                  <w:noProof/>
                </w:rPr>
              </w:rPrChange>
            </w:rPr>
            <w:t>DESENVOLVIMENTO (MELHORAR TÍTULO DO QUE?)</w:t>
          </w:r>
          <w:r w:rsidRPr="00891873">
            <w:rPr>
              <w:noProof/>
              <w:webHidden/>
              <w:color w:val="000000" w:themeColor="text1"/>
              <w:rPrChange w:id="312" w:author="Bruno dos Santos Rodrigues" w:date="2016-11-15T22:39:00Z">
                <w:rPr>
                  <w:noProof/>
                  <w:webHidden/>
                </w:rPr>
              </w:rPrChange>
            </w:rPr>
            <w:tab/>
          </w:r>
          <w:r w:rsidRPr="00891873">
            <w:rPr>
              <w:noProof/>
              <w:webHidden/>
              <w:color w:val="000000" w:themeColor="text1"/>
              <w:rPrChange w:id="313" w:author="Bruno dos Santos Rodrigues" w:date="2016-11-15T22:39:00Z">
                <w:rPr>
                  <w:noProof/>
                  <w:webHidden/>
                </w:rPr>
              </w:rPrChange>
            </w:rPr>
            <w:fldChar w:fldCharType="begin"/>
          </w:r>
          <w:r w:rsidRPr="00891873">
            <w:rPr>
              <w:noProof/>
              <w:webHidden/>
              <w:color w:val="000000" w:themeColor="text1"/>
              <w:rPrChange w:id="314" w:author="Bruno dos Santos Rodrigues" w:date="2016-11-15T22:39:00Z">
                <w:rPr>
                  <w:noProof/>
                  <w:webHidden/>
                </w:rPr>
              </w:rPrChange>
            </w:rPr>
            <w:instrText xml:space="preserve"> PAGEREF _Toc466999232 \h </w:instrText>
          </w:r>
          <w:r w:rsidRPr="00891873">
            <w:rPr>
              <w:noProof/>
              <w:webHidden/>
              <w:color w:val="000000" w:themeColor="text1"/>
              <w:rPrChange w:id="315" w:author="Bruno dos Santos Rodrigues" w:date="2016-11-15T22:39:00Z">
                <w:rPr>
                  <w:noProof/>
                  <w:webHidden/>
                </w:rPr>
              </w:rPrChange>
            </w:rPr>
          </w:r>
          <w:r w:rsidRPr="00891873">
            <w:rPr>
              <w:noProof/>
              <w:webHidden/>
              <w:color w:val="000000" w:themeColor="text1"/>
              <w:rPrChange w:id="316" w:author="Bruno dos Santos Rodrigues" w:date="2016-11-15T22:39:00Z">
                <w:rPr>
                  <w:noProof/>
                  <w:webHidden/>
                </w:rPr>
              </w:rPrChange>
            </w:rPr>
            <w:fldChar w:fldCharType="separate"/>
          </w:r>
          <w:r w:rsidRPr="00891873">
            <w:rPr>
              <w:noProof/>
              <w:webHidden/>
              <w:color w:val="000000" w:themeColor="text1"/>
              <w:rPrChange w:id="317" w:author="Bruno dos Santos Rodrigues" w:date="2016-11-15T22:39:00Z">
                <w:rPr>
                  <w:noProof/>
                  <w:webHidden/>
                </w:rPr>
              </w:rPrChange>
            </w:rPr>
            <w:t>18</w:t>
          </w:r>
          <w:r w:rsidRPr="00891873">
            <w:rPr>
              <w:noProof/>
              <w:webHidden/>
              <w:color w:val="000000" w:themeColor="text1"/>
              <w:rPrChange w:id="318" w:author="Bruno dos Santos Rodrigues" w:date="2016-11-15T22:39:00Z">
                <w:rPr>
                  <w:noProof/>
                  <w:webHidden/>
                </w:rPr>
              </w:rPrChange>
            </w:rPr>
            <w:fldChar w:fldCharType="end"/>
          </w:r>
          <w:r w:rsidRPr="00891873">
            <w:rPr>
              <w:rStyle w:val="Hyperlink"/>
              <w:noProof/>
              <w:color w:val="000000" w:themeColor="text1"/>
              <w:rPrChange w:id="319" w:author="Bruno dos Santos Rodrigues" w:date="2016-11-15T22:39:00Z">
                <w:rPr>
                  <w:rStyle w:val="Hyperlink"/>
                  <w:noProof/>
                </w:rPr>
              </w:rPrChange>
            </w:rPr>
            <w:fldChar w:fldCharType="end"/>
          </w:r>
        </w:p>
        <w:p w14:paraId="7389B9C2"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320"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321" w:author="Bruno dos Santos Rodrigues" w:date="2016-11-15T22:39:00Z">
                <w:rPr>
                  <w:rStyle w:val="Hyperlink"/>
                  <w:noProof/>
                </w:rPr>
              </w:rPrChange>
            </w:rPr>
            <w:fldChar w:fldCharType="begin"/>
          </w:r>
          <w:r w:rsidRPr="00891873">
            <w:rPr>
              <w:rStyle w:val="Hyperlink"/>
              <w:noProof/>
              <w:color w:val="000000" w:themeColor="text1"/>
              <w:rPrChange w:id="322" w:author="Bruno dos Santos Rodrigues" w:date="2016-11-15T22:39:00Z">
                <w:rPr>
                  <w:rStyle w:val="Hyperlink"/>
                  <w:noProof/>
                </w:rPr>
              </w:rPrChange>
            </w:rPr>
            <w:instrText xml:space="preserve"> </w:instrText>
          </w:r>
          <w:r w:rsidRPr="00891873">
            <w:rPr>
              <w:noProof/>
              <w:color w:val="000000" w:themeColor="text1"/>
              <w:rPrChange w:id="323" w:author="Bruno dos Santos Rodrigues" w:date="2016-11-15T22:39:00Z">
                <w:rPr>
                  <w:noProof/>
                </w:rPr>
              </w:rPrChange>
            </w:rPr>
            <w:instrText>HYPERLINK \l "_Toc466999233"</w:instrText>
          </w:r>
          <w:r w:rsidRPr="00891873">
            <w:rPr>
              <w:rStyle w:val="Hyperlink"/>
              <w:noProof/>
              <w:color w:val="000000" w:themeColor="text1"/>
              <w:rPrChange w:id="324" w:author="Bruno dos Santos Rodrigues" w:date="2016-11-15T22:39:00Z">
                <w:rPr>
                  <w:rStyle w:val="Hyperlink"/>
                  <w:noProof/>
                </w:rPr>
              </w:rPrChange>
            </w:rPr>
            <w:instrText xml:space="preserve"> </w:instrText>
          </w:r>
          <w:r w:rsidRPr="00891873">
            <w:rPr>
              <w:rStyle w:val="Hyperlink"/>
              <w:noProof/>
              <w:color w:val="000000" w:themeColor="text1"/>
              <w:rPrChange w:id="325"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326" w:author="Bruno dos Santos Rodrigues" w:date="2016-11-15T22:39:00Z">
                <w:rPr>
                  <w:rStyle w:val="Hyperlink"/>
                  <w:rFonts w:ascii="Arial" w:hAnsi="Arial" w:cs="Arial"/>
                  <w:b/>
                  <w:noProof/>
                </w:rPr>
              </w:rPrChange>
            </w:rPr>
            <w:t>3.1</w:t>
          </w:r>
          <w:r w:rsidRPr="00891873">
            <w:rPr>
              <w:rFonts w:asciiTheme="minorHAnsi" w:eastAsiaTheme="minorEastAsia" w:hAnsiTheme="minorHAnsi" w:cstheme="minorBidi"/>
              <w:noProof/>
              <w:color w:val="000000" w:themeColor="text1"/>
              <w:rPrChange w:id="327"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328" w:author="Bruno dos Santos Rodrigues" w:date="2016-11-15T22:39:00Z">
                <w:rPr>
                  <w:rStyle w:val="Hyperlink"/>
                  <w:rFonts w:ascii="Arial" w:eastAsia="Arial" w:hAnsi="Arial" w:cs="Arial"/>
                  <w:b/>
                  <w:noProof/>
                </w:rPr>
              </w:rPrChange>
            </w:rPr>
            <w:t>Projeto KAIZEN</w:t>
          </w:r>
          <w:r w:rsidRPr="00891873">
            <w:rPr>
              <w:noProof/>
              <w:webHidden/>
              <w:color w:val="000000" w:themeColor="text1"/>
              <w:rPrChange w:id="329" w:author="Bruno dos Santos Rodrigues" w:date="2016-11-15T22:39:00Z">
                <w:rPr>
                  <w:noProof/>
                  <w:webHidden/>
                </w:rPr>
              </w:rPrChange>
            </w:rPr>
            <w:tab/>
          </w:r>
          <w:r w:rsidRPr="00891873">
            <w:rPr>
              <w:noProof/>
              <w:webHidden/>
              <w:color w:val="000000" w:themeColor="text1"/>
              <w:rPrChange w:id="330" w:author="Bruno dos Santos Rodrigues" w:date="2016-11-15T22:39:00Z">
                <w:rPr>
                  <w:noProof/>
                  <w:webHidden/>
                </w:rPr>
              </w:rPrChange>
            </w:rPr>
            <w:fldChar w:fldCharType="begin"/>
          </w:r>
          <w:r w:rsidRPr="00891873">
            <w:rPr>
              <w:noProof/>
              <w:webHidden/>
              <w:color w:val="000000" w:themeColor="text1"/>
              <w:rPrChange w:id="331" w:author="Bruno dos Santos Rodrigues" w:date="2016-11-15T22:39:00Z">
                <w:rPr>
                  <w:noProof/>
                  <w:webHidden/>
                </w:rPr>
              </w:rPrChange>
            </w:rPr>
            <w:instrText xml:space="preserve"> PAGEREF _Toc466999233 \h </w:instrText>
          </w:r>
          <w:r w:rsidRPr="00891873">
            <w:rPr>
              <w:noProof/>
              <w:webHidden/>
              <w:color w:val="000000" w:themeColor="text1"/>
              <w:rPrChange w:id="332" w:author="Bruno dos Santos Rodrigues" w:date="2016-11-15T22:39:00Z">
                <w:rPr>
                  <w:noProof/>
                  <w:webHidden/>
                </w:rPr>
              </w:rPrChange>
            </w:rPr>
          </w:r>
          <w:r w:rsidRPr="00891873">
            <w:rPr>
              <w:noProof/>
              <w:webHidden/>
              <w:color w:val="000000" w:themeColor="text1"/>
              <w:rPrChange w:id="333" w:author="Bruno dos Santos Rodrigues" w:date="2016-11-15T22:39:00Z">
                <w:rPr>
                  <w:noProof/>
                  <w:webHidden/>
                </w:rPr>
              </w:rPrChange>
            </w:rPr>
            <w:fldChar w:fldCharType="separate"/>
          </w:r>
          <w:r w:rsidRPr="00891873">
            <w:rPr>
              <w:noProof/>
              <w:webHidden/>
              <w:color w:val="000000" w:themeColor="text1"/>
              <w:rPrChange w:id="334" w:author="Bruno dos Santos Rodrigues" w:date="2016-11-15T22:39:00Z">
                <w:rPr>
                  <w:noProof/>
                  <w:webHidden/>
                </w:rPr>
              </w:rPrChange>
            </w:rPr>
            <w:t>19</w:t>
          </w:r>
          <w:r w:rsidRPr="00891873">
            <w:rPr>
              <w:noProof/>
              <w:webHidden/>
              <w:color w:val="000000" w:themeColor="text1"/>
              <w:rPrChange w:id="335" w:author="Bruno dos Santos Rodrigues" w:date="2016-11-15T22:39:00Z">
                <w:rPr>
                  <w:noProof/>
                  <w:webHidden/>
                </w:rPr>
              </w:rPrChange>
            </w:rPr>
            <w:fldChar w:fldCharType="end"/>
          </w:r>
          <w:r w:rsidRPr="00891873">
            <w:rPr>
              <w:rStyle w:val="Hyperlink"/>
              <w:noProof/>
              <w:color w:val="000000" w:themeColor="text1"/>
              <w:rPrChange w:id="336" w:author="Bruno dos Santos Rodrigues" w:date="2016-11-15T22:39:00Z">
                <w:rPr>
                  <w:rStyle w:val="Hyperlink"/>
                  <w:noProof/>
                </w:rPr>
              </w:rPrChange>
            </w:rPr>
            <w:fldChar w:fldCharType="end"/>
          </w:r>
        </w:p>
        <w:p w14:paraId="05A83819"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337"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338" w:author="Bruno dos Santos Rodrigues" w:date="2016-11-15T22:39:00Z">
                <w:rPr>
                  <w:rStyle w:val="Hyperlink"/>
                  <w:noProof/>
                </w:rPr>
              </w:rPrChange>
            </w:rPr>
            <w:fldChar w:fldCharType="begin"/>
          </w:r>
          <w:r w:rsidRPr="00891873">
            <w:rPr>
              <w:rStyle w:val="Hyperlink"/>
              <w:noProof/>
              <w:color w:val="000000" w:themeColor="text1"/>
              <w:rPrChange w:id="339" w:author="Bruno dos Santos Rodrigues" w:date="2016-11-15T22:39:00Z">
                <w:rPr>
                  <w:rStyle w:val="Hyperlink"/>
                  <w:noProof/>
                </w:rPr>
              </w:rPrChange>
            </w:rPr>
            <w:instrText xml:space="preserve"> </w:instrText>
          </w:r>
          <w:r w:rsidRPr="00891873">
            <w:rPr>
              <w:noProof/>
              <w:color w:val="000000" w:themeColor="text1"/>
              <w:rPrChange w:id="340" w:author="Bruno dos Santos Rodrigues" w:date="2016-11-15T22:39:00Z">
                <w:rPr>
                  <w:noProof/>
                </w:rPr>
              </w:rPrChange>
            </w:rPr>
            <w:instrText>HYPERLINK \l "_Toc466999234"</w:instrText>
          </w:r>
          <w:r w:rsidRPr="00891873">
            <w:rPr>
              <w:rStyle w:val="Hyperlink"/>
              <w:noProof/>
              <w:color w:val="000000" w:themeColor="text1"/>
              <w:rPrChange w:id="341" w:author="Bruno dos Santos Rodrigues" w:date="2016-11-15T22:39:00Z">
                <w:rPr>
                  <w:rStyle w:val="Hyperlink"/>
                  <w:noProof/>
                </w:rPr>
              </w:rPrChange>
            </w:rPr>
            <w:instrText xml:space="preserve"> </w:instrText>
          </w:r>
          <w:r w:rsidRPr="00891873">
            <w:rPr>
              <w:rStyle w:val="Hyperlink"/>
              <w:noProof/>
              <w:color w:val="000000" w:themeColor="text1"/>
              <w:rPrChange w:id="342"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343" w:author="Bruno dos Santos Rodrigues" w:date="2016-11-15T22:39:00Z">
                <w:rPr>
                  <w:rStyle w:val="Hyperlink"/>
                  <w:rFonts w:ascii="Arial" w:hAnsi="Arial" w:cs="Arial"/>
                  <w:b/>
                  <w:noProof/>
                </w:rPr>
              </w:rPrChange>
            </w:rPr>
            <w:t>3.1.1.</w:t>
          </w:r>
          <w:r w:rsidRPr="00891873">
            <w:rPr>
              <w:rFonts w:asciiTheme="minorHAnsi" w:eastAsiaTheme="minorEastAsia" w:hAnsiTheme="minorHAnsi" w:cstheme="minorBidi"/>
              <w:noProof/>
              <w:color w:val="000000" w:themeColor="text1"/>
              <w:rPrChange w:id="344"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345" w:author="Bruno dos Santos Rodrigues" w:date="2016-11-15T22:39:00Z">
                <w:rPr>
                  <w:rStyle w:val="Hyperlink"/>
                  <w:rFonts w:ascii="Arial" w:eastAsia="Arial" w:hAnsi="Arial" w:cs="Arial"/>
                  <w:b/>
                  <w:noProof/>
                </w:rPr>
              </w:rPrChange>
            </w:rPr>
            <w:t>Análise de Requisitos</w:t>
          </w:r>
          <w:r w:rsidRPr="00891873">
            <w:rPr>
              <w:noProof/>
              <w:webHidden/>
              <w:color w:val="000000" w:themeColor="text1"/>
              <w:rPrChange w:id="346" w:author="Bruno dos Santos Rodrigues" w:date="2016-11-15T22:39:00Z">
                <w:rPr>
                  <w:noProof/>
                  <w:webHidden/>
                </w:rPr>
              </w:rPrChange>
            </w:rPr>
            <w:tab/>
          </w:r>
          <w:r w:rsidRPr="00891873">
            <w:rPr>
              <w:noProof/>
              <w:webHidden/>
              <w:color w:val="000000" w:themeColor="text1"/>
              <w:rPrChange w:id="347" w:author="Bruno dos Santos Rodrigues" w:date="2016-11-15T22:39:00Z">
                <w:rPr>
                  <w:noProof/>
                  <w:webHidden/>
                </w:rPr>
              </w:rPrChange>
            </w:rPr>
            <w:fldChar w:fldCharType="begin"/>
          </w:r>
          <w:r w:rsidRPr="00891873">
            <w:rPr>
              <w:noProof/>
              <w:webHidden/>
              <w:color w:val="000000" w:themeColor="text1"/>
              <w:rPrChange w:id="348" w:author="Bruno dos Santos Rodrigues" w:date="2016-11-15T22:39:00Z">
                <w:rPr>
                  <w:noProof/>
                  <w:webHidden/>
                </w:rPr>
              </w:rPrChange>
            </w:rPr>
            <w:instrText xml:space="preserve"> PAGEREF _Toc466999234 \h </w:instrText>
          </w:r>
          <w:r w:rsidRPr="00891873">
            <w:rPr>
              <w:noProof/>
              <w:webHidden/>
              <w:color w:val="000000" w:themeColor="text1"/>
              <w:rPrChange w:id="349" w:author="Bruno dos Santos Rodrigues" w:date="2016-11-15T22:39:00Z">
                <w:rPr>
                  <w:noProof/>
                  <w:webHidden/>
                </w:rPr>
              </w:rPrChange>
            </w:rPr>
          </w:r>
          <w:r w:rsidRPr="00891873">
            <w:rPr>
              <w:noProof/>
              <w:webHidden/>
              <w:color w:val="000000" w:themeColor="text1"/>
              <w:rPrChange w:id="350" w:author="Bruno dos Santos Rodrigues" w:date="2016-11-15T22:39:00Z">
                <w:rPr>
                  <w:noProof/>
                  <w:webHidden/>
                </w:rPr>
              </w:rPrChange>
            </w:rPr>
            <w:fldChar w:fldCharType="separate"/>
          </w:r>
          <w:r w:rsidRPr="00891873">
            <w:rPr>
              <w:noProof/>
              <w:webHidden/>
              <w:color w:val="000000" w:themeColor="text1"/>
              <w:rPrChange w:id="351" w:author="Bruno dos Santos Rodrigues" w:date="2016-11-15T22:39:00Z">
                <w:rPr>
                  <w:noProof/>
                  <w:webHidden/>
                </w:rPr>
              </w:rPrChange>
            </w:rPr>
            <w:t>22</w:t>
          </w:r>
          <w:r w:rsidRPr="00891873">
            <w:rPr>
              <w:noProof/>
              <w:webHidden/>
              <w:color w:val="000000" w:themeColor="text1"/>
              <w:rPrChange w:id="352" w:author="Bruno dos Santos Rodrigues" w:date="2016-11-15T22:39:00Z">
                <w:rPr>
                  <w:noProof/>
                  <w:webHidden/>
                </w:rPr>
              </w:rPrChange>
            </w:rPr>
            <w:fldChar w:fldCharType="end"/>
          </w:r>
          <w:r w:rsidRPr="00891873">
            <w:rPr>
              <w:rStyle w:val="Hyperlink"/>
              <w:noProof/>
              <w:color w:val="000000" w:themeColor="text1"/>
              <w:rPrChange w:id="353" w:author="Bruno dos Santos Rodrigues" w:date="2016-11-15T22:39:00Z">
                <w:rPr>
                  <w:rStyle w:val="Hyperlink"/>
                  <w:noProof/>
                </w:rPr>
              </w:rPrChange>
            </w:rPr>
            <w:fldChar w:fldCharType="end"/>
          </w:r>
        </w:p>
        <w:p w14:paraId="217CCADC"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354"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355" w:author="Bruno dos Santos Rodrigues" w:date="2016-11-15T22:39:00Z">
                <w:rPr>
                  <w:rStyle w:val="Hyperlink"/>
                  <w:noProof/>
                </w:rPr>
              </w:rPrChange>
            </w:rPr>
            <w:fldChar w:fldCharType="begin"/>
          </w:r>
          <w:r w:rsidRPr="00891873">
            <w:rPr>
              <w:rStyle w:val="Hyperlink"/>
              <w:noProof/>
              <w:color w:val="000000" w:themeColor="text1"/>
              <w:rPrChange w:id="356" w:author="Bruno dos Santos Rodrigues" w:date="2016-11-15T22:39:00Z">
                <w:rPr>
                  <w:rStyle w:val="Hyperlink"/>
                  <w:noProof/>
                </w:rPr>
              </w:rPrChange>
            </w:rPr>
            <w:instrText xml:space="preserve"> </w:instrText>
          </w:r>
          <w:r w:rsidRPr="00891873">
            <w:rPr>
              <w:noProof/>
              <w:color w:val="000000" w:themeColor="text1"/>
              <w:rPrChange w:id="357" w:author="Bruno dos Santos Rodrigues" w:date="2016-11-15T22:39:00Z">
                <w:rPr>
                  <w:noProof/>
                </w:rPr>
              </w:rPrChange>
            </w:rPr>
            <w:instrText>HYPERLINK \l "_Toc466999235"</w:instrText>
          </w:r>
          <w:r w:rsidRPr="00891873">
            <w:rPr>
              <w:rStyle w:val="Hyperlink"/>
              <w:noProof/>
              <w:color w:val="000000" w:themeColor="text1"/>
              <w:rPrChange w:id="358" w:author="Bruno dos Santos Rodrigues" w:date="2016-11-15T22:39:00Z">
                <w:rPr>
                  <w:rStyle w:val="Hyperlink"/>
                  <w:noProof/>
                </w:rPr>
              </w:rPrChange>
            </w:rPr>
            <w:instrText xml:space="preserve"> </w:instrText>
          </w:r>
          <w:r w:rsidRPr="00891873">
            <w:rPr>
              <w:rStyle w:val="Hyperlink"/>
              <w:noProof/>
              <w:color w:val="000000" w:themeColor="text1"/>
              <w:rPrChange w:id="359"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360" w:author="Bruno dos Santos Rodrigues" w:date="2016-11-15T22:39:00Z">
                <w:rPr>
                  <w:rStyle w:val="Hyperlink"/>
                  <w:rFonts w:ascii="Arial" w:hAnsi="Arial" w:cs="Arial"/>
                  <w:b/>
                  <w:noProof/>
                </w:rPr>
              </w:rPrChange>
            </w:rPr>
            <w:t>3.1.2.</w:t>
          </w:r>
          <w:r w:rsidRPr="00891873">
            <w:rPr>
              <w:rFonts w:asciiTheme="minorHAnsi" w:eastAsiaTheme="minorEastAsia" w:hAnsiTheme="minorHAnsi" w:cstheme="minorBidi"/>
              <w:noProof/>
              <w:color w:val="000000" w:themeColor="text1"/>
              <w:rPrChange w:id="361"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362" w:author="Bruno dos Santos Rodrigues" w:date="2016-11-15T22:39:00Z">
                <w:rPr>
                  <w:rStyle w:val="Hyperlink"/>
                  <w:rFonts w:ascii="Arial" w:eastAsia="Arial" w:hAnsi="Arial" w:cs="Arial"/>
                  <w:b/>
                  <w:noProof/>
                </w:rPr>
              </w:rPrChange>
            </w:rPr>
            <w:t>Modelagem UML</w:t>
          </w:r>
          <w:r w:rsidRPr="00891873">
            <w:rPr>
              <w:noProof/>
              <w:webHidden/>
              <w:color w:val="000000" w:themeColor="text1"/>
              <w:rPrChange w:id="363" w:author="Bruno dos Santos Rodrigues" w:date="2016-11-15T22:39:00Z">
                <w:rPr>
                  <w:noProof/>
                  <w:webHidden/>
                </w:rPr>
              </w:rPrChange>
            </w:rPr>
            <w:tab/>
          </w:r>
          <w:r w:rsidRPr="00891873">
            <w:rPr>
              <w:noProof/>
              <w:webHidden/>
              <w:color w:val="000000" w:themeColor="text1"/>
              <w:rPrChange w:id="364" w:author="Bruno dos Santos Rodrigues" w:date="2016-11-15T22:39:00Z">
                <w:rPr>
                  <w:noProof/>
                  <w:webHidden/>
                </w:rPr>
              </w:rPrChange>
            </w:rPr>
            <w:fldChar w:fldCharType="begin"/>
          </w:r>
          <w:r w:rsidRPr="00891873">
            <w:rPr>
              <w:noProof/>
              <w:webHidden/>
              <w:color w:val="000000" w:themeColor="text1"/>
              <w:rPrChange w:id="365" w:author="Bruno dos Santos Rodrigues" w:date="2016-11-15T22:39:00Z">
                <w:rPr>
                  <w:noProof/>
                  <w:webHidden/>
                </w:rPr>
              </w:rPrChange>
            </w:rPr>
            <w:instrText xml:space="preserve"> PAGEREF _Toc466999235 \h </w:instrText>
          </w:r>
          <w:r w:rsidRPr="00891873">
            <w:rPr>
              <w:noProof/>
              <w:webHidden/>
              <w:color w:val="000000" w:themeColor="text1"/>
              <w:rPrChange w:id="366" w:author="Bruno dos Santos Rodrigues" w:date="2016-11-15T22:39:00Z">
                <w:rPr>
                  <w:noProof/>
                  <w:webHidden/>
                </w:rPr>
              </w:rPrChange>
            </w:rPr>
          </w:r>
          <w:r w:rsidRPr="00891873">
            <w:rPr>
              <w:noProof/>
              <w:webHidden/>
              <w:color w:val="000000" w:themeColor="text1"/>
              <w:rPrChange w:id="367" w:author="Bruno dos Santos Rodrigues" w:date="2016-11-15T22:39:00Z">
                <w:rPr>
                  <w:noProof/>
                  <w:webHidden/>
                </w:rPr>
              </w:rPrChange>
            </w:rPr>
            <w:fldChar w:fldCharType="separate"/>
          </w:r>
          <w:r w:rsidRPr="00891873">
            <w:rPr>
              <w:noProof/>
              <w:webHidden/>
              <w:color w:val="000000" w:themeColor="text1"/>
              <w:rPrChange w:id="368" w:author="Bruno dos Santos Rodrigues" w:date="2016-11-15T22:39:00Z">
                <w:rPr>
                  <w:noProof/>
                  <w:webHidden/>
                </w:rPr>
              </w:rPrChange>
            </w:rPr>
            <w:t>23</w:t>
          </w:r>
          <w:r w:rsidRPr="00891873">
            <w:rPr>
              <w:noProof/>
              <w:webHidden/>
              <w:color w:val="000000" w:themeColor="text1"/>
              <w:rPrChange w:id="369" w:author="Bruno dos Santos Rodrigues" w:date="2016-11-15T22:39:00Z">
                <w:rPr>
                  <w:noProof/>
                  <w:webHidden/>
                </w:rPr>
              </w:rPrChange>
            </w:rPr>
            <w:fldChar w:fldCharType="end"/>
          </w:r>
          <w:r w:rsidRPr="00891873">
            <w:rPr>
              <w:rStyle w:val="Hyperlink"/>
              <w:noProof/>
              <w:color w:val="000000" w:themeColor="text1"/>
              <w:rPrChange w:id="370" w:author="Bruno dos Santos Rodrigues" w:date="2016-11-15T22:39:00Z">
                <w:rPr>
                  <w:rStyle w:val="Hyperlink"/>
                  <w:noProof/>
                </w:rPr>
              </w:rPrChange>
            </w:rPr>
            <w:fldChar w:fldCharType="end"/>
          </w:r>
        </w:p>
        <w:p w14:paraId="4B7F211A" w14:textId="77777777" w:rsidR="005F5E3C" w:rsidRPr="00891873" w:rsidRDefault="005F5E3C">
          <w:pPr>
            <w:pStyle w:val="Sumrio2"/>
            <w:tabs>
              <w:tab w:val="left" w:pos="880"/>
              <w:tab w:val="right" w:leader="dot" w:pos="8494"/>
            </w:tabs>
            <w:rPr>
              <w:rFonts w:asciiTheme="minorHAnsi" w:eastAsiaTheme="minorEastAsia" w:hAnsiTheme="minorHAnsi" w:cstheme="minorBidi"/>
              <w:noProof/>
              <w:color w:val="000000" w:themeColor="text1"/>
              <w:rPrChange w:id="371"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372" w:author="Bruno dos Santos Rodrigues" w:date="2016-11-15T22:39:00Z">
                <w:rPr>
                  <w:rStyle w:val="Hyperlink"/>
                  <w:noProof/>
                </w:rPr>
              </w:rPrChange>
            </w:rPr>
            <w:fldChar w:fldCharType="begin"/>
          </w:r>
          <w:r w:rsidRPr="00891873">
            <w:rPr>
              <w:rStyle w:val="Hyperlink"/>
              <w:noProof/>
              <w:color w:val="000000" w:themeColor="text1"/>
              <w:rPrChange w:id="373" w:author="Bruno dos Santos Rodrigues" w:date="2016-11-15T22:39:00Z">
                <w:rPr>
                  <w:rStyle w:val="Hyperlink"/>
                  <w:noProof/>
                </w:rPr>
              </w:rPrChange>
            </w:rPr>
            <w:instrText xml:space="preserve"> </w:instrText>
          </w:r>
          <w:r w:rsidRPr="00891873">
            <w:rPr>
              <w:noProof/>
              <w:color w:val="000000" w:themeColor="text1"/>
              <w:rPrChange w:id="374" w:author="Bruno dos Santos Rodrigues" w:date="2016-11-15T22:39:00Z">
                <w:rPr>
                  <w:noProof/>
                </w:rPr>
              </w:rPrChange>
            </w:rPr>
            <w:instrText>HYPERLINK \l "_Toc466999236"</w:instrText>
          </w:r>
          <w:r w:rsidRPr="00891873">
            <w:rPr>
              <w:rStyle w:val="Hyperlink"/>
              <w:noProof/>
              <w:color w:val="000000" w:themeColor="text1"/>
              <w:rPrChange w:id="375" w:author="Bruno dos Santos Rodrigues" w:date="2016-11-15T22:39:00Z">
                <w:rPr>
                  <w:rStyle w:val="Hyperlink"/>
                  <w:noProof/>
                </w:rPr>
              </w:rPrChange>
            </w:rPr>
            <w:instrText xml:space="preserve"> </w:instrText>
          </w:r>
          <w:r w:rsidRPr="00891873">
            <w:rPr>
              <w:rStyle w:val="Hyperlink"/>
              <w:noProof/>
              <w:color w:val="000000" w:themeColor="text1"/>
              <w:rPrChange w:id="376"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377" w:author="Bruno dos Santos Rodrigues" w:date="2016-11-15T22:39:00Z">
                <w:rPr>
                  <w:rStyle w:val="Hyperlink"/>
                  <w:rFonts w:ascii="Arial" w:hAnsi="Arial" w:cs="Arial"/>
                  <w:b/>
                  <w:noProof/>
                </w:rPr>
              </w:rPrChange>
            </w:rPr>
            <w:t>3.2</w:t>
          </w:r>
          <w:r w:rsidRPr="00891873">
            <w:rPr>
              <w:rFonts w:asciiTheme="minorHAnsi" w:eastAsiaTheme="minorEastAsia" w:hAnsiTheme="minorHAnsi" w:cstheme="minorBidi"/>
              <w:noProof/>
              <w:color w:val="000000" w:themeColor="text1"/>
              <w:rPrChange w:id="378"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hAnsi="Arial" w:cs="Arial"/>
              <w:b/>
              <w:noProof/>
              <w:color w:val="000000" w:themeColor="text1"/>
              <w:rPrChange w:id="379" w:author="Bruno dos Santos Rodrigues" w:date="2016-11-15T22:39:00Z">
                <w:rPr>
                  <w:rStyle w:val="Hyperlink"/>
                  <w:rFonts w:ascii="Arial" w:hAnsi="Arial" w:cs="Arial"/>
                  <w:b/>
                  <w:noProof/>
                </w:rPr>
              </w:rPrChange>
            </w:rPr>
            <w:t>Implementação</w:t>
          </w:r>
          <w:r w:rsidRPr="00891873">
            <w:rPr>
              <w:noProof/>
              <w:webHidden/>
              <w:color w:val="000000" w:themeColor="text1"/>
              <w:rPrChange w:id="380" w:author="Bruno dos Santos Rodrigues" w:date="2016-11-15T22:39:00Z">
                <w:rPr>
                  <w:noProof/>
                  <w:webHidden/>
                </w:rPr>
              </w:rPrChange>
            </w:rPr>
            <w:tab/>
          </w:r>
          <w:r w:rsidRPr="00891873">
            <w:rPr>
              <w:noProof/>
              <w:webHidden/>
              <w:color w:val="000000" w:themeColor="text1"/>
              <w:rPrChange w:id="381" w:author="Bruno dos Santos Rodrigues" w:date="2016-11-15T22:39:00Z">
                <w:rPr>
                  <w:noProof/>
                  <w:webHidden/>
                </w:rPr>
              </w:rPrChange>
            </w:rPr>
            <w:fldChar w:fldCharType="begin"/>
          </w:r>
          <w:r w:rsidRPr="00891873">
            <w:rPr>
              <w:noProof/>
              <w:webHidden/>
              <w:color w:val="000000" w:themeColor="text1"/>
              <w:rPrChange w:id="382" w:author="Bruno dos Santos Rodrigues" w:date="2016-11-15T22:39:00Z">
                <w:rPr>
                  <w:noProof/>
                  <w:webHidden/>
                </w:rPr>
              </w:rPrChange>
            </w:rPr>
            <w:instrText xml:space="preserve"> PAGEREF _Toc466999236 \h </w:instrText>
          </w:r>
          <w:r w:rsidRPr="00891873">
            <w:rPr>
              <w:noProof/>
              <w:webHidden/>
              <w:color w:val="000000" w:themeColor="text1"/>
              <w:rPrChange w:id="383" w:author="Bruno dos Santos Rodrigues" w:date="2016-11-15T22:39:00Z">
                <w:rPr>
                  <w:noProof/>
                  <w:webHidden/>
                </w:rPr>
              </w:rPrChange>
            </w:rPr>
          </w:r>
          <w:r w:rsidRPr="00891873">
            <w:rPr>
              <w:noProof/>
              <w:webHidden/>
              <w:color w:val="000000" w:themeColor="text1"/>
              <w:rPrChange w:id="384" w:author="Bruno dos Santos Rodrigues" w:date="2016-11-15T22:39:00Z">
                <w:rPr>
                  <w:noProof/>
                  <w:webHidden/>
                </w:rPr>
              </w:rPrChange>
            </w:rPr>
            <w:fldChar w:fldCharType="separate"/>
          </w:r>
          <w:r w:rsidRPr="00891873">
            <w:rPr>
              <w:noProof/>
              <w:webHidden/>
              <w:color w:val="000000" w:themeColor="text1"/>
              <w:rPrChange w:id="385" w:author="Bruno dos Santos Rodrigues" w:date="2016-11-15T22:39:00Z">
                <w:rPr>
                  <w:noProof/>
                  <w:webHidden/>
                </w:rPr>
              </w:rPrChange>
            </w:rPr>
            <w:t>32</w:t>
          </w:r>
          <w:r w:rsidRPr="00891873">
            <w:rPr>
              <w:noProof/>
              <w:webHidden/>
              <w:color w:val="000000" w:themeColor="text1"/>
              <w:rPrChange w:id="386" w:author="Bruno dos Santos Rodrigues" w:date="2016-11-15T22:39:00Z">
                <w:rPr>
                  <w:noProof/>
                  <w:webHidden/>
                </w:rPr>
              </w:rPrChange>
            </w:rPr>
            <w:fldChar w:fldCharType="end"/>
          </w:r>
          <w:r w:rsidRPr="00891873">
            <w:rPr>
              <w:rStyle w:val="Hyperlink"/>
              <w:noProof/>
              <w:color w:val="000000" w:themeColor="text1"/>
              <w:rPrChange w:id="387" w:author="Bruno dos Santos Rodrigues" w:date="2016-11-15T22:39:00Z">
                <w:rPr>
                  <w:rStyle w:val="Hyperlink"/>
                  <w:noProof/>
                </w:rPr>
              </w:rPrChange>
            </w:rPr>
            <w:fldChar w:fldCharType="end"/>
          </w:r>
        </w:p>
        <w:p w14:paraId="6725D1B6" w14:textId="77777777" w:rsidR="005F5E3C" w:rsidRPr="00891873" w:rsidRDefault="005F5E3C">
          <w:pPr>
            <w:pStyle w:val="Sumrio3"/>
            <w:tabs>
              <w:tab w:val="left" w:pos="1320"/>
              <w:tab w:val="right" w:leader="dot" w:pos="8494"/>
            </w:tabs>
            <w:rPr>
              <w:rFonts w:asciiTheme="minorHAnsi" w:eastAsiaTheme="minorEastAsia" w:hAnsiTheme="minorHAnsi" w:cstheme="minorBidi"/>
              <w:noProof/>
              <w:color w:val="000000" w:themeColor="text1"/>
              <w:rPrChange w:id="388"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389" w:author="Bruno dos Santos Rodrigues" w:date="2016-11-15T22:39:00Z">
                <w:rPr>
                  <w:rStyle w:val="Hyperlink"/>
                  <w:noProof/>
                </w:rPr>
              </w:rPrChange>
            </w:rPr>
            <w:fldChar w:fldCharType="begin"/>
          </w:r>
          <w:r w:rsidRPr="00891873">
            <w:rPr>
              <w:rStyle w:val="Hyperlink"/>
              <w:noProof/>
              <w:color w:val="000000" w:themeColor="text1"/>
              <w:rPrChange w:id="390" w:author="Bruno dos Santos Rodrigues" w:date="2016-11-15T22:39:00Z">
                <w:rPr>
                  <w:rStyle w:val="Hyperlink"/>
                  <w:noProof/>
                </w:rPr>
              </w:rPrChange>
            </w:rPr>
            <w:instrText xml:space="preserve"> </w:instrText>
          </w:r>
          <w:r w:rsidRPr="00891873">
            <w:rPr>
              <w:noProof/>
              <w:color w:val="000000" w:themeColor="text1"/>
              <w:rPrChange w:id="391" w:author="Bruno dos Santos Rodrigues" w:date="2016-11-15T22:39:00Z">
                <w:rPr>
                  <w:noProof/>
                </w:rPr>
              </w:rPrChange>
            </w:rPr>
            <w:instrText>HYPERLINK \l "_Toc466999238"</w:instrText>
          </w:r>
          <w:r w:rsidRPr="00891873">
            <w:rPr>
              <w:rStyle w:val="Hyperlink"/>
              <w:noProof/>
              <w:color w:val="000000" w:themeColor="text1"/>
              <w:rPrChange w:id="392" w:author="Bruno dos Santos Rodrigues" w:date="2016-11-15T22:39:00Z">
                <w:rPr>
                  <w:rStyle w:val="Hyperlink"/>
                  <w:noProof/>
                </w:rPr>
              </w:rPrChange>
            </w:rPr>
            <w:instrText xml:space="preserve"> </w:instrText>
          </w:r>
          <w:r w:rsidRPr="00891873">
            <w:rPr>
              <w:rStyle w:val="Hyperlink"/>
              <w:noProof/>
              <w:color w:val="000000" w:themeColor="text1"/>
              <w:rPrChange w:id="393"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394" w:author="Bruno dos Santos Rodrigues" w:date="2016-11-15T22:39:00Z">
                <w:rPr>
                  <w:rStyle w:val="Hyperlink"/>
                  <w:rFonts w:ascii="Arial" w:hAnsi="Arial" w:cs="Arial"/>
                  <w:b/>
                  <w:noProof/>
                </w:rPr>
              </w:rPrChange>
            </w:rPr>
            <w:t>3.2.1</w:t>
          </w:r>
          <w:r w:rsidRPr="00891873">
            <w:rPr>
              <w:rFonts w:asciiTheme="minorHAnsi" w:eastAsiaTheme="minorEastAsia" w:hAnsiTheme="minorHAnsi" w:cstheme="minorBidi"/>
              <w:noProof/>
              <w:color w:val="000000" w:themeColor="text1"/>
              <w:rPrChange w:id="395"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396" w:author="Bruno dos Santos Rodrigues" w:date="2016-11-15T22:39:00Z">
                <w:rPr>
                  <w:rStyle w:val="Hyperlink"/>
                  <w:rFonts w:ascii="Arial" w:eastAsia="Arial" w:hAnsi="Arial" w:cs="Arial"/>
                  <w:b/>
                  <w:noProof/>
                </w:rPr>
              </w:rPrChange>
            </w:rPr>
            <w:t>Execução do Sistema</w:t>
          </w:r>
          <w:r w:rsidRPr="00891873">
            <w:rPr>
              <w:noProof/>
              <w:webHidden/>
              <w:color w:val="000000" w:themeColor="text1"/>
              <w:rPrChange w:id="397" w:author="Bruno dos Santos Rodrigues" w:date="2016-11-15T22:39:00Z">
                <w:rPr>
                  <w:noProof/>
                  <w:webHidden/>
                </w:rPr>
              </w:rPrChange>
            </w:rPr>
            <w:tab/>
          </w:r>
          <w:r w:rsidRPr="00891873">
            <w:rPr>
              <w:noProof/>
              <w:webHidden/>
              <w:color w:val="000000" w:themeColor="text1"/>
              <w:rPrChange w:id="398" w:author="Bruno dos Santos Rodrigues" w:date="2016-11-15T22:39:00Z">
                <w:rPr>
                  <w:noProof/>
                  <w:webHidden/>
                </w:rPr>
              </w:rPrChange>
            </w:rPr>
            <w:fldChar w:fldCharType="begin"/>
          </w:r>
          <w:r w:rsidRPr="00891873">
            <w:rPr>
              <w:noProof/>
              <w:webHidden/>
              <w:color w:val="000000" w:themeColor="text1"/>
              <w:rPrChange w:id="399" w:author="Bruno dos Santos Rodrigues" w:date="2016-11-15T22:39:00Z">
                <w:rPr>
                  <w:noProof/>
                  <w:webHidden/>
                </w:rPr>
              </w:rPrChange>
            </w:rPr>
            <w:instrText xml:space="preserve"> PAGEREF _Toc466999238 \h </w:instrText>
          </w:r>
          <w:r w:rsidRPr="00891873">
            <w:rPr>
              <w:noProof/>
              <w:webHidden/>
              <w:color w:val="000000" w:themeColor="text1"/>
              <w:rPrChange w:id="400" w:author="Bruno dos Santos Rodrigues" w:date="2016-11-15T22:39:00Z">
                <w:rPr>
                  <w:noProof/>
                  <w:webHidden/>
                </w:rPr>
              </w:rPrChange>
            </w:rPr>
          </w:r>
          <w:r w:rsidRPr="00891873">
            <w:rPr>
              <w:noProof/>
              <w:webHidden/>
              <w:color w:val="000000" w:themeColor="text1"/>
              <w:rPrChange w:id="401" w:author="Bruno dos Santos Rodrigues" w:date="2016-11-15T22:39:00Z">
                <w:rPr>
                  <w:noProof/>
                  <w:webHidden/>
                </w:rPr>
              </w:rPrChange>
            </w:rPr>
            <w:fldChar w:fldCharType="separate"/>
          </w:r>
          <w:r w:rsidRPr="00891873">
            <w:rPr>
              <w:noProof/>
              <w:webHidden/>
              <w:color w:val="000000" w:themeColor="text1"/>
              <w:rPrChange w:id="402" w:author="Bruno dos Santos Rodrigues" w:date="2016-11-15T22:39:00Z">
                <w:rPr>
                  <w:noProof/>
                  <w:webHidden/>
                </w:rPr>
              </w:rPrChange>
            </w:rPr>
            <w:t>32</w:t>
          </w:r>
          <w:r w:rsidRPr="00891873">
            <w:rPr>
              <w:noProof/>
              <w:webHidden/>
              <w:color w:val="000000" w:themeColor="text1"/>
              <w:rPrChange w:id="403" w:author="Bruno dos Santos Rodrigues" w:date="2016-11-15T22:39:00Z">
                <w:rPr>
                  <w:noProof/>
                  <w:webHidden/>
                </w:rPr>
              </w:rPrChange>
            </w:rPr>
            <w:fldChar w:fldCharType="end"/>
          </w:r>
          <w:r w:rsidRPr="00891873">
            <w:rPr>
              <w:rStyle w:val="Hyperlink"/>
              <w:noProof/>
              <w:color w:val="000000" w:themeColor="text1"/>
              <w:rPrChange w:id="404" w:author="Bruno dos Santos Rodrigues" w:date="2016-11-15T22:39:00Z">
                <w:rPr>
                  <w:rStyle w:val="Hyperlink"/>
                  <w:noProof/>
                </w:rPr>
              </w:rPrChange>
            </w:rPr>
            <w:fldChar w:fldCharType="end"/>
          </w:r>
        </w:p>
        <w:p w14:paraId="30EB2935" w14:textId="77777777" w:rsidR="005F5E3C" w:rsidRPr="00891873" w:rsidRDefault="005F5E3C">
          <w:pPr>
            <w:pStyle w:val="Sumrio1"/>
            <w:tabs>
              <w:tab w:val="left" w:pos="440"/>
              <w:tab w:val="right" w:leader="dot" w:pos="8494"/>
            </w:tabs>
            <w:rPr>
              <w:rFonts w:asciiTheme="minorHAnsi" w:eastAsiaTheme="minorEastAsia" w:hAnsiTheme="minorHAnsi" w:cstheme="minorBidi"/>
              <w:noProof/>
              <w:color w:val="000000" w:themeColor="text1"/>
              <w:rPrChange w:id="405"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406" w:author="Bruno dos Santos Rodrigues" w:date="2016-11-15T22:39:00Z">
                <w:rPr>
                  <w:rStyle w:val="Hyperlink"/>
                  <w:noProof/>
                </w:rPr>
              </w:rPrChange>
            </w:rPr>
            <w:fldChar w:fldCharType="begin"/>
          </w:r>
          <w:r w:rsidRPr="00891873">
            <w:rPr>
              <w:rStyle w:val="Hyperlink"/>
              <w:noProof/>
              <w:color w:val="000000" w:themeColor="text1"/>
              <w:rPrChange w:id="407" w:author="Bruno dos Santos Rodrigues" w:date="2016-11-15T22:39:00Z">
                <w:rPr>
                  <w:rStyle w:val="Hyperlink"/>
                  <w:noProof/>
                </w:rPr>
              </w:rPrChange>
            </w:rPr>
            <w:instrText xml:space="preserve"> </w:instrText>
          </w:r>
          <w:r w:rsidRPr="00891873">
            <w:rPr>
              <w:noProof/>
              <w:color w:val="000000" w:themeColor="text1"/>
              <w:rPrChange w:id="408" w:author="Bruno dos Santos Rodrigues" w:date="2016-11-15T22:39:00Z">
                <w:rPr>
                  <w:noProof/>
                </w:rPr>
              </w:rPrChange>
            </w:rPr>
            <w:instrText>HYPERLINK \l "_Toc466999239"</w:instrText>
          </w:r>
          <w:r w:rsidRPr="00891873">
            <w:rPr>
              <w:rStyle w:val="Hyperlink"/>
              <w:noProof/>
              <w:color w:val="000000" w:themeColor="text1"/>
              <w:rPrChange w:id="409" w:author="Bruno dos Santos Rodrigues" w:date="2016-11-15T22:39:00Z">
                <w:rPr>
                  <w:rStyle w:val="Hyperlink"/>
                  <w:noProof/>
                </w:rPr>
              </w:rPrChange>
            </w:rPr>
            <w:instrText xml:space="preserve"> </w:instrText>
          </w:r>
          <w:r w:rsidRPr="00891873">
            <w:rPr>
              <w:rStyle w:val="Hyperlink"/>
              <w:noProof/>
              <w:color w:val="000000" w:themeColor="text1"/>
              <w:rPrChange w:id="410" w:author="Bruno dos Santos Rodrigues" w:date="2016-11-15T22:39:00Z">
                <w:rPr>
                  <w:rStyle w:val="Hyperlink"/>
                  <w:noProof/>
                </w:rPr>
              </w:rPrChange>
            </w:rPr>
            <w:fldChar w:fldCharType="separate"/>
          </w:r>
          <w:r w:rsidRPr="00891873">
            <w:rPr>
              <w:rStyle w:val="Hyperlink"/>
              <w:rFonts w:ascii="Arial" w:hAnsi="Arial" w:cs="Arial"/>
              <w:b/>
              <w:noProof/>
              <w:color w:val="000000" w:themeColor="text1"/>
              <w:rPrChange w:id="411" w:author="Bruno dos Santos Rodrigues" w:date="2016-11-15T22:39:00Z">
                <w:rPr>
                  <w:rStyle w:val="Hyperlink"/>
                  <w:rFonts w:ascii="Arial" w:hAnsi="Arial" w:cs="Arial"/>
                  <w:b/>
                  <w:noProof/>
                </w:rPr>
              </w:rPrChange>
            </w:rPr>
            <w:t>4.</w:t>
          </w:r>
          <w:r w:rsidRPr="00891873">
            <w:rPr>
              <w:rFonts w:asciiTheme="minorHAnsi" w:eastAsiaTheme="minorEastAsia" w:hAnsiTheme="minorHAnsi" w:cstheme="minorBidi"/>
              <w:noProof/>
              <w:color w:val="000000" w:themeColor="text1"/>
              <w:rPrChange w:id="412" w:author="Bruno dos Santos Rodrigues" w:date="2016-11-15T22:39:00Z">
                <w:rPr>
                  <w:rFonts w:asciiTheme="minorHAnsi" w:eastAsiaTheme="minorEastAsia" w:hAnsiTheme="minorHAnsi" w:cstheme="minorBidi"/>
                  <w:noProof/>
                  <w:color w:val="auto"/>
                </w:rPr>
              </w:rPrChange>
            </w:rPr>
            <w:tab/>
          </w:r>
          <w:r w:rsidRPr="00891873">
            <w:rPr>
              <w:rStyle w:val="Hyperlink"/>
              <w:rFonts w:ascii="Arial" w:eastAsia="Arial" w:hAnsi="Arial" w:cs="Arial"/>
              <w:b/>
              <w:noProof/>
              <w:color w:val="000000" w:themeColor="text1"/>
              <w:rPrChange w:id="413" w:author="Bruno dos Santos Rodrigues" w:date="2016-11-15T22:39:00Z">
                <w:rPr>
                  <w:rStyle w:val="Hyperlink"/>
                  <w:rFonts w:ascii="Arial" w:eastAsia="Arial" w:hAnsi="Arial" w:cs="Arial"/>
                  <w:b/>
                  <w:noProof/>
                </w:rPr>
              </w:rPrChange>
            </w:rPr>
            <w:t>CONCLUSÃO</w:t>
          </w:r>
          <w:r w:rsidRPr="00891873">
            <w:rPr>
              <w:noProof/>
              <w:webHidden/>
              <w:color w:val="000000" w:themeColor="text1"/>
              <w:rPrChange w:id="414" w:author="Bruno dos Santos Rodrigues" w:date="2016-11-15T22:39:00Z">
                <w:rPr>
                  <w:noProof/>
                  <w:webHidden/>
                </w:rPr>
              </w:rPrChange>
            </w:rPr>
            <w:tab/>
          </w:r>
          <w:r w:rsidRPr="00891873">
            <w:rPr>
              <w:noProof/>
              <w:webHidden/>
              <w:color w:val="000000" w:themeColor="text1"/>
              <w:rPrChange w:id="415" w:author="Bruno dos Santos Rodrigues" w:date="2016-11-15T22:39:00Z">
                <w:rPr>
                  <w:noProof/>
                  <w:webHidden/>
                </w:rPr>
              </w:rPrChange>
            </w:rPr>
            <w:fldChar w:fldCharType="begin"/>
          </w:r>
          <w:r w:rsidRPr="00891873">
            <w:rPr>
              <w:noProof/>
              <w:webHidden/>
              <w:color w:val="000000" w:themeColor="text1"/>
              <w:rPrChange w:id="416" w:author="Bruno dos Santos Rodrigues" w:date="2016-11-15T22:39:00Z">
                <w:rPr>
                  <w:noProof/>
                  <w:webHidden/>
                </w:rPr>
              </w:rPrChange>
            </w:rPr>
            <w:instrText xml:space="preserve"> PAGEREF _Toc466999239 \h </w:instrText>
          </w:r>
          <w:r w:rsidRPr="00891873">
            <w:rPr>
              <w:noProof/>
              <w:webHidden/>
              <w:color w:val="000000" w:themeColor="text1"/>
              <w:rPrChange w:id="417" w:author="Bruno dos Santos Rodrigues" w:date="2016-11-15T22:39:00Z">
                <w:rPr>
                  <w:noProof/>
                  <w:webHidden/>
                </w:rPr>
              </w:rPrChange>
            </w:rPr>
          </w:r>
          <w:r w:rsidRPr="00891873">
            <w:rPr>
              <w:noProof/>
              <w:webHidden/>
              <w:color w:val="000000" w:themeColor="text1"/>
              <w:rPrChange w:id="418" w:author="Bruno dos Santos Rodrigues" w:date="2016-11-15T22:39:00Z">
                <w:rPr>
                  <w:noProof/>
                  <w:webHidden/>
                </w:rPr>
              </w:rPrChange>
            </w:rPr>
            <w:fldChar w:fldCharType="separate"/>
          </w:r>
          <w:r w:rsidRPr="00891873">
            <w:rPr>
              <w:noProof/>
              <w:webHidden/>
              <w:color w:val="000000" w:themeColor="text1"/>
              <w:rPrChange w:id="419" w:author="Bruno dos Santos Rodrigues" w:date="2016-11-15T22:39:00Z">
                <w:rPr>
                  <w:noProof/>
                  <w:webHidden/>
                </w:rPr>
              </w:rPrChange>
            </w:rPr>
            <w:t>33</w:t>
          </w:r>
          <w:r w:rsidRPr="00891873">
            <w:rPr>
              <w:noProof/>
              <w:webHidden/>
              <w:color w:val="000000" w:themeColor="text1"/>
              <w:rPrChange w:id="420" w:author="Bruno dos Santos Rodrigues" w:date="2016-11-15T22:39:00Z">
                <w:rPr>
                  <w:noProof/>
                  <w:webHidden/>
                </w:rPr>
              </w:rPrChange>
            </w:rPr>
            <w:fldChar w:fldCharType="end"/>
          </w:r>
          <w:r w:rsidRPr="00891873">
            <w:rPr>
              <w:rStyle w:val="Hyperlink"/>
              <w:noProof/>
              <w:color w:val="000000" w:themeColor="text1"/>
              <w:rPrChange w:id="421" w:author="Bruno dos Santos Rodrigues" w:date="2016-11-15T22:39:00Z">
                <w:rPr>
                  <w:rStyle w:val="Hyperlink"/>
                  <w:noProof/>
                </w:rPr>
              </w:rPrChange>
            </w:rPr>
            <w:fldChar w:fldCharType="end"/>
          </w:r>
        </w:p>
        <w:p w14:paraId="489893EB" w14:textId="77777777" w:rsidR="005F5E3C" w:rsidRPr="00891873" w:rsidRDefault="005F5E3C">
          <w:pPr>
            <w:pStyle w:val="Sumrio1"/>
            <w:tabs>
              <w:tab w:val="right" w:leader="dot" w:pos="8494"/>
            </w:tabs>
            <w:rPr>
              <w:rFonts w:asciiTheme="minorHAnsi" w:eastAsiaTheme="minorEastAsia" w:hAnsiTheme="minorHAnsi" w:cstheme="minorBidi"/>
              <w:noProof/>
              <w:color w:val="000000" w:themeColor="text1"/>
              <w:rPrChange w:id="422" w:author="Bruno dos Santos Rodrigues" w:date="2016-11-15T22:39:00Z">
                <w:rPr>
                  <w:rFonts w:asciiTheme="minorHAnsi" w:eastAsiaTheme="minorEastAsia" w:hAnsiTheme="minorHAnsi" w:cstheme="minorBidi"/>
                  <w:noProof/>
                  <w:color w:val="auto"/>
                </w:rPr>
              </w:rPrChange>
            </w:rPr>
          </w:pPr>
          <w:r w:rsidRPr="00891873">
            <w:rPr>
              <w:rStyle w:val="Hyperlink"/>
              <w:noProof/>
              <w:color w:val="000000" w:themeColor="text1"/>
              <w:rPrChange w:id="423" w:author="Bruno dos Santos Rodrigues" w:date="2016-11-15T22:39:00Z">
                <w:rPr>
                  <w:rStyle w:val="Hyperlink"/>
                  <w:noProof/>
                </w:rPr>
              </w:rPrChange>
            </w:rPr>
            <w:fldChar w:fldCharType="begin"/>
          </w:r>
          <w:r w:rsidRPr="00891873">
            <w:rPr>
              <w:rStyle w:val="Hyperlink"/>
              <w:noProof/>
              <w:color w:val="000000" w:themeColor="text1"/>
              <w:rPrChange w:id="424" w:author="Bruno dos Santos Rodrigues" w:date="2016-11-15T22:39:00Z">
                <w:rPr>
                  <w:rStyle w:val="Hyperlink"/>
                  <w:noProof/>
                </w:rPr>
              </w:rPrChange>
            </w:rPr>
            <w:instrText xml:space="preserve"> </w:instrText>
          </w:r>
          <w:r w:rsidRPr="00891873">
            <w:rPr>
              <w:noProof/>
              <w:color w:val="000000" w:themeColor="text1"/>
              <w:rPrChange w:id="425" w:author="Bruno dos Santos Rodrigues" w:date="2016-11-15T22:39:00Z">
                <w:rPr>
                  <w:noProof/>
                </w:rPr>
              </w:rPrChange>
            </w:rPr>
            <w:instrText>HYPERLINK \l "_Toc466999240"</w:instrText>
          </w:r>
          <w:r w:rsidRPr="00891873">
            <w:rPr>
              <w:rStyle w:val="Hyperlink"/>
              <w:noProof/>
              <w:color w:val="000000" w:themeColor="text1"/>
              <w:rPrChange w:id="426" w:author="Bruno dos Santos Rodrigues" w:date="2016-11-15T22:39:00Z">
                <w:rPr>
                  <w:rStyle w:val="Hyperlink"/>
                  <w:noProof/>
                </w:rPr>
              </w:rPrChange>
            </w:rPr>
            <w:instrText xml:space="preserve"> </w:instrText>
          </w:r>
          <w:r w:rsidRPr="00891873">
            <w:rPr>
              <w:rStyle w:val="Hyperlink"/>
              <w:noProof/>
              <w:color w:val="000000" w:themeColor="text1"/>
              <w:rPrChange w:id="427" w:author="Bruno dos Santos Rodrigues" w:date="2016-11-15T22:39:00Z">
                <w:rPr>
                  <w:rStyle w:val="Hyperlink"/>
                  <w:noProof/>
                </w:rPr>
              </w:rPrChange>
            </w:rPr>
            <w:fldChar w:fldCharType="separate"/>
          </w:r>
          <w:r w:rsidRPr="00891873">
            <w:rPr>
              <w:rStyle w:val="Hyperlink"/>
              <w:rFonts w:ascii="Arial" w:eastAsia="Arial" w:hAnsi="Arial" w:cs="Arial"/>
              <w:b/>
              <w:noProof/>
              <w:color w:val="000000" w:themeColor="text1"/>
              <w:rPrChange w:id="428" w:author="Bruno dos Santos Rodrigues" w:date="2016-11-15T22:39:00Z">
                <w:rPr>
                  <w:rStyle w:val="Hyperlink"/>
                  <w:rFonts w:ascii="Arial" w:eastAsia="Arial" w:hAnsi="Arial" w:cs="Arial"/>
                  <w:b/>
                  <w:noProof/>
                </w:rPr>
              </w:rPrChange>
            </w:rPr>
            <w:t>BIBLIOGRAFIA</w:t>
          </w:r>
          <w:r w:rsidRPr="00891873">
            <w:rPr>
              <w:noProof/>
              <w:webHidden/>
              <w:color w:val="000000" w:themeColor="text1"/>
              <w:rPrChange w:id="429" w:author="Bruno dos Santos Rodrigues" w:date="2016-11-15T22:39:00Z">
                <w:rPr>
                  <w:noProof/>
                  <w:webHidden/>
                </w:rPr>
              </w:rPrChange>
            </w:rPr>
            <w:tab/>
          </w:r>
          <w:r w:rsidRPr="00891873">
            <w:rPr>
              <w:noProof/>
              <w:webHidden/>
              <w:color w:val="000000" w:themeColor="text1"/>
              <w:rPrChange w:id="430" w:author="Bruno dos Santos Rodrigues" w:date="2016-11-15T22:39:00Z">
                <w:rPr>
                  <w:noProof/>
                  <w:webHidden/>
                </w:rPr>
              </w:rPrChange>
            </w:rPr>
            <w:fldChar w:fldCharType="begin"/>
          </w:r>
          <w:r w:rsidRPr="00891873">
            <w:rPr>
              <w:noProof/>
              <w:webHidden/>
              <w:color w:val="000000" w:themeColor="text1"/>
              <w:rPrChange w:id="431" w:author="Bruno dos Santos Rodrigues" w:date="2016-11-15T22:39:00Z">
                <w:rPr>
                  <w:noProof/>
                  <w:webHidden/>
                </w:rPr>
              </w:rPrChange>
            </w:rPr>
            <w:instrText xml:space="preserve"> PAGEREF _Toc466999240 \h </w:instrText>
          </w:r>
          <w:r w:rsidRPr="00891873">
            <w:rPr>
              <w:noProof/>
              <w:webHidden/>
              <w:color w:val="000000" w:themeColor="text1"/>
              <w:rPrChange w:id="432" w:author="Bruno dos Santos Rodrigues" w:date="2016-11-15T22:39:00Z">
                <w:rPr>
                  <w:noProof/>
                  <w:webHidden/>
                </w:rPr>
              </w:rPrChange>
            </w:rPr>
          </w:r>
          <w:r w:rsidRPr="00891873">
            <w:rPr>
              <w:noProof/>
              <w:webHidden/>
              <w:color w:val="000000" w:themeColor="text1"/>
              <w:rPrChange w:id="433" w:author="Bruno dos Santos Rodrigues" w:date="2016-11-15T22:39:00Z">
                <w:rPr>
                  <w:noProof/>
                  <w:webHidden/>
                </w:rPr>
              </w:rPrChange>
            </w:rPr>
            <w:fldChar w:fldCharType="separate"/>
          </w:r>
          <w:r w:rsidRPr="00891873">
            <w:rPr>
              <w:noProof/>
              <w:webHidden/>
              <w:color w:val="000000" w:themeColor="text1"/>
              <w:rPrChange w:id="434" w:author="Bruno dos Santos Rodrigues" w:date="2016-11-15T22:39:00Z">
                <w:rPr>
                  <w:noProof/>
                  <w:webHidden/>
                </w:rPr>
              </w:rPrChange>
            </w:rPr>
            <w:t>34</w:t>
          </w:r>
          <w:r w:rsidRPr="00891873">
            <w:rPr>
              <w:noProof/>
              <w:webHidden/>
              <w:color w:val="000000" w:themeColor="text1"/>
              <w:rPrChange w:id="435" w:author="Bruno dos Santos Rodrigues" w:date="2016-11-15T22:39:00Z">
                <w:rPr>
                  <w:noProof/>
                  <w:webHidden/>
                </w:rPr>
              </w:rPrChange>
            </w:rPr>
            <w:fldChar w:fldCharType="end"/>
          </w:r>
          <w:r w:rsidRPr="00891873">
            <w:rPr>
              <w:rStyle w:val="Hyperlink"/>
              <w:noProof/>
              <w:color w:val="000000" w:themeColor="text1"/>
              <w:rPrChange w:id="436" w:author="Bruno dos Santos Rodrigues" w:date="2016-11-15T22:39:00Z">
                <w:rPr>
                  <w:rStyle w:val="Hyperlink"/>
                  <w:noProof/>
                </w:rPr>
              </w:rPrChange>
            </w:rPr>
            <w:fldChar w:fldCharType="end"/>
          </w:r>
        </w:p>
        <w:p w14:paraId="206F8B05" w14:textId="77777777" w:rsidR="00EE55CF" w:rsidRPr="00891873" w:rsidRDefault="00EE55CF">
          <w:pPr>
            <w:rPr>
              <w:color w:val="000000" w:themeColor="text1"/>
              <w:rPrChange w:id="437" w:author="Bruno dos Santos Rodrigues" w:date="2016-11-15T22:39:00Z">
                <w:rPr/>
              </w:rPrChange>
            </w:rPr>
          </w:pPr>
          <w:r w:rsidRPr="00891873">
            <w:rPr>
              <w:rFonts w:ascii="Arial" w:hAnsi="Arial" w:cs="Arial"/>
              <w:b/>
              <w:bCs/>
              <w:color w:val="000000" w:themeColor="text1"/>
              <w:sz w:val="24"/>
              <w:szCs w:val="24"/>
              <w:rPrChange w:id="438" w:author="Bruno dos Santos Rodrigues" w:date="2016-11-15T22:39:00Z">
                <w:rPr>
                  <w:rFonts w:ascii="Arial" w:hAnsi="Arial" w:cs="Arial"/>
                  <w:b/>
                  <w:bCs/>
                  <w:sz w:val="24"/>
                  <w:szCs w:val="24"/>
                </w:rPr>
              </w:rPrChange>
            </w:rPr>
            <w:fldChar w:fldCharType="end"/>
          </w:r>
        </w:p>
      </w:sdtContent>
    </w:sdt>
    <w:p w14:paraId="723500D3" w14:textId="77777777" w:rsidR="00046625" w:rsidRPr="00891873" w:rsidRDefault="007B0066" w:rsidP="00EE55CF">
      <w:pPr>
        <w:widowControl w:val="0"/>
        <w:spacing w:after="0" w:line="360" w:lineRule="auto"/>
        <w:ind w:firstLine="709"/>
        <w:jc w:val="both"/>
        <w:rPr>
          <w:rFonts w:ascii="Arial" w:hAnsi="Arial" w:cs="Arial"/>
          <w:color w:val="000000" w:themeColor="text1"/>
          <w:sz w:val="24"/>
          <w:szCs w:val="24"/>
          <w:rPrChange w:id="439" w:author="Bruno dos Santos Rodrigues" w:date="2016-11-15T22:39:00Z">
            <w:rPr>
              <w:rFonts w:ascii="Arial" w:hAnsi="Arial" w:cs="Arial"/>
              <w:sz w:val="24"/>
              <w:szCs w:val="24"/>
            </w:rPr>
          </w:rPrChange>
        </w:rPr>
        <w:sectPr w:rsidR="00046625" w:rsidRPr="00891873">
          <w:headerReference w:type="default" r:id="rId8"/>
          <w:type w:val="continuous"/>
          <w:pgSz w:w="11906" w:h="16838"/>
          <w:pgMar w:top="1417" w:right="1701" w:bottom="1417" w:left="1701" w:header="720" w:footer="720" w:gutter="0"/>
          <w:cols w:space="720"/>
        </w:sectPr>
      </w:pPr>
      <w:r w:rsidRPr="00891873">
        <w:rPr>
          <w:color w:val="000000" w:themeColor="text1"/>
          <w:rPrChange w:id="440" w:author="Bruno dos Santos Rodrigues" w:date="2016-11-15T22:39:00Z">
            <w:rPr/>
          </w:rPrChange>
        </w:rPr>
        <w:fldChar w:fldCharType="begin"/>
      </w:r>
      <w:r w:rsidRPr="00891873">
        <w:rPr>
          <w:color w:val="000000" w:themeColor="text1"/>
          <w:rPrChange w:id="441" w:author="Bruno dos Santos Rodrigues" w:date="2016-11-15T22:39:00Z">
            <w:rPr/>
          </w:rPrChange>
        </w:rPr>
        <w:instrText xml:space="preserve"> HYPERLINK \l "_Toc466411911" \h </w:instrText>
      </w:r>
      <w:r w:rsidRPr="00891873">
        <w:rPr>
          <w:color w:val="000000" w:themeColor="text1"/>
          <w:rPrChange w:id="442" w:author="Bruno dos Santos Rodrigues" w:date="2016-11-15T22:39:00Z">
            <w:rPr/>
          </w:rPrChange>
        </w:rPr>
        <w:fldChar w:fldCharType="separate"/>
      </w:r>
      <w:r w:rsidRPr="00891873">
        <w:rPr>
          <w:color w:val="000000" w:themeColor="text1"/>
          <w:rPrChange w:id="443" w:author="Bruno dos Santos Rodrigues" w:date="2016-11-15T22:39:00Z">
            <w:rPr/>
          </w:rPrChange>
        </w:rPr>
        <w:fldChar w:fldCharType="end"/>
      </w:r>
    </w:p>
    <w:p w14:paraId="766D9FD3" w14:textId="77777777" w:rsidR="00EE55CF" w:rsidRPr="00891873" w:rsidRDefault="00EE55CF">
      <w:pPr>
        <w:rPr>
          <w:rFonts w:ascii="Arial" w:eastAsia="Arial" w:hAnsi="Arial" w:cs="Arial"/>
          <w:b/>
          <w:color w:val="000000" w:themeColor="text1"/>
          <w:sz w:val="24"/>
          <w:szCs w:val="24"/>
          <w:rPrChange w:id="444" w:author="Bruno dos Santos Rodrigues" w:date="2016-11-15T22:39:00Z">
            <w:rPr>
              <w:rFonts w:ascii="Arial" w:eastAsia="Arial" w:hAnsi="Arial" w:cs="Arial"/>
              <w:b/>
              <w:sz w:val="24"/>
              <w:szCs w:val="24"/>
            </w:rPr>
          </w:rPrChange>
        </w:rPr>
      </w:pPr>
      <w:bookmarkStart w:id="445" w:name="_gjdgxs" w:colFirst="0" w:colLast="0"/>
      <w:bookmarkEnd w:id="445"/>
      <w:r w:rsidRPr="00891873">
        <w:rPr>
          <w:rFonts w:ascii="Arial" w:eastAsia="Arial" w:hAnsi="Arial" w:cs="Arial"/>
          <w:b/>
          <w:color w:val="000000" w:themeColor="text1"/>
          <w:sz w:val="24"/>
          <w:szCs w:val="24"/>
          <w:rPrChange w:id="446" w:author="Bruno dos Santos Rodrigues" w:date="2016-11-15T22:39:00Z">
            <w:rPr>
              <w:rFonts w:ascii="Arial" w:eastAsia="Arial" w:hAnsi="Arial" w:cs="Arial"/>
              <w:b/>
              <w:sz w:val="24"/>
              <w:szCs w:val="24"/>
            </w:rPr>
          </w:rPrChange>
        </w:rPr>
        <w:br w:type="page"/>
      </w:r>
    </w:p>
    <w:p w14:paraId="6699678C" w14:textId="77777777" w:rsidR="00F33663" w:rsidRPr="00891873" w:rsidRDefault="00EE55CF" w:rsidP="007B0066">
      <w:pPr>
        <w:pStyle w:val="Ttulo1"/>
        <w:numPr>
          <w:ilvl w:val="0"/>
          <w:numId w:val="18"/>
        </w:numPr>
        <w:spacing w:line="360" w:lineRule="auto"/>
        <w:ind w:left="426" w:hanging="426"/>
        <w:jc w:val="both"/>
        <w:rPr>
          <w:rFonts w:ascii="Arial" w:hAnsi="Arial" w:cs="Arial"/>
          <w:color w:val="000000" w:themeColor="text1"/>
          <w:sz w:val="24"/>
          <w:szCs w:val="24"/>
          <w:rPrChange w:id="447" w:author="Bruno dos Santos Rodrigues" w:date="2016-11-15T22:39:00Z">
            <w:rPr>
              <w:rFonts w:ascii="Arial" w:hAnsi="Arial" w:cs="Arial"/>
              <w:sz w:val="24"/>
              <w:szCs w:val="24"/>
            </w:rPr>
          </w:rPrChange>
        </w:rPr>
      </w:pPr>
      <w:bookmarkStart w:id="448" w:name="_Toc466999213"/>
      <w:r w:rsidRPr="00891873">
        <w:rPr>
          <w:rFonts w:ascii="Arial" w:eastAsia="Arial" w:hAnsi="Arial" w:cs="Arial"/>
          <w:b/>
          <w:color w:val="000000" w:themeColor="text1"/>
          <w:sz w:val="24"/>
          <w:szCs w:val="24"/>
          <w:rPrChange w:id="449" w:author="Bruno dos Santos Rodrigues" w:date="2016-11-15T22:39:00Z">
            <w:rPr>
              <w:rFonts w:ascii="Arial" w:eastAsia="Arial" w:hAnsi="Arial" w:cs="Arial"/>
              <w:b/>
              <w:color w:val="000000"/>
              <w:sz w:val="24"/>
              <w:szCs w:val="24"/>
            </w:rPr>
          </w:rPrChange>
        </w:rPr>
        <w:lastRenderedPageBreak/>
        <w:t>INTRODUÇÃO</w:t>
      </w:r>
      <w:bookmarkEnd w:id="448"/>
    </w:p>
    <w:p w14:paraId="2626567A" w14:textId="77777777" w:rsidR="00046625" w:rsidRPr="00891873" w:rsidRDefault="00F33663" w:rsidP="007B0066">
      <w:pPr>
        <w:spacing w:before="120" w:after="0" w:line="360" w:lineRule="auto"/>
        <w:ind w:firstLine="709"/>
        <w:jc w:val="both"/>
        <w:rPr>
          <w:rFonts w:ascii="Arial" w:hAnsi="Arial" w:cs="Arial"/>
          <w:color w:val="000000" w:themeColor="text1"/>
          <w:sz w:val="24"/>
          <w:szCs w:val="24"/>
          <w:rPrChange w:id="45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451" w:author="Bruno dos Santos Rodrigues" w:date="2016-11-15T22:39:00Z">
            <w:rPr>
              <w:rFonts w:ascii="Arial" w:eastAsia="Arial" w:hAnsi="Arial" w:cs="Arial"/>
              <w:sz w:val="24"/>
              <w:szCs w:val="24"/>
            </w:rPr>
          </w:rPrChange>
        </w:rPr>
        <w:t xml:space="preserve">O </w:t>
      </w:r>
      <w:r w:rsidR="00844AE0" w:rsidRPr="00891873">
        <w:rPr>
          <w:rFonts w:ascii="Arial" w:eastAsia="Arial" w:hAnsi="Arial" w:cs="Arial"/>
          <w:color w:val="000000" w:themeColor="text1"/>
          <w:sz w:val="24"/>
          <w:szCs w:val="24"/>
          <w:rPrChange w:id="452" w:author="Bruno dos Santos Rodrigues" w:date="2016-11-15T22:39:00Z">
            <w:rPr>
              <w:rFonts w:ascii="Arial" w:eastAsia="Arial" w:hAnsi="Arial" w:cs="Arial"/>
              <w:sz w:val="24"/>
              <w:szCs w:val="24"/>
            </w:rPr>
          </w:rPrChange>
        </w:rPr>
        <w:t>mercado tem cobrado cada vez mais valor agregado aos serviços prestados pelas empresas e profissionais de TI. Para auxiliar as organizações a alcançar esse objetivo surgiu o ITIL</w:t>
      </w:r>
      <w:r w:rsidR="00F57452" w:rsidRPr="00891873">
        <w:rPr>
          <w:rFonts w:ascii="Arial" w:eastAsia="Arial" w:hAnsi="Arial" w:cs="Arial"/>
          <w:color w:val="000000" w:themeColor="text1"/>
          <w:sz w:val="24"/>
          <w:szCs w:val="24"/>
          <w:rPrChange w:id="453" w:author="Bruno dos Santos Rodrigues" w:date="2016-11-15T22:39:00Z">
            <w:rPr>
              <w:rFonts w:ascii="Arial" w:eastAsia="Arial" w:hAnsi="Arial" w:cs="Arial"/>
              <w:sz w:val="24"/>
              <w:szCs w:val="24"/>
            </w:rPr>
          </w:rPrChange>
        </w:rPr>
        <w:t xml:space="preserve"> (</w:t>
      </w:r>
      <w:r w:rsidR="00F57452" w:rsidRPr="00891873">
        <w:rPr>
          <w:rFonts w:ascii="Arial" w:eastAsia="Arial" w:hAnsi="Arial" w:cs="Arial"/>
          <w:i/>
          <w:color w:val="000000" w:themeColor="text1"/>
          <w:sz w:val="24"/>
          <w:szCs w:val="24"/>
          <w:rPrChange w:id="454" w:author="Bruno dos Santos Rodrigues" w:date="2016-11-15T22:39:00Z">
            <w:rPr>
              <w:rFonts w:ascii="Arial" w:eastAsia="Arial" w:hAnsi="Arial" w:cs="Arial"/>
              <w:i/>
              <w:sz w:val="24"/>
              <w:szCs w:val="24"/>
            </w:rPr>
          </w:rPrChange>
        </w:rPr>
        <w:t>Information Technology Infrastructure Library</w:t>
      </w:r>
      <w:r w:rsidR="00F57452" w:rsidRPr="00891873">
        <w:rPr>
          <w:rFonts w:ascii="Arial" w:eastAsia="Arial" w:hAnsi="Arial" w:cs="Arial"/>
          <w:color w:val="000000" w:themeColor="text1"/>
          <w:sz w:val="24"/>
          <w:szCs w:val="24"/>
          <w:rPrChange w:id="455" w:author="Bruno dos Santos Rodrigues" w:date="2016-11-15T22:39:00Z">
            <w:rPr>
              <w:rFonts w:ascii="Arial" w:eastAsia="Arial" w:hAnsi="Arial" w:cs="Arial"/>
              <w:sz w:val="24"/>
              <w:szCs w:val="24"/>
            </w:rPr>
          </w:rPrChange>
        </w:rPr>
        <w:t>)</w:t>
      </w:r>
      <w:r w:rsidR="00844AE0" w:rsidRPr="00891873">
        <w:rPr>
          <w:rFonts w:ascii="Arial" w:eastAsia="Arial" w:hAnsi="Arial" w:cs="Arial"/>
          <w:color w:val="000000" w:themeColor="text1"/>
          <w:sz w:val="24"/>
          <w:szCs w:val="24"/>
          <w:rPrChange w:id="456" w:author="Bruno dos Santos Rodrigues" w:date="2016-11-15T22:39:00Z">
            <w:rPr>
              <w:rFonts w:ascii="Arial" w:eastAsia="Arial" w:hAnsi="Arial" w:cs="Arial"/>
              <w:sz w:val="24"/>
              <w:szCs w:val="24"/>
            </w:rPr>
          </w:rPrChange>
        </w:rPr>
        <w:t xml:space="preserve">, um guia de melhores práticas </w:t>
      </w:r>
      <w:r w:rsidR="006C2B8B" w:rsidRPr="00891873">
        <w:rPr>
          <w:rFonts w:ascii="Arial" w:eastAsia="Arial" w:hAnsi="Arial" w:cs="Arial"/>
          <w:color w:val="000000" w:themeColor="text1"/>
          <w:sz w:val="24"/>
          <w:szCs w:val="24"/>
          <w:rPrChange w:id="457" w:author="Bruno dos Santos Rodrigues" w:date="2016-11-15T22:39:00Z">
            <w:rPr>
              <w:rFonts w:ascii="Arial" w:eastAsia="Arial" w:hAnsi="Arial" w:cs="Arial"/>
              <w:sz w:val="24"/>
              <w:szCs w:val="24"/>
            </w:rPr>
          </w:rPrChange>
        </w:rPr>
        <w:t>que</w:t>
      </w:r>
      <w:r w:rsidR="00844AE0" w:rsidRPr="00891873">
        <w:rPr>
          <w:rFonts w:ascii="Arial" w:eastAsia="Arial" w:hAnsi="Arial" w:cs="Arial"/>
          <w:color w:val="000000" w:themeColor="text1"/>
          <w:sz w:val="24"/>
          <w:szCs w:val="24"/>
          <w:rPrChange w:id="458" w:author="Bruno dos Santos Rodrigues" w:date="2016-11-15T22:39:00Z">
            <w:rPr>
              <w:rFonts w:ascii="Arial" w:eastAsia="Arial" w:hAnsi="Arial" w:cs="Arial"/>
              <w:sz w:val="24"/>
              <w:szCs w:val="24"/>
            </w:rPr>
          </w:rPrChange>
        </w:rPr>
        <w:t xml:space="preserve"> possui como principal objetivo a entrega de serviços de TI com melhoria continuada e </w:t>
      </w:r>
      <w:r w:rsidR="006C2B8B" w:rsidRPr="00891873">
        <w:rPr>
          <w:rFonts w:ascii="Arial" w:eastAsia="Arial" w:hAnsi="Arial" w:cs="Arial"/>
          <w:color w:val="000000" w:themeColor="text1"/>
          <w:sz w:val="24"/>
          <w:szCs w:val="24"/>
          <w:rPrChange w:id="459" w:author="Bruno dos Santos Rodrigues" w:date="2016-11-15T22:39:00Z">
            <w:rPr>
              <w:rFonts w:ascii="Arial" w:eastAsia="Arial" w:hAnsi="Arial" w:cs="Arial"/>
              <w:sz w:val="24"/>
              <w:szCs w:val="24"/>
            </w:rPr>
          </w:rPrChange>
        </w:rPr>
        <w:t xml:space="preserve">a geração de </w:t>
      </w:r>
      <w:r w:rsidR="00844AE0" w:rsidRPr="00891873">
        <w:rPr>
          <w:rFonts w:ascii="Arial" w:eastAsia="Arial" w:hAnsi="Arial" w:cs="Arial"/>
          <w:color w:val="000000" w:themeColor="text1"/>
          <w:sz w:val="24"/>
          <w:szCs w:val="24"/>
          <w:rPrChange w:id="460" w:author="Bruno dos Santos Rodrigues" w:date="2016-11-15T22:39:00Z">
            <w:rPr>
              <w:rFonts w:ascii="Arial" w:eastAsia="Arial" w:hAnsi="Arial" w:cs="Arial"/>
              <w:sz w:val="24"/>
              <w:szCs w:val="24"/>
            </w:rPr>
          </w:rPrChange>
        </w:rPr>
        <w:t xml:space="preserve">maior valor agregado no </w:t>
      </w:r>
      <w:r w:rsidR="006C2B8B" w:rsidRPr="00891873">
        <w:rPr>
          <w:rFonts w:ascii="Arial" w:eastAsia="Arial" w:hAnsi="Arial" w:cs="Arial"/>
          <w:color w:val="000000" w:themeColor="text1"/>
          <w:sz w:val="24"/>
          <w:szCs w:val="24"/>
          <w:rPrChange w:id="461" w:author="Bruno dos Santos Rodrigues" w:date="2016-11-15T22:39:00Z">
            <w:rPr>
              <w:rFonts w:ascii="Arial" w:eastAsia="Arial" w:hAnsi="Arial" w:cs="Arial"/>
              <w:sz w:val="24"/>
              <w:szCs w:val="24"/>
            </w:rPr>
          </w:rPrChange>
        </w:rPr>
        <w:t>nos serviços prestados</w:t>
      </w:r>
      <w:r w:rsidR="00844AE0" w:rsidRPr="00891873">
        <w:rPr>
          <w:rFonts w:ascii="Arial" w:eastAsia="Arial" w:hAnsi="Arial" w:cs="Arial"/>
          <w:b/>
          <w:color w:val="000000" w:themeColor="text1"/>
          <w:sz w:val="24"/>
          <w:szCs w:val="24"/>
          <w:rPrChange w:id="462" w:author="Bruno dos Santos Rodrigues" w:date="2016-11-15T22:39:00Z">
            <w:rPr>
              <w:rFonts w:ascii="Arial" w:eastAsia="Arial" w:hAnsi="Arial" w:cs="Arial"/>
              <w:b/>
              <w:sz w:val="24"/>
              <w:szCs w:val="24"/>
            </w:rPr>
          </w:rPrChange>
        </w:rPr>
        <w:t>. (</w:t>
      </w:r>
      <w:r w:rsidR="00EE55CF" w:rsidRPr="00891873">
        <w:rPr>
          <w:rFonts w:ascii="Arial" w:eastAsia="Arial" w:hAnsi="Arial" w:cs="Arial"/>
          <w:b/>
          <w:color w:val="000000" w:themeColor="text1"/>
          <w:sz w:val="24"/>
          <w:szCs w:val="24"/>
          <w:rPrChange w:id="463" w:author="Bruno dos Santos Rodrigues" w:date="2016-11-15T22:39:00Z">
            <w:rPr>
              <w:rFonts w:ascii="Arial" w:eastAsia="Arial" w:hAnsi="Arial" w:cs="Arial"/>
              <w:b/>
              <w:sz w:val="24"/>
              <w:szCs w:val="24"/>
            </w:rPr>
          </w:rPrChange>
        </w:rPr>
        <w:t>REFERENCIA)</w:t>
      </w:r>
    </w:p>
    <w:p w14:paraId="27D0606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46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465" w:author="Bruno dos Santos Rodrigues" w:date="2016-11-15T22:39:00Z">
            <w:rPr>
              <w:rFonts w:ascii="Arial" w:eastAsia="Arial" w:hAnsi="Arial" w:cs="Arial"/>
              <w:sz w:val="24"/>
              <w:szCs w:val="24"/>
            </w:rPr>
          </w:rPrChange>
        </w:rPr>
        <w:t>Para manter essa melhoria continuada é importante manter o controle dos problemas que vão surgindo</w:t>
      </w:r>
      <w:r w:rsidR="005032F2" w:rsidRPr="00891873">
        <w:rPr>
          <w:rFonts w:ascii="Arial" w:eastAsia="Arial" w:hAnsi="Arial" w:cs="Arial"/>
          <w:color w:val="000000" w:themeColor="text1"/>
          <w:sz w:val="24"/>
          <w:szCs w:val="24"/>
          <w:rPrChange w:id="466" w:author="Bruno dos Santos Rodrigues" w:date="2016-11-15T22:39:00Z">
            <w:rPr>
              <w:rFonts w:ascii="Arial" w:eastAsia="Arial" w:hAnsi="Arial" w:cs="Arial"/>
              <w:sz w:val="24"/>
              <w:szCs w:val="24"/>
            </w:rPr>
          </w:rPrChange>
        </w:rPr>
        <w:t xml:space="preserve">, bem </w:t>
      </w:r>
      <w:r w:rsidRPr="00891873">
        <w:rPr>
          <w:rFonts w:ascii="Arial" w:eastAsia="Arial" w:hAnsi="Arial" w:cs="Arial"/>
          <w:color w:val="000000" w:themeColor="text1"/>
          <w:sz w:val="24"/>
          <w:szCs w:val="24"/>
          <w:rPrChange w:id="467" w:author="Bruno dos Santos Rodrigues" w:date="2016-11-15T22:39:00Z">
            <w:rPr>
              <w:rFonts w:ascii="Arial" w:eastAsia="Arial" w:hAnsi="Arial" w:cs="Arial"/>
              <w:sz w:val="24"/>
              <w:szCs w:val="24"/>
            </w:rPr>
          </w:rPrChange>
        </w:rPr>
        <w:t>como eles podem ser solucionados rapidamente</w:t>
      </w:r>
      <w:r w:rsidR="005032F2" w:rsidRPr="00891873">
        <w:rPr>
          <w:rFonts w:ascii="Arial" w:eastAsia="Arial" w:hAnsi="Arial" w:cs="Arial"/>
          <w:color w:val="000000" w:themeColor="text1"/>
          <w:sz w:val="24"/>
          <w:szCs w:val="24"/>
          <w:rPrChange w:id="468"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469" w:author="Bruno dos Santos Rodrigues" w:date="2016-11-15T22:39:00Z">
            <w:rPr>
              <w:rFonts w:ascii="Arial" w:eastAsia="Arial" w:hAnsi="Arial" w:cs="Arial"/>
              <w:sz w:val="24"/>
              <w:szCs w:val="24"/>
            </w:rPr>
          </w:rPrChange>
        </w:rPr>
        <w:t xml:space="preserve"> atribuindo a solução desses problemas às pessoas certas. Para isso é importante ter um</w:t>
      </w:r>
      <w:r w:rsidR="005032F2" w:rsidRPr="00891873">
        <w:rPr>
          <w:rFonts w:ascii="Arial" w:eastAsia="Arial" w:hAnsi="Arial" w:cs="Arial"/>
          <w:color w:val="000000" w:themeColor="text1"/>
          <w:sz w:val="24"/>
          <w:szCs w:val="24"/>
          <w:rPrChange w:id="470" w:author="Bruno dos Santos Rodrigues" w:date="2016-11-15T22:39:00Z">
            <w:rPr>
              <w:rFonts w:ascii="Arial" w:eastAsia="Arial" w:hAnsi="Arial" w:cs="Arial"/>
              <w:sz w:val="24"/>
              <w:szCs w:val="24"/>
            </w:rPr>
          </w:rPrChange>
        </w:rPr>
        <w:t>a ferramenta</w:t>
      </w:r>
      <w:r w:rsidRPr="00891873">
        <w:rPr>
          <w:rFonts w:ascii="Arial" w:eastAsia="Arial" w:hAnsi="Arial" w:cs="Arial"/>
          <w:color w:val="000000" w:themeColor="text1"/>
          <w:sz w:val="24"/>
          <w:szCs w:val="24"/>
          <w:rPrChange w:id="471" w:author="Bruno dos Santos Rodrigues" w:date="2016-11-15T22:39:00Z">
            <w:rPr>
              <w:rFonts w:ascii="Arial" w:eastAsia="Arial" w:hAnsi="Arial" w:cs="Arial"/>
              <w:sz w:val="24"/>
              <w:szCs w:val="24"/>
            </w:rPr>
          </w:rPrChange>
        </w:rPr>
        <w:t xml:space="preserve"> que centralize a base de conhecimento de problemas e facilite </w:t>
      </w:r>
      <w:r w:rsidR="005032F2" w:rsidRPr="00891873">
        <w:rPr>
          <w:rFonts w:ascii="Arial" w:eastAsia="Arial" w:hAnsi="Arial" w:cs="Arial"/>
          <w:color w:val="000000" w:themeColor="text1"/>
          <w:sz w:val="24"/>
          <w:szCs w:val="24"/>
          <w:rPrChange w:id="472" w:author="Bruno dos Santos Rodrigues" w:date="2016-11-15T22:39:00Z">
            <w:rPr>
              <w:rFonts w:ascii="Arial" w:eastAsia="Arial" w:hAnsi="Arial" w:cs="Arial"/>
              <w:sz w:val="24"/>
              <w:szCs w:val="24"/>
            </w:rPr>
          </w:rPrChange>
        </w:rPr>
        <w:t xml:space="preserve">o </w:t>
      </w:r>
      <w:r w:rsidRPr="00891873">
        <w:rPr>
          <w:rFonts w:ascii="Arial" w:eastAsia="Arial" w:hAnsi="Arial" w:cs="Arial"/>
          <w:color w:val="000000" w:themeColor="text1"/>
          <w:sz w:val="24"/>
          <w:szCs w:val="24"/>
          <w:rPrChange w:id="473" w:author="Bruno dos Santos Rodrigues" w:date="2016-11-15T22:39:00Z">
            <w:rPr>
              <w:rFonts w:ascii="Arial" w:eastAsia="Arial" w:hAnsi="Arial" w:cs="Arial"/>
              <w:sz w:val="24"/>
              <w:szCs w:val="24"/>
            </w:rPr>
          </w:rPrChange>
        </w:rPr>
        <w:t xml:space="preserve">direcionamento para </w:t>
      </w:r>
      <w:r w:rsidR="005032F2" w:rsidRPr="00891873">
        <w:rPr>
          <w:rFonts w:ascii="Arial" w:eastAsia="Arial" w:hAnsi="Arial" w:cs="Arial"/>
          <w:color w:val="000000" w:themeColor="text1"/>
          <w:sz w:val="24"/>
          <w:szCs w:val="24"/>
          <w:rPrChange w:id="474" w:author="Bruno dos Santos Rodrigues" w:date="2016-11-15T22:39:00Z">
            <w:rPr>
              <w:rFonts w:ascii="Arial" w:eastAsia="Arial" w:hAnsi="Arial" w:cs="Arial"/>
              <w:sz w:val="24"/>
              <w:szCs w:val="24"/>
            </w:rPr>
          </w:rPrChange>
        </w:rPr>
        <w:t>rápidas soluções</w:t>
      </w:r>
      <w:r w:rsidRPr="00891873">
        <w:rPr>
          <w:rFonts w:ascii="Arial" w:eastAsia="Arial" w:hAnsi="Arial" w:cs="Arial"/>
          <w:color w:val="000000" w:themeColor="text1"/>
          <w:sz w:val="24"/>
          <w:szCs w:val="24"/>
          <w:rPrChange w:id="475" w:author="Bruno dos Santos Rodrigues" w:date="2016-11-15T22:39:00Z">
            <w:rPr>
              <w:rFonts w:ascii="Arial" w:eastAsia="Arial" w:hAnsi="Arial" w:cs="Arial"/>
              <w:sz w:val="24"/>
              <w:szCs w:val="24"/>
            </w:rPr>
          </w:rPrChange>
        </w:rPr>
        <w:t>.</w:t>
      </w:r>
    </w:p>
    <w:p w14:paraId="000E762F" w14:textId="77777777" w:rsidR="00046625" w:rsidRPr="00891873" w:rsidRDefault="00EE55CF" w:rsidP="007B0066">
      <w:pPr>
        <w:spacing w:before="120" w:after="0" w:line="360" w:lineRule="auto"/>
        <w:ind w:firstLine="709"/>
        <w:jc w:val="both"/>
        <w:rPr>
          <w:ins w:id="476" w:author="Bruno dos Santos Rodrigues" w:date="2016-11-15T22:27:00Z"/>
          <w:rFonts w:ascii="Arial" w:eastAsia="Arial" w:hAnsi="Arial" w:cs="Arial"/>
          <w:color w:val="000000" w:themeColor="text1"/>
          <w:sz w:val="24"/>
          <w:szCs w:val="24"/>
          <w:rPrChange w:id="477" w:author="Bruno dos Santos Rodrigues" w:date="2016-11-15T22:39:00Z">
            <w:rPr>
              <w:ins w:id="478" w:author="Bruno dos Santos Rodrigues" w:date="2016-11-15T22:27:00Z"/>
              <w:rFonts w:ascii="Arial" w:eastAsia="Arial" w:hAnsi="Arial" w:cs="Arial"/>
              <w:sz w:val="24"/>
              <w:szCs w:val="24"/>
            </w:rPr>
          </w:rPrChange>
        </w:rPr>
      </w:pPr>
      <w:r w:rsidRPr="00891873">
        <w:rPr>
          <w:rFonts w:ascii="Arial" w:eastAsia="Arial" w:hAnsi="Arial" w:cs="Arial"/>
          <w:color w:val="000000" w:themeColor="text1"/>
          <w:sz w:val="24"/>
          <w:szCs w:val="24"/>
          <w:rPrChange w:id="479" w:author="Bruno dos Santos Rodrigues" w:date="2016-11-15T22:39:00Z">
            <w:rPr>
              <w:rFonts w:ascii="Arial" w:eastAsia="Arial" w:hAnsi="Arial" w:cs="Arial"/>
              <w:sz w:val="24"/>
              <w:szCs w:val="24"/>
            </w:rPr>
          </w:rPrChange>
        </w:rPr>
        <w:t xml:space="preserve">Com uma base de conhecimento </w:t>
      </w:r>
      <w:r w:rsidR="00EA5B45" w:rsidRPr="00891873">
        <w:rPr>
          <w:rFonts w:ascii="Arial" w:eastAsia="Arial" w:hAnsi="Arial" w:cs="Arial"/>
          <w:color w:val="000000" w:themeColor="text1"/>
          <w:sz w:val="24"/>
          <w:szCs w:val="24"/>
          <w:rPrChange w:id="480" w:author="Bruno dos Santos Rodrigues" w:date="2016-11-15T22:39:00Z">
            <w:rPr>
              <w:rFonts w:ascii="Arial" w:eastAsia="Arial" w:hAnsi="Arial" w:cs="Arial"/>
              <w:sz w:val="24"/>
              <w:szCs w:val="24"/>
            </w:rPr>
          </w:rPrChange>
        </w:rPr>
        <w:t xml:space="preserve">dos problemas </w:t>
      </w:r>
      <w:r w:rsidRPr="00891873">
        <w:rPr>
          <w:rFonts w:ascii="Arial" w:eastAsia="Arial" w:hAnsi="Arial" w:cs="Arial"/>
          <w:color w:val="000000" w:themeColor="text1"/>
          <w:sz w:val="24"/>
          <w:szCs w:val="24"/>
          <w:rPrChange w:id="481" w:author="Bruno dos Santos Rodrigues" w:date="2016-11-15T22:39:00Z">
            <w:rPr>
              <w:rFonts w:ascii="Arial" w:eastAsia="Arial" w:hAnsi="Arial" w:cs="Arial"/>
              <w:sz w:val="24"/>
              <w:szCs w:val="24"/>
            </w:rPr>
          </w:rPrChange>
        </w:rPr>
        <w:t xml:space="preserve">bem alimentada e organizada, se torna mais fácil </w:t>
      </w:r>
      <w:r w:rsidR="00EA5B45" w:rsidRPr="00891873">
        <w:rPr>
          <w:rFonts w:ascii="Arial" w:eastAsia="Arial" w:hAnsi="Arial" w:cs="Arial"/>
          <w:color w:val="000000" w:themeColor="text1"/>
          <w:sz w:val="24"/>
          <w:szCs w:val="24"/>
          <w:rPrChange w:id="482" w:author="Bruno dos Santos Rodrigues" w:date="2016-11-15T22:39:00Z">
            <w:rPr>
              <w:rFonts w:ascii="Arial" w:eastAsia="Arial" w:hAnsi="Arial" w:cs="Arial"/>
              <w:sz w:val="24"/>
              <w:szCs w:val="24"/>
            </w:rPr>
          </w:rPrChange>
        </w:rPr>
        <w:t xml:space="preserve">a prevenção de </w:t>
      </w:r>
      <w:r w:rsidRPr="00891873">
        <w:rPr>
          <w:rFonts w:ascii="Arial" w:eastAsia="Arial" w:hAnsi="Arial" w:cs="Arial"/>
          <w:color w:val="000000" w:themeColor="text1"/>
          <w:sz w:val="24"/>
          <w:szCs w:val="24"/>
          <w:rPrChange w:id="483" w:author="Bruno dos Santos Rodrigues" w:date="2016-11-15T22:39:00Z">
            <w:rPr>
              <w:rFonts w:ascii="Arial" w:eastAsia="Arial" w:hAnsi="Arial" w:cs="Arial"/>
              <w:sz w:val="24"/>
              <w:szCs w:val="24"/>
            </w:rPr>
          </w:rPrChange>
        </w:rPr>
        <w:t>problemas recorrentes</w:t>
      </w:r>
      <w:r w:rsidR="00EA5B45" w:rsidRPr="00891873">
        <w:rPr>
          <w:rFonts w:ascii="Arial" w:eastAsia="Arial" w:hAnsi="Arial" w:cs="Arial"/>
          <w:color w:val="000000" w:themeColor="text1"/>
          <w:sz w:val="24"/>
          <w:szCs w:val="24"/>
          <w:rPrChange w:id="484" w:author="Bruno dos Santos Rodrigues" w:date="2016-11-15T22:39:00Z">
            <w:rPr>
              <w:rFonts w:ascii="Arial" w:eastAsia="Arial" w:hAnsi="Arial" w:cs="Arial"/>
              <w:sz w:val="24"/>
              <w:szCs w:val="24"/>
            </w:rPr>
          </w:rPrChange>
        </w:rPr>
        <w:t>, bem como</w:t>
      </w:r>
      <w:r w:rsidRPr="00891873">
        <w:rPr>
          <w:rFonts w:ascii="Arial" w:eastAsia="Arial" w:hAnsi="Arial" w:cs="Arial"/>
          <w:color w:val="000000" w:themeColor="text1"/>
          <w:sz w:val="24"/>
          <w:szCs w:val="24"/>
          <w:rPrChange w:id="485" w:author="Bruno dos Santos Rodrigues" w:date="2016-11-15T22:39:00Z">
            <w:rPr>
              <w:rFonts w:ascii="Arial" w:eastAsia="Arial" w:hAnsi="Arial" w:cs="Arial"/>
              <w:sz w:val="24"/>
              <w:szCs w:val="24"/>
            </w:rPr>
          </w:rPrChange>
        </w:rPr>
        <w:t xml:space="preserve"> </w:t>
      </w:r>
      <w:r w:rsidR="00EA5B45" w:rsidRPr="00891873">
        <w:rPr>
          <w:rFonts w:ascii="Arial" w:eastAsia="Arial" w:hAnsi="Arial" w:cs="Arial"/>
          <w:color w:val="000000" w:themeColor="text1"/>
          <w:sz w:val="24"/>
          <w:szCs w:val="24"/>
          <w:rPrChange w:id="486" w:author="Bruno dos Santos Rodrigues" w:date="2016-11-15T22:39:00Z">
            <w:rPr>
              <w:rFonts w:ascii="Arial" w:eastAsia="Arial" w:hAnsi="Arial" w:cs="Arial"/>
              <w:sz w:val="24"/>
              <w:szCs w:val="24"/>
            </w:rPr>
          </w:rPrChange>
        </w:rPr>
        <w:t>o planejamento</w:t>
      </w:r>
      <w:r w:rsidRPr="00891873">
        <w:rPr>
          <w:rFonts w:ascii="Arial" w:eastAsia="Arial" w:hAnsi="Arial" w:cs="Arial"/>
          <w:color w:val="000000" w:themeColor="text1"/>
          <w:sz w:val="24"/>
          <w:szCs w:val="24"/>
          <w:rPrChange w:id="487" w:author="Bruno dos Santos Rodrigues" w:date="2016-11-15T22:39:00Z">
            <w:rPr>
              <w:rFonts w:ascii="Arial" w:eastAsia="Arial" w:hAnsi="Arial" w:cs="Arial"/>
              <w:sz w:val="24"/>
              <w:szCs w:val="24"/>
            </w:rPr>
          </w:rPrChange>
        </w:rPr>
        <w:t xml:space="preserve"> </w:t>
      </w:r>
      <w:r w:rsidR="00EA5B45" w:rsidRPr="00891873">
        <w:rPr>
          <w:rFonts w:ascii="Arial" w:eastAsia="Arial" w:hAnsi="Arial" w:cs="Arial"/>
          <w:color w:val="000000" w:themeColor="text1"/>
          <w:sz w:val="24"/>
          <w:szCs w:val="24"/>
          <w:rPrChange w:id="488" w:author="Bruno dos Santos Rodrigues" w:date="2016-11-15T22:39:00Z">
            <w:rPr>
              <w:rFonts w:ascii="Arial" w:eastAsia="Arial" w:hAnsi="Arial" w:cs="Arial"/>
              <w:sz w:val="24"/>
              <w:szCs w:val="24"/>
            </w:rPr>
          </w:rPrChange>
        </w:rPr>
        <w:t xml:space="preserve">de </w:t>
      </w:r>
      <w:r w:rsidRPr="00891873">
        <w:rPr>
          <w:rFonts w:ascii="Arial" w:eastAsia="Arial" w:hAnsi="Arial" w:cs="Arial"/>
          <w:color w:val="000000" w:themeColor="text1"/>
          <w:sz w:val="24"/>
          <w:szCs w:val="24"/>
          <w:rPrChange w:id="489" w:author="Bruno dos Santos Rodrigues" w:date="2016-11-15T22:39:00Z">
            <w:rPr>
              <w:rFonts w:ascii="Arial" w:eastAsia="Arial" w:hAnsi="Arial" w:cs="Arial"/>
              <w:sz w:val="24"/>
              <w:szCs w:val="24"/>
            </w:rPr>
          </w:rPrChange>
        </w:rPr>
        <w:t>o que deve ser lançado na próxima versão do seu serviço ou o que pode ser adiado por ser um “bug monitorado</w:t>
      </w:r>
      <w:r w:rsidR="00EA5B45" w:rsidRPr="00891873">
        <w:rPr>
          <w:rStyle w:val="Refdenotaderodap"/>
          <w:rFonts w:ascii="Arial" w:eastAsia="Arial" w:hAnsi="Arial" w:cs="Arial"/>
          <w:color w:val="000000" w:themeColor="text1"/>
          <w:sz w:val="24"/>
          <w:szCs w:val="24"/>
          <w:rPrChange w:id="490" w:author="Bruno dos Santos Rodrigues" w:date="2016-11-15T22:39:00Z">
            <w:rPr>
              <w:rStyle w:val="Refdenotaderodap"/>
              <w:rFonts w:ascii="Arial" w:eastAsia="Arial" w:hAnsi="Arial" w:cs="Arial"/>
              <w:sz w:val="24"/>
              <w:szCs w:val="24"/>
            </w:rPr>
          </w:rPrChange>
        </w:rPr>
        <w:footnoteReference w:id="1"/>
      </w:r>
      <w:r w:rsidRPr="00891873">
        <w:rPr>
          <w:rFonts w:ascii="Arial" w:eastAsia="Arial" w:hAnsi="Arial" w:cs="Arial"/>
          <w:color w:val="000000" w:themeColor="text1"/>
          <w:sz w:val="24"/>
          <w:szCs w:val="24"/>
          <w:rPrChange w:id="491" w:author="Bruno dos Santos Rodrigues" w:date="2016-11-15T22:39:00Z">
            <w:rPr>
              <w:rFonts w:ascii="Arial" w:eastAsia="Arial" w:hAnsi="Arial" w:cs="Arial"/>
              <w:sz w:val="24"/>
              <w:szCs w:val="24"/>
            </w:rPr>
          </w:rPrChange>
        </w:rPr>
        <w:t>”.</w:t>
      </w:r>
    </w:p>
    <w:p w14:paraId="45D88FBD" w14:textId="77777777" w:rsidR="007B0066" w:rsidRPr="00891873" w:rsidRDefault="007B0066" w:rsidP="007B0066">
      <w:pPr>
        <w:spacing w:before="120" w:after="0" w:line="360" w:lineRule="auto"/>
        <w:ind w:firstLine="709"/>
        <w:jc w:val="both"/>
        <w:rPr>
          <w:rFonts w:ascii="Arial" w:hAnsi="Arial" w:cs="Arial"/>
          <w:color w:val="000000" w:themeColor="text1"/>
          <w:sz w:val="24"/>
          <w:szCs w:val="24"/>
          <w:rPrChange w:id="492" w:author="Bruno dos Santos Rodrigues" w:date="2016-11-15T22:39:00Z">
            <w:rPr>
              <w:rFonts w:ascii="Arial" w:hAnsi="Arial" w:cs="Arial"/>
              <w:sz w:val="24"/>
              <w:szCs w:val="24"/>
            </w:rPr>
          </w:rPrChange>
        </w:rPr>
      </w:pPr>
      <w:ins w:id="493" w:author="Bruno dos Santos Rodrigues" w:date="2016-11-15T22:27:00Z">
        <w:r w:rsidRPr="00891873">
          <w:rPr>
            <w:rFonts w:ascii="Arial" w:eastAsia="Arial" w:hAnsi="Arial" w:cs="Arial"/>
            <w:color w:val="000000" w:themeColor="text1"/>
            <w:sz w:val="24"/>
            <w:szCs w:val="24"/>
            <w:rPrChange w:id="494" w:author="Bruno dos Santos Rodrigues" w:date="2016-11-15T22:39:00Z">
              <w:rPr>
                <w:rFonts w:ascii="Arial" w:eastAsia="Arial" w:hAnsi="Arial" w:cs="Arial"/>
                <w:sz w:val="24"/>
                <w:szCs w:val="24"/>
              </w:rPr>
            </w:rPrChange>
          </w:rPr>
          <w:t>Para isso é importante uma sintonia em como a organização funciona e como a aplicação mantem os dados, por exemplo, n</w:t>
        </w:r>
      </w:ins>
      <w:ins w:id="495" w:author="Bruno dos Santos Rodrigues" w:date="2016-11-15T22:28:00Z">
        <w:r w:rsidRPr="00891873">
          <w:rPr>
            <w:rFonts w:ascii="Arial" w:eastAsia="Arial" w:hAnsi="Arial" w:cs="Arial"/>
            <w:color w:val="000000" w:themeColor="text1"/>
            <w:sz w:val="24"/>
            <w:szCs w:val="24"/>
            <w:rPrChange w:id="496" w:author="Bruno dos Santos Rodrigues" w:date="2016-11-15T22:39:00Z">
              <w:rPr>
                <w:rFonts w:ascii="Arial" w:eastAsia="Arial" w:hAnsi="Arial" w:cs="Arial"/>
                <w:sz w:val="24"/>
                <w:szCs w:val="24"/>
              </w:rPr>
            </w:rPrChange>
          </w:rPr>
          <w:t xml:space="preserve">ão adianta nada a aplicação ter uma hierarquia de permissões que não reflete como a organização trabalha, dessa maneira utilizar o ITIL como base para construir a aplicação facilita essa sintonia, principalmente por ser </w:t>
        </w:r>
        <w:proofErr w:type="gramStart"/>
        <w:r w:rsidRPr="00891873">
          <w:rPr>
            <w:rFonts w:ascii="Arial" w:eastAsia="Arial" w:hAnsi="Arial" w:cs="Arial"/>
            <w:color w:val="000000" w:themeColor="text1"/>
            <w:sz w:val="24"/>
            <w:szCs w:val="24"/>
            <w:rPrChange w:id="497" w:author="Bruno dos Santos Rodrigues" w:date="2016-11-15T22:39:00Z">
              <w:rPr>
                <w:rFonts w:ascii="Arial" w:eastAsia="Arial" w:hAnsi="Arial" w:cs="Arial"/>
                <w:sz w:val="24"/>
                <w:szCs w:val="24"/>
              </w:rPr>
            </w:rPrChange>
          </w:rPr>
          <w:t>uma framework</w:t>
        </w:r>
        <w:proofErr w:type="gramEnd"/>
        <w:r w:rsidRPr="00891873">
          <w:rPr>
            <w:rFonts w:ascii="Arial" w:eastAsia="Arial" w:hAnsi="Arial" w:cs="Arial"/>
            <w:color w:val="000000" w:themeColor="text1"/>
            <w:sz w:val="24"/>
            <w:szCs w:val="24"/>
            <w:rPrChange w:id="498" w:author="Bruno dos Santos Rodrigues" w:date="2016-11-15T22:39:00Z">
              <w:rPr>
                <w:rFonts w:ascii="Arial" w:eastAsia="Arial" w:hAnsi="Arial" w:cs="Arial"/>
                <w:sz w:val="24"/>
                <w:szCs w:val="24"/>
              </w:rPr>
            </w:rPrChange>
          </w:rPr>
          <w:t xml:space="preserve"> tão utilizada no mercado.</w:t>
        </w:r>
      </w:ins>
    </w:p>
    <w:p w14:paraId="200F1503" w14:textId="77777777" w:rsidR="00046625" w:rsidRPr="00891873" w:rsidDel="007B0066" w:rsidRDefault="00EE55CF" w:rsidP="007B0066">
      <w:pPr>
        <w:spacing w:before="120" w:after="0" w:line="360" w:lineRule="auto"/>
        <w:ind w:firstLine="709"/>
        <w:jc w:val="both"/>
        <w:rPr>
          <w:del w:id="499" w:author="Bruno dos Santos Rodrigues" w:date="2016-11-15T22:29:00Z"/>
          <w:rFonts w:ascii="Arial" w:hAnsi="Arial" w:cs="Arial"/>
          <w:color w:val="000000" w:themeColor="text1"/>
          <w:sz w:val="24"/>
          <w:szCs w:val="24"/>
          <w:rPrChange w:id="500" w:author="Bruno dos Santos Rodrigues" w:date="2016-11-15T22:39:00Z">
            <w:rPr>
              <w:del w:id="501" w:author="Bruno dos Santos Rodrigues" w:date="2016-11-15T22:29:00Z"/>
              <w:rFonts w:ascii="Arial" w:hAnsi="Arial" w:cs="Arial"/>
              <w:sz w:val="24"/>
              <w:szCs w:val="24"/>
            </w:rPr>
          </w:rPrChange>
        </w:rPr>
      </w:pPr>
      <w:commentRangeStart w:id="502"/>
      <w:del w:id="503" w:author="Bruno dos Santos Rodrigues" w:date="2016-11-15T22:29:00Z">
        <w:r w:rsidRPr="00891873" w:rsidDel="007B0066">
          <w:rPr>
            <w:rFonts w:ascii="Arial" w:eastAsia="Arial" w:hAnsi="Arial" w:cs="Arial"/>
            <w:color w:val="000000" w:themeColor="text1"/>
            <w:sz w:val="24"/>
            <w:szCs w:val="24"/>
            <w:rPrChange w:id="504" w:author="Bruno dos Santos Rodrigues" w:date="2016-11-15T22:39:00Z">
              <w:rPr>
                <w:rFonts w:ascii="Arial" w:eastAsia="Arial" w:hAnsi="Arial" w:cs="Arial"/>
                <w:sz w:val="24"/>
                <w:szCs w:val="24"/>
              </w:rPr>
            </w:rPrChange>
          </w:rPr>
          <w:delText>Para isso uma aplicação precisa apresentar uma estrutura de acordo com a organização, sendo assim nos espelharmos no ITIL para ter um norte de como a aplicação deve se apresentar ao usuário visto que esse framework (ITIL) está ganhando cada vez mais espaço no mercado mundial, facilitando assim a adoção da nossa ferramenta como base de dados de conhecimento sobre problemas.</w:delText>
        </w:r>
        <w:commentRangeEnd w:id="502"/>
        <w:r w:rsidR="002B5BC5" w:rsidRPr="00891873" w:rsidDel="007B0066">
          <w:rPr>
            <w:rStyle w:val="Refdecomentrio"/>
            <w:color w:val="000000" w:themeColor="text1"/>
            <w:rPrChange w:id="505" w:author="Bruno dos Santos Rodrigues" w:date="2016-11-15T22:39:00Z">
              <w:rPr>
                <w:rStyle w:val="Refdecomentrio"/>
              </w:rPr>
            </w:rPrChange>
          </w:rPr>
          <w:commentReference w:id="502"/>
        </w:r>
      </w:del>
    </w:p>
    <w:p w14:paraId="7DA5E2E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50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507" w:author="Bruno dos Santos Rodrigues" w:date="2016-11-15T22:39:00Z">
            <w:rPr>
              <w:rFonts w:ascii="Arial" w:eastAsia="Arial" w:hAnsi="Arial" w:cs="Arial"/>
              <w:sz w:val="24"/>
              <w:szCs w:val="24"/>
            </w:rPr>
          </w:rPrChange>
        </w:rPr>
        <w:lastRenderedPageBreak/>
        <w:t xml:space="preserve">Independente de uma grande </w:t>
      </w:r>
      <w:r w:rsidR="008559E8" w:rsidRPr="00891873">
        <w:rPr>
          <w:rFonts w:ascii="Arial" w:eastAsia="Arial" w:hAnsi="Arial" w:cs="Arial"/>
          <w:color w:val="000000" w:themeColor="text1"/>
          <w:sz w:val="24"/>
          <w:szCs w:val="24"/>
          <w:rPrChange w:id="508" w:author="Bruno dos Santos Rodrigues" w:date="2016-11-15T22:39:00Z">
            <w:rPr>
              <w:rFonts w:ascii="Arial" w:eastAsia="Arial" w:hAnsi="Arial" w:cs="Arial"/>
              <w:sz w:val="24"/>
              <w:szCs w:val="24"/>
            </w:rPr>
          </w:rPrChange>
        </w:rPr>
        <w:t xml:space="preserve">ou pequena </w:t>
      </w:r>
      <w:r w:rsidRPr="00891873">
        <w:rPr>
          <w:rFonts w:ascii="Arial" w:eastAsia="Arial" w:hAnsi="Arial" w:cs="Arial"/>
          <w:color w:val="000000" w:themeColor="text1"/>
          <w:sz w:val="24"/>
          <w:szCs w:val="24"/>
          <w:rPrChange w:id="509" w:author="Bruno dos Santos Rodrigues" w:date="2016-11-15T22:39:00Z">
            <w:rPr>
              <w:rFonts w:ascii="Arial" w:eastAsia="Arial" w:hAnsi="Arial" w:cs="Arial"/>
              <w:sz w:val="24"/>
              <w:szCs w:val="24"/>
            </w:rPr>
          </w:rPrChange>
        </w:rPr>
        <w:t>empresa</w:t>
      </w:r>
      <w:r w:rsidR="008559E8" w:rsidRPr="00891873">
        <w:rPr>
          <w:rFonts w:ascii="Arial" w:eastAsia="Arial" w:hAnsi="Arial" w:cs="Arial"/>
          <w:color w:val="000000" w:themeColor="text1"/>
          <w:sz w:val="24"/>
          <w:szCs w:val="24"/>
          <w:rPrChange w:id="510"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rPrChange w:id="511" w:author="Bruno dos Santos Rodrigues" w:date="2016-11-15T22:39:00Z">
            <w:rPr>
              <w:rFonts w:ascii="Arial" w:eastAsia="Arial" w:hAnsi="Arial" w:cs="Arial"/>
              <w:sz w:val="24"/>
              <w:szCs w:val="24"/>
            </w:rPr>
          </w:rPrChange>
        </w:rPr>
        <w:t xml:space="preserve">a alta competitividade do mercado exige que você tenha um grande controle de tudo que acontece </w:t>
      </w:r>
      <w:r w:rsidR="008559E8" w:rsidRPr="00891873">
        <w:rPr>
          <w:rFonts w:ascii="Arial" w:eastAsia="Arial" w:hAnsi="Arial" w:cs="Arial"/>
          <w:color w:val="000000" w:themeColor="text1"/>
          <w:sz w:val="24"/>
          <w:szCs w:val="24"/>
          <w:rPrChange w:id="512" w:author="Bruno dos Santos Rodrigues" w:date="2016-11-15T22:39:00Z">
            <w:rPr>
              <w:rFonts w:ascii="Arial" w:eastAsia="Arial" w:hAnsi="Arial" w:cs="Arial"/>
              <w:sz w:val="24"/>
              <w:szCs w:val="24"/>
            </w:rPr>
          </w:rPrChange>
        </w:rPr>
        <w:t xml:space="preserve">em </w:t>
      </w:r>
      <w:r w:rsidRPr="00891873">
        <w:rPr>
          <w:rFonts w:ascii="Arial" w:eastAsia="Arial" w:hAnsi="Arial" w:cs="Arial"/>
          <w:color w:val="000000" w:themeColor="text1"/>
          <w:sz w:val="24"/>
          <w:szCs w:val="24"/>
          <w:rPrChange w:id="513" w:author="Bruno dos Santos Rodrigues" w:date="2016-11-15T22:39:00Z">
            <w:rPr>
              <w:rFonts w:ascii="Arial" w:eastAsia="Arial" w:hAnsi="Arial" w:cs="Arial"/>
              <w:sz w:val="24"/>
              <w:szCs w:val="24"/>
            </w:rPr>
          </w:rPrChange>
        </w:rPr>
        <w:t xml:space="preserve">seu negócio. Quando as coisas vão bem </w:t>
      </w:r>
      <w:r w:rsidR="008559E8" w:rsidRPr="00891873">
        <w:rPr>
          <w:rFonts w:ascii="Arial" w:eastAsia="Arial" w:hAnsi="Arial" w:cs="Arial"/>
          <w:color w:val="000000" w:themeColor="text1"/>
          <w:sz w:val="24"/>
          <w:szCs w:val="24"/>
          <w:rPrChange w:id="514" w:author="Bruno dos Santos Rodrigues" w:date="2016-11-15T22:39:00Z">
            <w:rPr>
              <w:rFonts w:ascii="Arial" w:eastAsia="Arial" w:hAnsi="Arial" w:cs="Arial"/>
              <w:sz w:val="24"/>
              <w:szCs w:val="24"/>
            </w:rPr>
          </w:rPrChange>
        </w:rPr>
        <w:t xml:space="preserve">acaba-se </w:t>
      </w:r>
      <w:r w:rsidRPr="00891873">
        <w:rPr>
          <w:rFonts w:ascii="Arial" w:eastAsia="Arial" w:hAnsi="Arial" w:cs="Arial"/>
          <w:color w:val="000000" w:themeColor="text1"/>
          <w:sz w:val="24"/>
          <w:szCs w:val="24"/>
          <w:rPrChange w:id="515" w:author="Bruno dos Santos Rodrigues" w:date="2016-11-15T22:39:00Z">
            <w:rPr>
              <w:rFonts w:ascii="Arial" w:eastAsia="Arial" w:hAnsi="Arial" w:cs="Arial"/>
              <w:sz w:val="24"/>
              <w:szCs w:val="24"/>
            </w:rPr>
          </w:rPrChange>
        </w:rPr>
        <w:t xml:space="preserve">deixando de lado um pouco esse controle, mas </w:t>
      </w:r>
      <w:del w:id="516" w:author="Bruno dos Santos Rodrigues" w:date="2016-11-15T23:31:00Z">
        <w:r w:rsidRPr="00891873" w:rsidDel="00CD6694">
          <w:rPr>
            <w:rFonts w:ascii="Arial" w:eastAsia="Arial" w:hAnsi="Arial" w:cs="Arial"/>
            <w:color w:val="000000" w:themeColor="text1"/>
            <w:sz w:val="24"/>
            <w:szCs w:val="24"/>
            <w:rPrChange w:id="517" w:author="Bruno dos Santos Rodrigues" w:date="2016-11-15T22:39:00Z">
              <w:rPr>
                <w:rFonts w:ascii="Arial" w:eastAsia="Arial" w:hAnsi="Arial" w:cs="Arial"/>
                <w:sz w:val="24"/>
                <w:szCs w:val="24"/>
              </w:rPr>
            </w:rPrChange>
          </w:rPr>
          <w:delText>e</w:delText>
        </w:r>
      </w:del>
      <w:ins w:id="518" w:author="Bruno dos Santos Rodrigues" w:date="2016-11-15T23:31:00Z">
        <w:r w:rsidR="00CD6694" w:rsidRPr="00CD6694">
          <w:rPr>
            <w:rFonts w:ascii="Arial" w:eastAsia="Arial" w:hAnsi="Arial" w:cs="Arial"/>
            <w:color w:val="000000" w:themeColor="text1"/>
            <w:sz w:val="24"/>
            <w:szCs w:val="24"/>
          </w:rPr>
          <w:t>é</w:t>
        </w:r>
      </w:ins>
      <w:r w:rsidRPr="00891873">
        <w:rPr>
          <w:rFonts w:ascii="Arial" w:eastAsia="Arial" w:hAnsi="Arial" w:cs="Arial"/>
          <w:color w:val="000000" w:themeColor="text1"/>
          <w:sz w:val="24"/>
          <w:szCs w:val="24"/>
          <w:rPrChange w:id="519" w:author="Bruno dos Santos Rodrigues" w:date="2016-11-15T22:39:00Z">
            <w:rPr>
              <w:rFonts w:ascii="Arial" w:eastAsia="Arial" w:hAnsi="Arial" w:cs="Arial"/>
              <w:sz w:val="24"/>
              <w:szCs w:val="24"/>
            </w:rPr>
          </w:rPrChange>
        </w:rPr>
        <w:t xml:space="preserve"> quando as coisas começam a dar errado, sem esse controle </w:t>
      </w:r>
      <w:r w:rsidR="009D7196" w:rsidRPr="00891873">
        <w:rPr>
          <w:rFonts w:ascii="Arial" w:eastAsia="Arial" w:hAnsi="Arial" w:cs="Arial"/>
          <w:color w:val="000000" w:themeColor="text1"/>
          <w:sz w:val="24"/>
          <w:szCs w:val="24"/>
          <w:rPrChange w:id="520" w:author="Bruno dos Santos Rodrigues" w:date="2016-11-15T22:39:00Z">
            <w:rPr>
              <w:rFonts w:ascii="Arial" w:eastAsia="Arial" w:hAnsi="Arial" w:cs="Arial"/>
              <w:sz w:val="24"/>
              <w:szCs w:val="24"/>
            </w:rPr>
          </w:rPrChange>
        </w:rPr>
        <w:t xml:space="preserve">perde-se </w:t>
      </w:r>
      <w:r w:rsidRPr="00891873">
        <w:rPr>
          <w:rFonts w:ascii="Arial" w:eastAsia="Arial" w:hAnsi="Arial" w:cs="Arial"/>
          <w:color w:val="000000" w:themeColor="text1"/>
          <w:sz w:val="24"/>
          <w:szCs w:val="24"/>
          <w:rPrChange w:id="521" w:author="Bruno dos Santos Rodrigues" w:date="2016-11-15T22:39:00Z">
            <w:rPr>
              <w:rFonts w:ascii="Arial" w:eastAsia="Arial" w:hAnsi="Arial" w:cs="Arial"/>
              <w:sz w:val="24"/>
              <w:szCs w:val="24"/>
            </w:rPr>
          </w:rPrChange>
        </w:rPr>
        <w:t>tempo, dinheiro e recursos em problemas que poderiam ter sido evitados ou resolvidos de forma bem mais eficiente.</w:t>
      </w:r>
    </w:p>
    <w:p w14:paraId="5FFF0824"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52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523" w:author="Bruno dos Santos Rodrigues" w:date="2016-11-15T22:39:00Z">
            <w:rPr>
              <w:rFonts w:ascii="Arial" w:eastAsia="Arial" w:hAnsi="Arial" w:cs="Arial"/>
              <w:sz w:val="24"/>
              <w:szCs w:val="24"/>
            </w:rPr>
          </w:rPrChange>
        </w:rPr>
        <w:t xml:space="preserve">Para ajudar nesse controle existem sistemas de </w:t>
      </w:r>
      <w:commentRangeStart w:id="524"/>
      <w:r w:rsidRPr="00891873">
        <w:rPr>
          <w:rFonts w:ascii="Arial" w:eastAsia="Arial" w:hAnsi="Arial" w:cs="Arial"/>
          <w:i/>
          <w:color w:val="000000" w:themeColor="text1"/>
          <w:sz w:val="24"/>
          <w:szCs w:val="24"/>
          <w:rPrChange w:id="525" w:author="Bruno dos Santos Rodrigues" w:date="2016-11-15T22:39:00Z">
            <w:rPr>
              <w:rFonts w:ascii="Arial" w:eastAsia="Arial" w:hAnsi="Arial" w:cs="Arial"/>
              <w:i/>
              <w:sz w:val="24"/>
              <w:szCs w:val="24"/>
            </w:rPr>
          </w:rPrChange>
        </w:rPr>
        <w:t>helpdesk</w:t>
      </w:r>
      <w:commentRangeEnd w:id="524"/>
      <w:r w:rsidR="00F57452" w:rsidRPr="00891873">
        <w:rPr>
          <w:rStyle w:val="Refdecomentrio"/>
          <w:color w:val="000000" w:themeColor="text1"/>
          <w:rPrChange w:id="526" w:author="Bruno dos Santos Rodrigues" w:date="2016-11-15T22:39:00Z">
            <w:rPr>
              <w:rStyle w:val="Refdecomentrio"/>
            </w:rPr>
          </w:rPrChange>
        </w:rPr>
        <w:commentReference w:id="524"/>
      </w:r>
      <w:r w:rsidRPr="00891873">
        <w:rPr>
          <w:rFonts w:ascii="Arial" w:eastAsia="Arial" w:hAnsi="Arial" w:cs="Arial"/>
          <w:color w:val="000000" w:themeColor="text1"/>
          <w:sz w:val="24"/>
          <w:szCs w:val="24"/>
          <w:rPrChange w:id="527" w:author="Bruno dos Santos Rodrigues" w:date="2016-11-15T22:39:00Z">
            <w:rPr>
              <w:rFonts w:ascii="Arial" w:eastAsia="Arial" w:hAnsi="Arial" w:cs="Arial"/>
              <w:sz w:val="24"/>
              <w:szCs w:val="24"/>
            </w:rPr>
          </w:rPrChange>
        </w:rPr>
        <w:t xml:space="preserve"> que ajudam a criar uma base de dados de problemas encontrados e resolvidos e, principalmente, a direcionar e controlar as pessoas que vão cuidar de cada problema.</w:t>
      </w:r>
    </w:p>
    <w:p w14:paraId="55E844E3" w14:textId="77777777" w:rsidR="00046625" w:rsidRPr="00891873" w:rsidRDefault="00F57452" w:rsidP="007B0066">
      <w:pPr>
        <w:spacing w:before="120" w:after="0" w:line="360" w:lineRule="auto"/>
        <w:ind w:firstLine="709"/>
        <w:jc w:val="both"/>
        <w:rPr>
          <w:rFonts w:ascii="Arial" w:hAnsi="Arial" w:cs="Arial"/>
          <w:color w:val="000000" w:themeColor="text1"/>
          <w:sz w:val="24"/>
          <w:szCs w:val="24"/>
          <w:rPrChange w:id="52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529" w:author="Bruno dos Santos Rodrigues" w:date="2016-11-15T22:39:00Z">
            <w:rPr>
              <w:rFonts w:ascii="Arial" w:eastAsia="Arial" w:hAnsi="Arial" w:cs="Arial"/>
              <w:sz w:val="24"/>
              <w:szCs w:val="24"/>
            </w:rPr>
          </w:rPrChange>
        </w:rPr>
        <w:t>No presente trabalho</w:t>
      </w:r>
      <w:r w:rsidR="00EE55CF" w:rsidRPr="00891873">
        <w:rPr>
          <w:rFonts w:ascii="Arial" w:eastAsia="Arial" w:hAnsi="Arial" w:cs="Arial"/>
          <w:color w:val="000000" w:themeColor="text1"/>
          <w:sz w:val="24"/>
          <w:szCs w:val="24"/>
          <w:rPrChange w:id="530"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rPrChange w:id="531" w:author="Bruno dos Santos Rodrigues" w:date="2016-11-15T22:39:00Z">
            <w:rPr>
              <w:rFonts w:ascii="Arial" w:eastAsia="Arial" w:hAnsi="Arial" w:cs="Arial"/>
              <w:sz w:val="24"/>
              <w:szCs w:val="24"/>
            </w:rPr>
          </w:rPrChange>
        </w:rPr>
        <w:t xml:space="preserve">é dada </w:t>
      </w:r>
      <w:r w:rsidR="00EE55CF" w:rsidRPr="00891873">
        <w:rPr>
          <w:rFonts w:ascii="Arial" w:eastAsia="Arial" w:hAnsi="Arial" w:cs="Arial"/>
          <w:color w:val="000000" w:themeColor="text1"/>
          <w:sz w:val="24"/>
          <w:szCs w:val="24"/>
          <w:rPrChange w:id="532" w:author="Bruno dos Santos Rodrigues" w:date="2016-11-15T22:39:00Z">
            <w:rPr>
              <w:rFonts w:ascii="Arial" w:eastAsia="Arial" w:hAnsi="Arial" w:cs="Arial"/>
              <w:sz w:val="24"/>
              <w:szCs w:val="24"/>
            </w:rPr>
          </w:rPrChange>
        </w:rPr>
        <w:t>uma visão geral das boas práticas apresentadas pela biblioteca ITIL (</w:t>
      </w:r>
      <w:r w:rsidR="00EE55CF" w:rsidRPr="00891873">
        <w:rPr>
          <w:rFonts w:ascii="Arial" w:eastAsia="Arial" w:hAnsi="Arial" w:cs="Arial"/>
          <w:i/>
          <w:color w:val="000000" w:themeColor="text1"/>
          <w:sz w:val="24"/>
          <w:szCs w:val="24"/>
          <w:rPrChange w:id="533" w:author="Bruno dos Santos Rodrigues" w:date="2016-11-15T22:39:00Z">
            <w:rPr>
              <w:rFonts w:ascii="Arial" w:eastAsia="Arial" w:hAnsi="Arial" w:cs="Arial"/>
              <w:i/>
              <w:sz w:val="24"/>
              <w:szCs w:val="24"/>
            </w:rPr>
          </w:rPrChange>
        </w:rPr>
        <w:t>Information Technology Infrastructure Library</w:t>
      </w:r>
      <w:r w:rsidR="00EE55CF" w:rsidRPr="00891873">
        <w:rPr>
          <w:rFonts w:ascii="Arial" w:eastAsia="Arial" w:hAnsi="Arial" w:cs="Arial"/>
          <w:color w:val="000000" w:themeColor="text1"/>
          <w:sz w:val="24"/>
          <w:szCs w:val="24"/>
          <w:rPrChange w:id="534" w:author="Bruno dos Santos Rodrigues" w:date="2016-11-15T22:39:00Z">
            <w:rPr>
              <w:rFonts w:ascii="Arial" w:eastAsia="Arial" w:hAnsi="Arial" w:cs="Arial"/>
              <w:sz w:val="24"/>
              <w:szCs w:val="24"/>
            </w:rPr>
          </w:rPrChange>
        </w:rPr>
        <w:t>), uma série de livros que ajudam a organizar o parque tecnológico das empresas de forma controlada e eficiente, nessa biblioteca não é dito o como fazer, mas sim o que fazer</w:t>
      </w:r>
      <w:r w:rsidRPr="00891873">
        <w:rPr>
          <w:rFonts w:ascii="Arial" w:eastAsia="Arial" w:hAnsi="Arial" w:cs="Arial"/>
          <w:color w:val="000000" w:themeColor="text1"/>
          <w:sz w:val="24"/>
          <w:szCs w:val="24"/>
          <w:rPrChange w:id="535" w:author="Bruno dos Santos Rodrigues" w:date="2016-11-15T22:39:00Z">
            <w:rPr>
              <w:rFonts w:ascii="Arial" w:eastAsia="Arial" w:hAnsi="Arial" w:cs="Arial"/>
              <w:sz w:val="24"/>
              <w:szCs w:val="24"/>
            </w:rPr>
          </w:rPrChange>
        </w:rPr>
        <w:t>,</w:t>
      </w:r>
      <w:r w:rsidR="00EE55CF" w:rsidRPr="00891873">
        <w:rPr>
          <w:rFonts w:ascii="Arial" w:eastAsia="Arial" w:hAnsi="Arial" w:cs="Arial"/>
          <w:color w:val="000000" w:themeColor="text1"/>
          <w:sz w:val="24"/>
          <w:szCs w:val="24"/>
          <w:rPrChange w:id="536" w:author="Bruno dos Santos Rodrigues" w:date="2016-11-15T22:39:00Z">
            <w:rPr>
              <w:rFonts w:ascii="Arial" w:eastAsia="Arial" w:hAnsi="Arial" w:cs="Arial"/>
              <w:sz w:val="24"/>
              <w:szCs w:val="24"/>
            </w:rPr>
          </w:rPrChange>
        </w:rPr>
        <w:t xml:space="preserve"> ficando aberto a interpretações para melhor adaptar o que é dito para a </w:t>
      </w:r>
      <w:r w:rsidR="007149A2" w:rsidRPr="00891873">
        <w:rPr>
          <w:rFonts w:ascii="Arial" w:eastAsia="Arial" w:hAnsi="Arial" w:cs="Arial"/>
          <w:color w:val="000000" w:themeColor="text1"/>
          <w:sz w:val="24"/>
          <w:szCs w:val="24"/>
          <w:rPrChange w:id="537" w:author="Bruno dos Santos Rodrigues" w:date="2016-11-15T22:39:00Z">
            <w:rPr>
              <w:rFonts w:ascii="Arial" w:eastAsia="Arial" w:hAnsi="Arial" w:cs="Arial"/>
              <w:sz w:val="24"/>
              <w:szCs w:val="24"/>
            </w:rPr>
          </w:rPrChange>
        </w:rPr>
        <w:t xml:space="preserve">real necessidade </w:t>
      </w:r>
      <w:r w:rsidR="00EE55CF" w:rsidRPr="00891873">
        <w:rPr>
          <w:rFonts w:ascii="Arial" w:eastAsia="Arial" w:hAnsi="Arial" w:cs="Arial"/>
          <w:color w:val="000000" w:themeColor="text1"/>
          <w:sz w:val="24"/>
          <w:szCs w:val="24"/>
          <w:rPrChange w:id="538" w:author="Bruno dos Santos Rodrigues" w:date="2016-11-15T22:39:00Z">
            <w:rPr>
              <w:rFonts w:ascii="Arial" w:eastAsia="Arial" w:hAnsi="Arial" w:cs="Arial"/>
              <w:sz w:val="24"/>
              <w:szCs w:val="24"/>
            </w:rPr>
          </w:rPrChange>
        </w:rPr>
        <w:t>da empresa.</w:t>
      </w:r>
    </w:p>
    <w:p w14:paraId="4AA7A35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53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540" w:author="Bruno dos Santos Rodrigues" w:date="2016-11-15T22:39:00Z">
            <w:rPr>
              <w:rFonts w:ascii="Arial" w:eastAsia="Arial" w:hAnsi="Arial" w:cs="Arial"/>
              <w:sz w:val="24"/>
              <w:szCs w:val="24"/>
            </w:rPr>
          </w:rPrChange>
        </w:rPr>
        <w:t xml:space="preserve">Através do que está nessa biblioteca o </w:t>
      </w:r>
      <w:r w:rsidR="007614A1" w:rsidRPr="00891873">
        <w:rPr>
          <w:rFonts w:ascii="Arial" w:eastAsia="Arial" w:hAnsi="Arial" w:cs="Arial"/>
          <w:color w:val="000000" w:themeColor="text1"/>
          <w:sz w:val="24"/>
          <w:szCs w:val="24"/>
          <w:rPrChange w:id="541" w:author="Bruno dos Santos Rodrigues" w:date="2016-11-15T22:39:00Z">
            <w:rPr>
              <w:rFonts w:ascii="Arial" w:eastAsia="Arial" w:hAnsi="Arial" w:cs="Arial"/>
              <w:sz w:val="24"/>
              <w:szCs w:val="24"/>
            </w:rPr>
          </w:rPrChange>
        </w:rPr>
        <w:t>presente trabalho</w:t>
      </w:r>
      <w:r w:rsidRPr="00891873">
        <w:rPr>
          <w:rFonts w:ascii="Arial" w:eastAsia="Arial" w:hAnsi="Arial" w:cs="Arial"/>
          <w:color w:val="000000" w:themeColor="text1"/>
          <w:sz w:val="24"/>
          <w:szCs w:val="24"/>
          <w:rPrChange w:id="542" w:author="Bruno dos Santos Rodrigues" w:date="2016-11-15T22:39:00Z">
            <w:rPr>
              <w:rFonts w:ascii="Arial" w:eastAsia="Arial" w:hAnsi="Arial" w:cs="Arial"/>
              <w:sz w:val="24"/>
              <w:szCs w:val="24"/>
            </w:rPr>
          </w:rPrChange>
        </w:rPr>
        <w:t xml:space="preserve"> </w:t>
      </w:r>
      <w:r w:rsidR="007614A1" w:rsidRPr="00891873">
        <w:rPr>
          <w:rFonts w:ascii="Arial" w:eastAsia="Arial" w:hAnsi="Arial" w:cs="Arial"/>
          <w:color w:val="000000" w:themeColor="text1"/>
          <w:sz w:val="24"/>
          <w:szCs w:val="24"/>
          <w:rPrChange w:id="543" w:author="Bruno dos Santos Rodrigues" w:date="2016-11-15T22:39:00Z">
            <w:rPr>
              <w:rFonts w:ascii="Arial" w:eastAsia="Arial" w:hAnsi="Arial" w:cs="Arial"/>
              <w:sz w:val="24"/>
              <w:szCs w:val="24"/>
            </w:rPr>
          </w:rPrChange>
        </w:rPr>
        <w:t>guia</w:t>
      </w:r>
      <w:r w:rsidRPr="00891873">
        <w:rPr>
          <w:rFonts w:ascii="Arial" w:eastAsia="Arial" w:hAnsi="Arial" w:cs="Arial"/>
          <w:color w:val="000000" w:themeColor="text1"/>
          <w:sz w:val="24"/>
          <w:szCs w:val="24"/>
          <w:rPrChange w:id="544" w:author="Bruno dos Santos Rodrigues" w:date="2016-11-15T22:39:00Z">
            <w:rPr>
              <w:rFonts w:ascii="Arial" w:eastAsia="Arial" w:hAnsi="Arial" w:cs="Arial"/>
              <w:sz w:val="24"/>
              <w:szCs w:val="24"/>
            </w:rPr>
          </w:rPrChange>
        </w:rPr>
        <w:t xml:space="preserve"> de tal forma que auxilie o </w:t>
      </w:r>
      <w:r w:rsidRPr="00891873">
        <w:rPr>
          <w:rFonts w:ascii="Arial" w:eastAsia="Arial" w:hAnsi="Arial" w:cs="Arial"/>
          <w:i/>
          <w:color w:val="000000" w:themeColor="text1"/>
          <w:sz w:val="24"/>
          <w:szCs w:val="24"/>
          <w:rPrChange w:id="545"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546" w:author="Bruno dos Santos Rodrigues" w:date="2016-11-15T22:39:00Z">
            <w:rPr>
              <w:rFonts w:ascii="Arial" w:eastAsia="Arial" w:hAnsi="Arial" w:cs="Arial"/>
              <w:sz w:val="24"/>
              <w:szCs w:val="24"/>
            </w:rPr>
          </w:rPrChange>
        </w:rPr>
        <w:t xml:space="preserve"> da empresa </w:t>
      </w:r>
      <w:r w:rsidR="007614A1" w:rsidRPr="00891873">
        <w:rPr>
          <w:rFonts w:ascii="Arial" w:eastAsia="Arial" w:hAnsi="Arial" w:cs="Arial"/>
          <w:color w:val="000000" w:themeColor="text1"/>
          <w:sz w:val="24"/>
          <w:szCs w:val="24"/>
          <w:rPrChange w:id="547" w:author="Bruno dos Santos Rodrigues" w:date="2016-11-15T22:39:00Z">
            <w:rPr>
              <w:rFonts w:ascii="Arial" w:eastAsia="Arial" w:hAnsi="Arial" w:cs="Arial"/>
              <w:sz w:val="24"/>
              <w:szCs w:val="24"/>
            </w:rPr>
          </w:rPrChange>
        </w:rPr>
        <w:t xml:space="preserve">a alinhar as necessidades da mesma </w:t>
      </w:r>
      <w:r w:rsidRPr="00891873">
        <w:rPr>
          <w:rFonts w:ascii="Arial" w:eastAsia="Arial" w:hAnsi="Arial" w:cs="Arial"/>
          <w:color w:val="000000" w:themeColor="text1"/>
          <w:sz w:val="24"/>
          <w:szCs w:val="24"/>
          <w:rPrChange w:id="548" w:author="Bruno dos Santos Rodrigues" w:date="2016-11-15T22:39:00Z">
            <w:rPr>
              <w:rFonts w:ascii="Arial" w:eastAsia="Arial" w:hAnsi="Arial" w:cs="Arial"/>
              <w:sz w:val="24"/>
              <w:szCs w:val="24"/>
            </w:rPr>
          </w:rPrChange>
        </w:rPr>
        <w:t>com as boas práticas propostas pelo ITIL.</w:t>
      </w:r>
    </w:p>
    <w:p w14:paraId="1C310EA7" w14:textId="77777777" w:rsidR="00046625" w:rsidRPr="00891873" w:rsidRDefault="00EE55CF" w:rsidP="007B0066">
      <w:pPr>
        <w:pStyle w:val="Ttulo2"/>
        <w:numPr>
          <w:ilvl w:val="0"/>
          <w:numId w:val="19"/>
        </w:numPr>
        <w:spacing w:before="480" w:line="360" w:lineRule="auto"/>
        <w:ind w:left="426"/>
        <w:jc w:val="both"/>
        <w:rPr>
          <w:rFonts w:ascii="Arial" w:hAnsi="Arial" w:cs="Arial"/>
          <w:b/>
          <w:color w:val="000000" w:themeColor="text1"/>
          <w:sz w:val="24"/>
          <w:szCs w:val="24"/>
          <w:rPrChange w:id="549" w:author="Bruno dos Santos Rodrigues" w:date="2016-11-15T22:39:00Z">
            <w:rPr>
              <w:rFonts w:ascii="Arial" w:hAnsi="Arial" w:cs="Arial"/>
              <w:b/>
              <w:color w:val="auto"/>
              <w:sz w:val="24"/>
              <w:szCs w:val="24"/>
            </w:rPr>
          </w:rPrChange>
        </w:rPr>
      </w:pPr>
      <w:bookmarkStart w:id="550" w:name="_30j0zll" w:colFirst="0" w:colLast="0"/>
      <w:bookmarkStart w:id="551" w:name="_Toc466999214"/>
      <w:bookmarkEnd w:id="550"/>
      <w:r w:rsidRPr="00891873">
        <w:rPr>
          <w:rFonts w:ascii="Arial" w:eastAsia="Arial" w:hAnsi="Arial" w:cs="Arial"/>
          <w:b/>
          <w:color w:val="000000" w:themeColor="text1"/>
          <w:sz w:val="24"/>
          <w:szCs w:val="24"/>
          <w:rPrChange w:id="552" w:author="Bruno dos Santos Rodrigues" w:date="2016-11-15T22:39:00Z">
            <w:rPr>
              <w:rFonts w:ascii="Arial" w:eastAsia="Arial" w:hAnsi="Arial" w:cs="Arial"/>
              <w:b/>
              <w:color w:val="auto"/>
              <w:sz w:val="24"/>
              <w:szCs w:val="24"/>
            </w:rPr>
          </w:rPrChange>
        </w:rPr>
        <w:t>Problematização</w:t>
      </w:r>
      <w:bookmarkEnd w:id="551"/>
    </w:p>
    <w:p w14:paraId="210BE74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55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554" w:author="Bruno dos Santos Rodrigues" w:date="2016-11-15T22:39:00Z">
            <w:rPr>
              <w:rFonts w:ascii="Arial" w:eastAsia="Arial" w:hAnsi="Arial" w:cs="Arial"/>
              <w:sz w:val="24"/>
              <w:szCs w:val="24"/>
            </w:rPr>
          </w:rPrChange>
        </w:rPr>
        <w:t>Com a falta de conhecimento dos usuários em relação à tecnologia</w:t>
      </w:r>
      <w:r w:rsidR="008B3A15" w:rsidRPr="00891873">
        <w:rPr>
          <w:rFonts w:ascii="Arial" w:eastAsia="Arial" w:hAnsi="Arial" w:cs="Arial"/>
          <w:color w:val="000000" w:themeColor="text1"/>
          <w:sz w:val="24"/>
          <w:szCs w:val="24"/>
          <w:rPrChange w:id="555"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556" w:author="Bruno dos Santos Rodrigues" w:date="2016-11-15T22:39:00Z">
            <w:rPr>
              <w:rFonts w:ascii="Arial" w:eastAsia="Arial" w:hAnsi="Arial" w:cs="Arial"/>
              <w:sz w:val="24"/>
              <w:szCs w:val="24"/>
            </w:rPr>
          </w:rPrChange>
        </w:rPr>
        <w:t xml:space="preserve"> </w:t>
      </w:r>
      <w:r w:rsidR="008B3A15" w:rsidRPr="00891873">
        <w:rPr>
          <w:rFonts w:ascii="Arial" w:eastAsia="Arial" w:hAnsi="Arial" w:cs="Arial"/>
          <w:color w:val="000000" w:themeColor="text1"/>
          <w:sz w:val="24"/>
          <w:szCs w:val="24"/>
          <w:rPrChange w:id="557" w:author="Bruno dos Santos Rodrigues" w:date="2016-11-15T22:39:00Z">
            <w:rPr>
              <w:rFonts w:ascii="Arial" w:eastAsia="Arial" w:hAnsi="Arial" w:cs="Arial"/>
              <w:sz w:val="24"/>
              <w:szCs w:val="24"/>
            </w:rPr>
          </w:rPrChange>
        </w:rPr>
        <w:t xml:space="preserve">existem alguns </w:t>
      </w:r>
      <w:r w:rsidRPr="00891873">
        <w:rPr>
          <w:rFonts w:ascii="Arial" w:eastAsia="Arial" w:hAnsi="Arial" w:cs="Arial"/>
          <w:color w:val="000000" w:themeColor="text1"/>
          <w:sz w:val="24"/>
          <w:szCs w:val="24"/>
          <w:rPrChange w:id="558" w:author="Bruno dos Santos Rodrigues" w:date="2016-11-15T22:39:00Z">
            <w:rPr>
              <w:rFonts w:ascii="Arial" w:eastAsia="Arial" w:hAnsi="Arial" w:cs="Arial"/>
              <w:sz w:val="24"/>
              <w:szCs w:val="24"/>
            </w:rPr>
          </w:rPrChange>
        </w:rPr>
        <w:t xml:space="preserve">problemas </w:t>
      </w:r>
      <w:r w:rsidR="008B3A15" w:rsidRPr="00891873">
        <w:rPr>
          <w:rFonts w:ascii="Arial" w:eastAsia="Arial" w:hAnsi="Arial" w:cs="Arial"/>
          <w:color w:val="000000" w:themeColor="text1"/>
          <w:sz w:val="24"/>
          <w:szCs w:val="24"/>
          <w:rPrChange w:id="559" w:author="Bruno dos Santos Rodrigues" w:date="2016-11-15T22:39:00Z">
            <w:rPr>
              <w:rFonts w:ascii="Arial" w:eastAsia="Arial" w:hAnsi="Arial" w:cs="Arial"/>
              <w:sz w:val="24"/>
              <w:szCs w:val="24"/>
            </w:rPr>
          </w:rPrChange>
        </w:rPr>
        <w:t>recorrentes, como por exemplo</w:t>
      </w:r>
      <w:r w:rsidRPr="00891873">
        <w:rPr>
          <w:rFonts w:ascii="Arial" w:eastAsia="Arial" w:hAnsi="Arial" w:cs="Arial"/>
          <w:color w:val="000000" w:themeColor="text1"/>
          <w:sz w:val="24"/>
          <w:szCs w:val="24"/>
          <w:rPrChange w:id="560" w:author="Bruno dos Santos Rodrigues" w:date="2016-11-15T22:39:00Z">
            <w:rPr>
              <w:rFonts w:ascii="Arial" w:eastAsia="Arial" w:hAnsi="Arial" w:cs="Arial"/>
              <w:sz w:val="24"/>
              <w:szCs w:val="24"/>
            </w:rPr>
          </w:rPrChange>
        </w:rPr>
        <w:t xml:space="preserve">, os usuários não </w:t>
      </w:r>
      <w:r w:rsidR="008B3A15" w:rsidRPr="00891873">
        <w:rPr>
          <w:rFonts w:ascii="Arial" w:eastAsia="Arial" w:hAnsi="Arial" w:cs="Arial"/>
          <w:color w:val="000000" w:themeColor="text1"/>
          <w:sz w:val="24"/>
          <w:szCs w:val="24"/>
          <w:rPrChange w:id="561" w:author="Bruno dos Santos Rodrigues" w:date="2016-11-15T22:39:00Z">
            <w:rPr>
              <w:rFonts w:ascii="Arial" w:eastAsia="Arial" w:hAnsi="Arial" w:cs="Arial"/>
              <w:sz w:val="24"/>
              <w:szCs w:val="24"/>
            </w:rPr>
          </w:rPrChange>
        </w:rPr>
        <w:t xml:space="preserve">saberem </w:t>
      </w:r>
      <w:r w:rsidRPr="00891873">
        <w:rPr>
          <w:rFonts w:ascii="Arial" w:eastAsia="Arial" w:hAnsi="Arial" w:cs="Arial"/>
          <w:color w:val="000000" w:themeColor="text1"/>
          <w:sz w:val="24"/>
          <w:szCs w:val="24"/>
          <w:rPrChange w:id="562" w:author="Bruno dos Santos Rodrigues" w:date="2016-11-15T22:39:00Z">
            <w:rPr>
              <w:rFonts w:ascii="Arial" w:eastAsia="Arial" w:hAnsi="Arial" w:cs="Arial"/>
              <w:sz w:val="24"/>
              <w:szCs w:val="24"/>
            </w:rPr>
          </w:rPrChange>
        </w:rPr>
        <w:t xml:space="preserve">manusear o sistema informativo corretamente, </w:t>
      </w:r>
      <w:r w:rsidR="008B3A15" w:rsidRPr="00891873">
        <w:rPr>
          <w:rFonts w:ascii="Arial" w:eastAsia="Arial" w:hAnsi="Arial" w:cs="Arial"/>
          <w:color w:val="000000" w:themeColor="text1"/>
          <w:sz w:val="24"/>
          <w:szCs w:val="24"/>
          <w:rPrChange w:id="563" w:author="Bruno dos Santos Rodrigues" w:date="2016-11-15T22:39:00Z">
            <w:rPr>
              <w:rFonts w:ascii="Arial" w:eastAsia="Arial" w:hAnsi="Arial" w:cs="Arial"/>
              <w:sz w:val="24"/>
              <w:szCs w:val="24"/>
            </w:rPr>
          </w:rPrChange>
        </w:rPr>
        <w:t xml:space="preserve">demorarem </w:t>
      </w:r>
      <w:r w:rsidRPr="00891873">
        <w:rPr>
          <w:rFonts w:ascii="Arial" w:eastAsia="Arial" w:hAnsi="Arial" w:cs="Arial"/>
          <w:color w:val="000000" w:themeColor="text1"/>
          <w:sz w:val="24"/>
          <w:szCs w:val="24"/>
          <w:rPrChange w:id="564" w:author="Bruno dos Santos Rodrigues" w:date="2016-11-15T22:39:00Z">
            <w:rPr>
              <w:rFonts w:ascii="Arial" w:eastAsia="Arial" w:hAnsi="Arial" w:cs="Arial"/>
              <w:sz w:val="24"/>
              <w:szCs w:val="24"/>
            </w:rPr>
          </w:rPrChange>
        </w:rPr>
        <w:t>a entender o funcionamento</w:t>
      </w:r>
      <w:r w:rsidR="008B3A15" w:rsidRPr="00891873">
        <w:rPr>
          <w:rFonts w:ascii="Arial" w:eastAsia="Arial" w:hAnsi="Arial" w:cs="Arial"/>
          <w:color w:val="000000" w:themeColor="text1"/>
          <w:sz w:val="24"/>
          <w:szCs w:val="24"/>
          <w:rPrChange w:id="565" w:author="Bruno dos Santos Rodrigues" w:date="2016-11-15T22:39:00Z">
            <w:rPr>
              <w:rFonts w:ascii="Arial" w:eastAsia="Arial" w:hAnsi="Arial" w:cs="Arial"/>
              <w:sz w:val="24"/>
              <w:szCs w:val="24"/>
            </w:rPr>
          </w:rPrChange>
        </w:rPr>
        <w:t>, entre outros</w:t>
      </w:r>
      <w:r w:rsidRPr="00891873">
        <w:rPr>
          <w:rFonts w:ascii="Arial" w:eastAsia="Arial" w:hAnsi="Arial" w:cs="Arial"/>
          <w:color w:val="000000" w:themeColor="text1"/>
          <w:sz w:val="24"/>
          <w:szCs w:val="24"/>
          <w:rPrChange w:id="566" w:author="Bruno dos Santos Rodrigues" w:date="2016-11-15T22:39:00Z">
            <w:rPr>
              <w:rFonts w:ascii="Arial" w:eastAsia="Arial" w:hAnsi="Arial" w:cs="Arial"/>
              <w:sz w:val="24"/>
              <w:szCs w:val="24"/>
            </w:rPr>
          </w:rPrChange>
        </w:rPr>
        <w:t xml:space="preserve">. </w:t>
      </w:r>
    </w:p>
    <w:p w14:paraId="60B52526" w14:textId="77777777" w:rsidR="007B0066" w:rsidRPr="00891873" w:rsidRDefault="000F1B3F" w:rsidP="007B0066">
      <w:pPr>
        <w:spacing w:before="120" w:after="0" w:line="360" w:lineRule="auto"/>
        <w:ind w:firstLine="709"/>
        <w:jc w:val="both"/>
        <w:rPr>
          <w:ins w:id="567" w:author="Bruno dos Santos Rodrigues" w:date="2016-11-15T22:31:00Z"/>
          <w:rFonts w:ascii="Arial" w:eastAsia="Arial" w:hAnsi="Arial" w:cs="Arial"/>
          <w:color w:val="000000" w:themeColor="text1"/>
          <w:sz w:val="24"/>
          <w:szCs w:val="24"/>
          <w:rPrChange w:id="568" w:author="Bruno dos Santos Rodrigues" w:date="2016-11-15T22:39:00Z">
            <w:rPr>
              <w:ins w:id="569" w:author="Bruno dos Santos Rodrigues" w:date="2016-11-15T22:31:00Z"/>
              <w:rFonts w:ascii="Arial" w:eastAsia="Arial" w:hAnsi="Arial" w:cs="Arial"/>
              <w:sz w:val="24"/>
              <w:szCs w:val="24"/>
            </w:rPr>
          </w:rPrChange>
        </w:rPr>
      </w:pPr>
      <w:r w:rsidRPr="00891873">
        <w:rPr>
          <w:rFonts w:ascii="Arial" w:eastAsia="Arial" w:hAnsi="Arial" w:cs="Arial"/>
          <w:color w:val="000000" w:themeColor="text1"/>
          <w:sz w:val="24"/>
          <w:szCs w:val="24"/>
          <w:rPrChange w:id="570" w:author="Bruno dos Santos Rodrigues" w:date="2016-11-15T22:39:00Z">
            <w:rPr>
              <w:rFonts w:ascii="Arial" w:eastAsia="Arial" w:hAnsi="Arial" w:cs="Arial"/>
              <w:sz w:val="24"/>
              <w:szCs w:val="24"/>
            </w:rPr>
          </w:rPrChange>
        </w:rPr>
        <w:t>Com a falta de organização, o</w:t>
      </w:r>
      <w:r w:rsidR="00EE55CF" w:rsidRPr="00891873">
        <w:rPr>
          <w:rFonts w:ascii="Arial" w:eastAsia="Arial" w:hAnsi="Arial" w:cs="Arial"/>
          <w:color w:val="000000" w:themeColor="text1"/>
          <w:sz w:val="24"/>
          <w:szCs w:val="24"/>
          <w:rPrChange w:id="571" w:author="Bruno dos Santos Rodrigues" w:date="2016-11-15T22:39:00Z">
            <w:rPr>
              <w:rFonts w:ascii="Arial" w:eastAsia="Arial" w:hAnsi="Arial" w:cs="Arial"/>
              <w:sz w:val="24"/>
              <w:szCs w:val="24"/>
            </w:rPr>
          </w:rPrChange>
        </w:rPr>
        <w:t xml:space="preserve">s técnicos dos </w:t>
      </w:r>
      <w:r w:rsidR="00EE55CF" w:rsidRPr="00891873">
        <w:rPr>
          <w:rFonts w:ascii="Arial" w:eastAsia="Arial" w:hAnsi="Arial" w:cs="Arial"/>
          <w:i/>
          <w:color w:val="000000" w:themeColor="text1"/>
          <w:sz w:val="24"/>
          <w:szCs w:val="24"/>
          <w:rPrChange w:id="572" w:author="Bruno dos Santos Rodrigues" w:date="2016-11-15T22:39:00Z">
            <w:rPr>
              <w:rFonts w:ascii="Arial" w:eastAsia="Arial" w:hAnsi="Arial" w:cs="Arial"/>
              <w:i/>
              <w:sz w:val="24"/>
              <w:szCs w:val="24"/>
            </w:rPr>
          </w:rPrChange>
        </w:rPr>
        <w:t>helpdesks</w:t>
      </w:r>
      <w:r w:rsidR="00EE55CF" w:rsidRPr="00891873">
        <w:rPr>
          <w:rFonts w:ascii="Arial" w:eastAsia="Arial" w:hAnsi="Arial" w:cs="Arial"/>
          <w:color w:val="000000" w:themeColor="text1"/>
          <w:sz w:val="24"/>
          <w:szCs w:val="24"/>
          <w:rPrChange w:id="573" w:author="Bruno dos Santos Rodrigues" w:date="2016-11-15T22:39:00Z">
            <w:rPr>
              <w:rFonts w:ascii="Arial" w:eastAsia="Arial" w:hAnsi="Arial" w:cs="Arial"/>
              <w:sz w:val="24"/>
              <w:szCs w:val="24"/>
            </w:rPr>
          </w:rPrChange>
        </w:rPr>
        <w:t xml:space="preserve"> tem dificuldade de controlar a prioridade dos chamados</w:t>
      </w:r>
      <w:r w:rsidRPr="00891873">
        <w:rPr>
          <w:rFonts w:ascii="Arial" w:eastAsia="Arial" w:hAnsi="Arial" w:cs="Arial"/>
          <w:color w:val="000000" w:themeColor="text1"/>
          <w:sz w:val="24"/>
          <w:szCs w:val="24"/>
          <w:rPrChange w:id="574" w:author="Bruno dos Santos Rodrigues" w:date="2016-11-15T22:39:00Z">
            <w:rPr>
              <w:rFonts w:ascii="Arial" w:eastAsia="Arial" w:hAnsi="Arial" w:cs="Arial"/>
              <w:sz w:val="24"/>
              <w:szCs w:val="24"/>
            </w:rPr>
          </w:rPrChange>
        </w:rPr>
        <w:t>,</w:t>
      </w:r>
      <w:r w:rsidR="00EE55CF" w:rsidRPr="00891873">
        <w:rPr>
          <w:rFonts w:ascii="Arial" w:eastAsia="Arial" w:hAnsi="Arial" w:cs="Arial"/>
          <w:color w:val="000000" w:themeColor="text1"/>
          <w:sz w:val="24"/>
          <w:szCs w:val="24"/>
          <w:rPrChange w:id="575" w:author="Bruno dos Santos Rodrigues" w:date="2016-11-15T22:39:00Z">
            <w:rPr>
              <w:rFonts w:ascii="Arial" w:eastAsia="Arial" w:hAnsi="Arial" w:cs="Arial"/>
              <w:sz w:val="24"/>
              <w:szCs w:val="24"/>
            </w:rPr>
          </w:rPrChange>
        </w:rPr>
        <w:t xml:space="preserve"> </w:t>
      </w:r>
      <w:commentRangeStart w:id="576"/>
      <w:del w:id="577" w:author="Bruno dos Santos Rodrigues" w:date="2016-11-15T22:30:00Z">
        <w:r w:rsidR="00EE55CF" w:rsidRPr="00891873" w:rsidDel="007B0066">
          <w:rPr>
            <w:rFonts w:ascii="Arial" w:eastAsia="Arial" w:hAnsi="Arial" w:cs="Arial"/>
            <w:color w:val="000000" w:themeColor="text1"/>
            <w:sz w:val="24"/>
            <w:szCs w:val="24"/>
            <w:rPrChange w:id="578" w:author="Bruno dos Santos Rodrigues" w:date="2016-11-15T22:39:00Z">
              <w:rPr>
                <w:rFonts w:ascii="Arial" w:eastAsia="Arial" w:hAnsi="Arial" w:cs="Arial"/>
                <w:sz w:val="24"/>
                <w:szCs w:val="24"/>
              </w:rPr>
            </w:rPrChange>
          </w:rPr>
          <w:delText>atribu</w:delText>
        </w:r>
        <w:r w:rsidRPr="00891873" w:rsidDel="007B0066">
          <w:rPr>
            <w:rFonts w:ascii="Arial" w:eastAsia="Arial" w:hAnsi="Arial" w:cs="Arial"/>
            <w:color w:val="000000" w:themeColor="text1"/>
            <w:sz w:val="24"/>
            <w:szCs w:val="24"/>
            <w:rPrChange w:id="579" w:author="Bruno dos Santos Rodrigues" w:date="2016-11-15T22:39:00Z">
              <w:rPr>
                <w:rFonts w:ascii="Arial" w:eastAsia="Arial" w:hAnsi="Arial" w:cs="Arial"/>
                <w:sz w:val="24"/>
                <w:szCs w:val="24"/>
              </w:rPr>
            </w:rPrChange>
          </w:rPr>
          <w:delText>in</w:delText>
        </w:r>
        <w:r w:rsidR="00EE55CF" w:rsidRPr="00891873" w:rsidDel="007B0066">
          <w:rPr>
            <w:rFonts w:ascii="Arial" w:eastAsia="Arial" w:hAnsi="Arial" w:cs="Arial"/>
            <w:color w:val="000000" w:themeColor="text1"/>
            <w:sz w:val="24"/>
            <w:szCs w:val="24"/>
            <w:rPrChange w:id="580" w:author="Bruno dos Santos Rodrigues" w:date="2016-11-15T22:39:00Z">
              <w:rPr>
                <w:rFonts w:ascii="Arial" w:eastAsia="Arial" w:hAnsi="Arial" w:cs="Arial"/>
                <w:sz w:val="24"/>
                <w:szCs w:val="24"/>
              </w:rPr>
            </w:rPrChange>
          </w:rPr>
          <w:delText>do importância ao</w:delText>
        </w:r>
        <w:r w:rsidRPr="00891873" w:rsidDel="007B0066">
          <w:rPr>
            <w:rFonts w:ascii="Arial" w:eastAsia="Arial" w:hAnsi="Arial" w:cs="Arial"/>
            <w:color w:val="000000" w:themeColor="text1"/>
            <w:sz w:val="24"/>
            <w:szCs w:val="24"/>
            <w:rPrChange w:id="581" w:author="Bruno dos Santos Rodrigues" w:date="2016-11-15T22:39:00Z">
              <w:rPr>
                <w:rFonts w:ascii="Arial" w:eastAsia="Arial" w:hAnsi="Arial" w:cs="Arial"/>
                <w:sz w:val="24"/>
                <w:szCs w:val="24"/>
              </w:rPr>
            </w:rPrChange>
          </w:rPr>
          <w:delText>s</w:delText>
        </w:r>
        <w:r w:rsidR="00EE55CF" w:rsidRPr="00891873" w:rsidDel="007B0066">
          <w:rPr>
            <w:rFonts w:ascii="Arial" w:eastAsia="Arial" w:hAnsi="Arial" w:cs="Arial"/>
            <w:color w:val="000000" w:themeColor="text1"/>
            <w:sz w:val="24"/>
            <w:szCs w:val="24"/>
            <w:rPrChange w:id="582" w:author="Bruno dos Santos Rodrigues" w:date="2016-11-15T22:39:00Z">
              <w:rPr>
                <w:rFonts w:ascii="Arial" w:eastAsia="Arial" w:hAnsi="Arial" w:cs="Arial"/>
                <w:sz w:val="24"/>
                <w:szCs w:val="24"/>
              </w:rPr>
            </w:rPrChange>
          </w:rPr>
          <w:delText xml:space="preserve"> menos importante</w:delText>
        </w:r>
        <w:r w:rsidRPr="00891873" w:rsidDel="007B0066">
          <w:rPr>
            <w:rFonts w:ascii="Arial" w:eastAsia="Arial" w:hAnsi="Arial" w:cs="Arial"/>
            <w:color w:val="000000" w:themeColor="text1"/>
            <w:sz w:val="24"/>
            <w:szCs w:val="24"/>
            <w:rPrChange w:id="583" w:author="Bruno dos Santos Rodrigues" w:date="2016-11-15T22:39:00Z">
              <w:rPr>
                <w:rFonts w:ascii="Arial" w:eastAsia="Arial" w:hAnsi="Arial" w:cs="Arial"/>
                <w:sz w:val="24"/>
                <w:szCs w:val="24"/>
              </w:rPr>
            </w:rPrChange>
          </w:rPr>
          <w:delText>s</w:delText>
        </w:r>
        <w:r w:rsidR="00EE55CF" w:rsidRPr="00891873" w:rsidDel="007B0066">
          <w:rPr>
            <w:rFonts w:ascii="Arial" w:eastAsia="Arial" w:hAnsi="Arial" w:cs="Arial"/>
            <w:color w:val="000000" w:themeColor="text1"/>
            <w:sz w:val="24"/>
            <w:szCs w:val="24"/>
            <w:rPrChange w:id="584" w:author="Bruno dos Santos Rodrigues" w:date="2016-11-15T22:39:00Z">
              <w:rPr>
                <w:rFonts w:ascii="Arial" w:eastAsia="Arial" w:hAnsi="Arial" w:cs="Arial"/>
                <w:sz w:val="24"/>
                <w:szCs w:val="24"/>
              </w:rPr>
            </w:rPrChange>
          </w:rPr>
          <w:delText>, deixando por último os chamados importante</w:delText>
        </w:r>
        <w:r w:rsidRPr="00891873" w:rsidDel="007B0066">
          <w:rPr>
            <w:rFonts w:ascii="Arial" w:eastAsia="Arial" w:hAnsi="Arial" w:cs="Arial"/>
            <w:color w:val="000000" w:themeColor="text1"/>
            <w:sz w:val="24"/>
            <w:szCs w:val="24"/>
            <w:rPrChange w:id="585" w:author="Bruno dos Santos Rodrigues" w:date="2016-11-15T22:39:00Z">
              <w:rPr>
                <w:rFonts w:ascii="Arial" w:eastAsia="Arial" w:hAnsi="Arial" w:cs="Arial"/>
                <w:sz w:val="24"/>
                <w:szCs w:val="24"/>
              </w:rPr>
            </w:rPrChange>
          </w:rPr>
          <w:delText>s</w:delText>
        </w:r>
        <w:r w:rsidR="00EE55CF" w:rsidRPr="00891873" w:rsidDel="007B0066">
          <w:rPr>
            <w:rFonts w:ascii="Arial" w:eastAsia="Arial" w:hAnsi="Arial" w:cs="Arial"/>
            <w:color w:val="000000" w:themeColor="text1"/>
            <w:sz w:val="24"/>
            <w:szCs w:val="24"/>
            <w:rPrChange w:id="586" w:author="Bruno dos Santos Rodrigues" w:date="2016-11-15T22:39:00Z">
              <w:rPr>
                <w:rFonts w:ascii="Arial" w:eastAsia="Arial" w:hAnsi="Arial" w:cs="Arial"/>
                <w:sz w:val="24"/>
                <w:szCs w:val="24"/>
              </w:rPr>
            </w:rPrChange>
          </w:rPr>
          <w:delText xml:space="preserve"> e </w:delText>
        </w:r>
        <w:r w:rsidRPr="00891873" w:rsidDel="007B0066">
          <w:rPr>
            <w:rFonts w:ascii="Arial" w:eastAsia="Arial" w:hAnsi="Arial" w:cs="Arial"/>
            <w:color w:val="000000" w:themeColor="text1"/>
            <w:sz w:val="24"/>
            <w:szCs w:val="24"/>
            <w:rPrChange w:id="587" w:author="Bruno dos Santos Rodrigues" w:date="2016-11-15T22:39:00Z">
              <w:rPr>
                <w:rFonts w:ascii="Arial" w:eastAsia="Arial" w:hAnsi="Arial" w:cs="Arial"/>
                <w:sz w:val="24"/>
                <w:szCs w:val="24"/>
              </w:rPr>
            </w:rPrChange>
          </w:rPr>
          <w:delText xml:space="preserve">direcionando os mesmo </w:delText>
        </w:r>
        <w:r w:rsidR="00EE55CF" w:rsidRPr="00891873" w:rsidDel="007B0066">
          <w:rPr>
            <w:rFonts w:ascii="Arial" w:eastAsia="Arial" w:hAnsi="Arial" w:cs="Arial"/>
            <w:color w:val="000000" w:themeColor="text1"/>
            <w:sz w:val="24"/>
            <w:szCs w:val="24"/>
            <w:rPrChange w:id="588" w:author="Bruno dos Santos Rodrigues" w:date="2016-11-15T22:39:00Z">
              <w:rPr>
                <w:rFonts w:ascii="Arial" w:eastAsia="Arial" w:hAnsi="Arial" w:cs="Arial"/>
                <w:sz w:val="24"/>
                <w:szCs w:val="24"/>
              </w:rPr>
            </w:rPrChange>
          </w:rPr>
          <w:delText>para o departamento “errado”</w:delText>
        </w:r>
        <w:commentRangeEnd w:id="576"/>
        <w:r w:rsidRPr="00891873" w:rsidDel="007B0066">
          <w:rPr>
            <w:rStyle w:val="Refdecomentrio"/>
            <w:color w:val="000000" w:themeColor="text1"/>
            <w:rPrChange w:id="589" w:author="Bruno dos Santos Rodrigues" w:date="2016-11-15T22:39:00Z">
              <w:rPr>
                <w:rStyle w:val="Refdecomentrio"/>
              </w:rPr>
            </w:rPrChange>
          </w:rPr>
          <w:commentReference w:id="576"/>
        </w:r>
      </w:del>
      <w:ins w:id="590" w:author="Bruno dos Santos Rodrigues" w:date="2016-11-15T22:30:00Z">
        <w:r w:rsidR="007B0066" w:rsidRPr="00891873">
          <w:rPr>
            <w:rFonts w:ascii="Arial" w:eastAsia="Arial" w:hAnsi="Arial" w:cs="Arial"/>
            <w:color w:val="000000" w:themeColor="text1"/>
            <w:sz w:val="24"/>
            <w:szCs w:val="24"/>
            <w:rPrChange w:id="591" w:author="Bruno dos Santos Rodrigues" w:date="2016-11-15T22:39:00Z">
              <w:rPr>
                <w:rFonts w:ascii="Arial" w:eastAsia="Arial" w:hAnsi="Arial" w:cs="Arial"/>
                <w:sz w:val="24"/>
                <w:szCs w:val="24"/>
              </w:rPr>
            </w:rPrChange>
          </w:rPr>
          <w:t xml:space="preserve">tendo dificuldade em saber o que é realmente prioritário, bagunçando a ordem do que deve ser feito e correndo o </w:t>
        </w:r>
        <w:r w:rsidR="007B0066" w:rsidRPr="00891873">
          <w:rPr>
            <w:rFonts w:ascii="Arial" w:eastAsia="Arial" w:hAnsi="Arial" w:cs="Arial"/>
            <w:color w:val="000000" w:themeColor="text1"/>
            <w:sz w:val="24"/>
            <w:szCs w:val="24"/>
            <w:rPrChange w:id="592" w:author="Bruno dos Santos Rodrigues" w:date="2016-11-15T22:39:00Z">
              <w:rPr>
                <w:rFonts w:ascii="Arial" w:eastAsia="Arial" w:hAnsi="Arial" w:cs="Arial"/>
                <w:sz w:val="24"/>
                <w:szCs w:val="24"/>
              </w:rPr>
            </w:rPrChange>
          </w:rPr>
          <w:lastRenderedPageBreak/>
          <w:t xml:space="preserve">risco de enviar um problema para um departamento que não </w:t>
        </w:r>
      </w:ins>
      <w:ins w:id="593" w:author="Bruno dos Santos Rodrigues" w:date="2016-11-15T22:31:00Z">
        <w:r w:rsidR="007B0066" w:rsidRPr="00891873">
          <w:rPr>
            <w:rFonts w:ascii="Arial" w:eastAsia="Arial" w:hAnsi="Arial" w:cs="Arial"/>
            <w:color w:val="000000" w:themeColor="text1"/>
            <w:sz w:val="24"/>
            <w:szCs w:val="24"/>
            <w:rPrChange w:id="594" w:author="Bruno dos Santos Rodrigues" w:date="2016-11-15T22:39:00Z">
              <w:rPr>
                <w:rFonts w:ascii="Arial" w:eastAsia="Arial" w:hAnsi="Arial" w:cs="Arial"/>
                <w:sz w:val="24"/>
                <w:szCs w:val="24"/>
              </w:rPr>
            </w:rPrChange>
          </w:rPr>
          <w:t>é responsável por esse problema, atrasando a sua solução</w:t>
        </w:r>
      </w:ins>
      <w:r w:rsidR="00EE55CF" w:rsidRPr="00891873">
        <w:rPr>
          <w:rFonts w:ascii="Arial" w:eastAsia="Arial" w:hAnsi="Arial" w:cs="Arial"/>
          <w:color w:val="000000" w:themeColor="text1"/>
          <w:sz w:val="24"/>
          <w:szCs w:val="24"/>
          <w:rPrChange w:id="595" w:author="Bruno dos Santos Rodrigues" w:date="2016-11-15T22:39:00Z">
            <w:rPr>
              <w:rFonts w:ascii="Arial" w:eastAsia="Arial" w:hAnsi="Arial" w:cs="Arial"/>
              <w:sz w:val="24"/>
              <w:szCs w:val="24"/>
            </w:rPr>
          </w:rPrChange>
        </w:rPr>
        <w:t xml:space="preserve">. </w:t>
      </w:r>
    </w:p>
    <w:p w14:paraId="205F1B24" w14:textId="77777777" w:rsidR="007B0066" w:rsidRPr="00891873" w:rsidRDefault="007B0066" w:rsidP="007B0066">
      <w:pPr>
        <w:spacing w:before="120" w:after="0" w:line="360" w:lineRule="auto"/>
        <w:ind w:firstLine="709"/>
        <w:jc w:val="both"/>
        <w:rPr>
          <w:ins w:id="596" w:author="Bruno dos Santos Rodrigues" w:date="2016-11-15T22:32:00Z"/>
          <w:rFonts w:ascii="Arial" w:eastAsia="Arial" w:hAnsi="Arial" w:cs="Arial"/>
          <w:color w:val="000000" w:themeColor="text1"/>
          <w:sz w:val="24"/>
          <w:szCs w:val="24"/>
          <w:rPrChange w:id="597" w:author="Bruno dos Santos Rodrigues" w:date="2016-11-15T22:39:00Z">
            <w:rPr>
              <w:ins w:id="598" w:author="Bruno dos Santos Rodrigues" w:date="2016-11-15T22:32:00Z"/>
              <w:rFonts w:ascii="Arial" w:eastAsia="Arial" w:hAnsi="Arial" w:cs="Arial"/>
              <w:sz w:val="24"/>
              <w:szCs w:val="24"/>
            </w:rPr>
          </w:rPrChange>
        </w:rPr>
      </w:pPr>
      <w:ins w:id="599" w:author="Bruno dos Santos Rodrigues" w:date="2016-11-15T22:31:00Z">
        <w:r w:rsidRPr="00891873">
          <w:rPr>
            <w:rFonts w:ascii="Arial" w:eastAsia="Arial" w:hAnsi="Arial" w:cs="Arial"/>
            <w:color w:val="000000" w:themeColor="text1"/>
            <w:sz w:val="24"/>
            <w:szCs w:val="24"/>
            <w:rPrChange w:id="600" w:author="Bruno dos Santos Rodrigues" w:date="2016-11-15T22:39:00Z">
              <w:rPr>
                <w:rFonts w:ascii="Arial" w:eastAsia="Arial" w:hAnsi="Arial" w:cs="Arial"/>
                <w:sz w:val="24"/>
                <w:szCs w:val="24"/>
              </w:rPr>
            </w:rPrChange>
          </w:rPr>
          <w:t>Um bom exemplo disso é quando temos vários times cuidando de cada parte do desenvolvimento de um sistema, chega um relato de um cliente sobre um problema no módulo A desse sistema e o helpdesk manda para o time que cuida apenas do m</w:t>
        </w:r>
      </w:ins>
      <w:ins w:id="601" w:author="Bruno dos Santos Rodrigues" w:date="2016-11-15T22:32:00Z">
        <w:r w:rsidRPr="00891873">
          <w:rPr>
            <w:rFonts w:ascii="Arial" w:eastAsia="Arial" w:hAnsi="Arial" w:cs="Arial"/>
            <w:color w:val="000000" w:themeColor="text1"/>
            <w:sz w:val="24"/>
            <w:szCs w:val="24"/>
            <w:rPrChange w:id="602" w:author="Bruno dos Santos Rodrigues" w:date="2016-11-15T22:39:00Z">
              <w:rPr>
                <w:rFonts w:ascii="Arial" w:eastAsia="Arial" w:hAnsi="Arial" w:cs="Arial"/>
                <w:sz w:val="24"/>
                <w:szCs w:val="24"/>
              </w:rPr>
            </w:rPrChange>
          </w:rPr>
          <w:t>ódulo B.</w:t>
        </w:r>
      </w:ins>
    </w:p>
    <w:p w14:paraId="7BA102F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03" w:author="Bruno dos Santos Rodrigues" w:date="2016-11-15T22:39:00Z">
            <w:rPr>
              <w:rFonts w:ascii="Arial" w:hAnsi="Arial" w:cs="Arial"/>
              <w:sz w:val="24"/>
              <w:szCs w:val="24"/>
            </w:rPr>
          </w:rPrChange>
        </w:rPr>
      </w:pPr>
      <w:del w:id="604" w:author="Bruno dos Santos Rodrigues" w:date="2016-11-15T22:32:00Z">
        <w:r w:rsidRPr="00891873" w:rsidDel="007B0066">
          <w:rPr>
            <w:rFonts w:ascii="Arial" w:eastAsia="Arial" w:hAnsi="Arial" w:cs="Arial"/>
            <w:color w:val="000000" w:themeColor="text1"/>
            <w:sz w:val="24"/>
            <w:szCs w:val="24"/>
            <w:rPrChange w:id="605" w:author="Bruno dos Santos Rodrigues" w:date="2016-11-15T22:39:00Z">
              <w:rPr>
                <w:rFonts w:ascii="Arial" w:eastAsia="Arial" w:hAnsi="Arial" w:cs="Arial"/>
                <w:sz w:val="24"/>
                <w:szCs w:val="24"/>
              </w:rPr>
            </w:rPrChange>
          </w:rPr>
          <w:delText xml:space="preserve">E </w:delText>
        </w:r>
        <w:r w:rsidR="009E56AB" w:rsidRPr="00891873" w:rsidDel="007B0066">
          <w:rPr>
            <w:rFonts w:ascii="Arial" w:eastAsia="Arial" w:hAnsi="Arial" w:cs="Arial"/>
            <w:color w:val="000000" w:themeColor="text1"/>
            <w:sz w:val="24"/>
            <w:szCs w:val="24"/>
            <w:rPrChange w:id="606" w:author="Bruno dos Santos Rodrigues" w:date="2016-11-15T22:39:00Z">
              <w:rPr>
                <w:rFonts w:ascii="Arial" w:eastAsia="Arial" w:hAnsi="Arial" w:cs="Arial"/>
                <w:sz w:val="24"/>
                <w:szCs w:val="24"/>
              </w:rPr>
            </w:rPrChange>
          </w:rPr>
          <w:delText xml:space="preserve">pela </w:delText>
        </w:r>
        <w:r w:rsidRPr="00891873" w:rsidDel="007B0066">
          <w:rPr>
            <w:rFonts w:ascii="Arial" w:eastAsia="Arial" w:hAnsi="Arial" w:cs="Arial"/>
            <w:color w:val="000000" w:themeColor="text1"/>
            <w:sz w:val="24"/>
            <w:szCs w:val="24"/>
            <w:rPrChange w:id="607" w:author="Bruno dos Santos Rodrigues" w:date="2016-11-15T22:39:00Z">
              <w:rPr>
                <w:rFonts w:ascii="Arial" w:eastAsia="Arial" w:hAnsi="Arial" w:cs="Arial"/>
                <w:sz w:val="24"/>
                <w:szCs w:val="24"/>
              </w:rPr>
            </w:rPrChange>
          </w:rPr>
          <w:delText xml:space="preserve">falta </w:delText>
        </w:r>
        <w:r w:rsidR="009E56AB" w:rsidRPr="00891873" w:rsidDel="007B0066">
          <w:rPr>
            <w:rFonts w:ascii="Arial" w:eastAsia="Arial" w:hAnsi="Arial" w:cs="Arial"/>
            <w:color w:val="000000" w:themeColor="text1"/>
            <w:sz w:val="24"/>
            <w:szCs w:val="24"/>
            <w:rPrChange w:id="608" w:author="Bruno dos Santos Rodrigues" w:date="2016-11-15T22:39:00Z">
              <w:rPr>
                <w:rFonts w:ascii="Arial" w:eastAsia="Arial" w:hAnsi="Arial" w:cs="Arial"/>
                <w:sz w:val="24"/>
                <w:szCs w:val="24"/>
              </w:rPr>
            </w:rPrChange>
          </w:rPr>
          <w:delText>de organização</w:delText>
        </w:r>
        <w:r w:rsidRPr="00891873" w:rsidDel="007B0066">
          <w:rPr>
            <w:rFonts w:ascii="Arial" w:eastAsia="Arial" w:hAnsi="Arial" w:cs="Arial"/>
            <w:color w:val="000000" w:themeColor="text1"/>
            <w:sz w:val="24"/>
            <w:szCs w:val="24"/>
            <w:rPrChange w:id="609" w:author="Bruno dos Santos Rodrigues" w:date="2016-11-15T22:39:00Z">
              <w:rPr>
                <w:rFonts w:ascii="Arial" w:eastAsia="Arial" w:hAnsi="Arial" w:cs="Arial"/>
                <w:sz w:val="24"/>
                <w:szCs w:val="24"/>
              </w:rPr>
            </w:rPrChange>
          </w:rPr>
          <w:delText xml:space="preserve"> </w:delText>
        </w:r>
        <w:r w:rsidR="009E56AB" w:rsidRPr="00891873" w:rsidDel="007B0066">
          <w:rPr>
            <w:rFonts w:ascii="Arial" w:eastAsia="Arial" w:hAnsi="Arial" w:cs="Arial"/>
            <w:color w:val="000000" w:themeColor="text1"/>
            <w:sz w:val="24"/>
            <w:szCs w:val="24"/>
            <w:rPrChange w:id="610" w:author="Bruno dos Santos Rodrigues" w:date="2016-11-15T22:39:00Z">
              <w:rPr>
                <w:rFonts w:ascii="Arial" w:eastAsia="Arial" w:hAnsi="Arial" w:cs="Arial"/>
                <w:sz w:val="24"/>
                <w:szCs w:val="24"/>
              </w:rPr>
            </w:rPrChange>
          </w:rPr>
          <w:delText xml:space="preserve">existe ainda o </w:delText>
        </w:r>
        <w:r w:rsidRPr="00891873" w:rsidDel="007B0066">
          <w:rPr>
            <w:rFonts w:ascii="Arial" w:eastAsia="Arial" w:hAnsi="Arial" w:cs="Arial"/>
            <w:color w:val="000000" w:themeColor="text1"/>
            <w:sz w:val="24"/>
            <w:szCs w:val="24"/>
            <w:rPrChange w:id="611" w:author="Bruno dos Santos Rodrigues" w:date="2016-11-15T22:39:00Z">
              <w:rPr>
                <w:rFonts w:ascii="Arial" w:eastAsia="Arial" w:hAnsi="Arial" w:cs="Arial"/>
                <w:sz w:val="24"/>
                <w:szCs w:val="24"/>
              </w:rPr>
            </w:rPrChange>
          </w:rPr>
          <w:delText xml:space="preserve">problema de duplicidade de chamado, </w:delText>
        </w:r>
        <w:r w:rsidR="009E56AB" w:rsidRPr="00891873" w:rsidDel="007B0066">
          <w:rPr>
            <w:rFonts w:ascii="Arial" w:eastAsia="Arial" w:hAnsi="Arial" w:cs="Arial"/>
            <w:color w:val="000000" w:themeColor="text1"/>
            <w:sz w:val="24"/>
            <w:szCs w:val="24"/>
            <w:rPrChange w:id="612" w:author="Bruno dos Santos Rodrigues" w:date="2016-11-15T22:39:00Z">
              <w:rPr>
                <w:rFonts w:ascii="Arial" w:eastAsia="Arial" w:hAnsi="Arial" w:cs="Arial"/>
                <w:sz w:val="24"/>
                <w:szCs w:val="24"/>
              </w:rPr>
            </w:rPrChange>
          </w:rPr>
          <w:delText>onde vários chamados de um mesmo problema são</w:delText>
        </w:r>
        <w:r w:rsidRPr="00891873" w:rsidDel="007B0066">
          <w:rPr>
            <w:rFonts w:ascii="Arial" w:eastAsia="Arial" w:hAnsi="Arial" w:cs="Arial"/>
            <w:color w:val="000000" w:themeColor="text1"/>
            <w:sz w:val="24"/>
            <w:szCs w:val="24"/>
            <w:rPrChange w:id="613" w:author="Bruno dos Santos Rodrigues" w:date="2016-11-15T22:39:00Z">
              <w:rPr>
                <w:rFonts w:ascii="Arial" w:eastAsia="Arial" w:hAnsi="Arial" w:cs="Arial"/>
                <w:sz w:val="24"/>
                <w:szCs w:val="24"/>
              </w:rPr>
            </w:rPrChange>
          </w:rPr>
          <w:delText xml:space="preserve"> aberto</w:delText>
        </w:r>
        <w:r w:rsidR="009E56AB" w:rsidRPr="00891873" w:rsidDel="007B0066">
          <w:rPr>
            <w:rFonts w:ascii="Arial" w:eastAsia="Arial" w:hAnsi="Arial" w:cs="Arial"/>
            <w:color w:val="000000" w:themeColor="text1"/>
            <w:sz w:val="24"/>
            <w:szCs w:val="24"/>
            <w:rPrChange w:id="614" w:author="Bruno dos Santos Rodrigues" w:date="2016-11-15T22:39:00Z">
              <w:rPr>
                <w:rFonts w:ascii="Arial" w:eastAsia="Arial" w:hAnsi="Arial" w:cs="Arial"/>
                <w:sz w:val="24"/>
                <w:szCs w:val="24"/>
              </w:rPr>
            </w:rPrChange>
          </w:rPr>
          <w:delText>s</w:delText>
        </w:r>
        <w:r w:rsidRPr="00891873" w:rsidDel="007B0066">
          <w:rPr>
            <w:rFonts w:ascii="Arial" w:eastAsia="Arial" w:hAnsi="Arial" w:cs="Arial"/>
            <w:color w:val="000000" w:themeColor="text1"/>
            <w:sz w:val="24"/>
            <w:szCs w:val="24"/>
            <w:rPrChange w:id="615" w:author="Bruno dos Santos Rodrigues" w:date="2016-11-15T22:39:00Z">
              <w:rPr>
                <w:rFonts w:ascii="Arial" w:eastAsia="Arial" w:hAnsi="Arial" w:cs="Arial"/>
                <w:sz w:val="24"/>
                <w:szCs w:val="24"/>
              </w:rPr>
            </w:rPrChange>
          </w:rPr>
          <w:delText xml:space="preserve"> por várias pessoas causando lentidão no sistema. </w:delText>
        </w:r>
      </w:del>
      <w:ins w:id="616" w:author="Bruno dos Santos Rodrigues" w:date="2016-11-15T22:32:00Z">
        <w:r w:rsidR="007B0066" w:rsidRPr="00891873">
          <w:rPr>
            <w:rFonts w:ascii="Arial" w:eastAsia="Arial" w:hAnsi="Arial" w:cs="Arial"/>
            <w:color w:val="000000" w:themeColor="text1"/>
            <w:sz w:val="24"/>
            <w:szCs w:val="24"/>
            <w:rPrChange w:id="617" w:author="Bruno dos Santos Rodrigues" w:date="2016-11-15T22:39:00Z">
              <w:rPr>
                <w:rFonts w:ascii="Arial" w:eastAsia="Arial" w:hAnsi="Arial" w:cs="Arial"/>
                <w:sz w:val="24"/>
                <w:szCs w:val="24"/>
              </w:rPr>
            </w:rPrChange>
          </w:rPr>
          <w:t xml:space="preserve">Além de todos esses problemas sempre há o problema de duplicidade de chamados, vários chamados tratando um problema crítico e no fim o </w:t>
        </w:r>
        <w:r w:rsidR="007B0066" w:rsidRPr="00891873">
          <w:rPr>
            <w:rFonts w:ascii="Arial" w:eastAsia="Arial" w:hAnsi="Arial" w:cs="Arial"/>
            <w:i/>
            <w:color w:val="000000" w:themeColor="text1"/>
            <w:sz w:val="24"/>
            <w:szCs w:val="24"/>
            <w:rPrChange w:id="618" w:author="Bruno dos Santos Rodrigues" w:date="2016-11-15T22:39:00Z">
              <w:rPr>
                <w:rFonts w:ascii="Arial" w:eastAsia="Arial" w:hAnsi="Arial" w:cs="Arial"/>
                <w:sz w:val="24"/>
                <w:szCs w:val="24"/>
              </w:rPr>
            </w:rPrChange>
          </w:rPr>
          <w:t>helpdesk</w:t>
        </w:r>
      </w:ins>
      <w:ins w:id="619" w:author="Bruno dos Santos Rodrigues" w:date="2016-11-15T22:33:00Z">
        <w:r w:rsidR="007B0066" w:rsidRPr="00891873">
          <w:rPr>
            <w:rFonts w:ascii="Arial" w:eastAsia="Arial" w:hAnsi="Arial" w:cs="Arial"/>
            <w:i/>
            <w:color w:val="000000" w:themeColor="text1"/>
            <w:sz w:val="24"/>
            <w:szCs w:val="24"/>
            <w:rPrChange w:id="620" w:author="Bruno dos Santos Rodrigues" w:date="2016-11-15T22:39:00Z">
              <w:rPr>
                <w:rFonts w:ascii="Arial" w:eastAsia="Arial" w:hAnsi="Arial" w:cs="Arial"/>
                <w:i/>
                <w:sz w:val="24"/>
                <w:szCs w:val="24"/>
              </w:rPr>
            </w:rPrChange>
          </w:rPr>
          <w:t xml:space="preserve"> </w:t>
        </w:r>
        <w:r w:rsidR="007B0066" w:rsidRPr="00891873">
          <w:rPr>
            <w:rFonts w:ascii="Arial" w:eastAsia="Arial" w:hAnsi="Arial" w:cs="Arial"/>
            <w:color w:val="000000" w:themeColor="text1"/>
            <w:sz w:val="24"/>
            <w:szCs w:val="24"/>
            <w:rPrChange w:id="621" w:author="Bruno dos Santos Rodrigues" w:date="2016-11-15T22:39:00Z">
              <w:rPr>
                <w:rFonts w:ascii="Arial" w:eastAsia="Arial" w:hAnsi="Arial" w:cs="Arial"/>
                <w:sz w:val="24"/>
                <w:szCs w:val="24"/>
              </w:rPr>
            </w:rPrChange>
          </w:rPr>
          <w:t>acaba perdendo o controle do que foi de fato resolvido.</w:t>
        </w:r>
      </w:ins>
    </w:p>
    <w:p w14:paraId="6AFC14E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2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23" w:author="Bruno dos Santos Rodrigues" w:date="2016-11-15T22:39:00Z">
            <w:rPr>
              <w:rFonts w:ascii="Arial" w:eastAsia="Arial" w:hAnsi="Arial" w:cs="Arial"/>
              <w:sz w:val="24"/>
              <w:szCs w:val="24"/>
            </w:rPr>
          </w:rPrChange>
        </w:rPr>
        <w:t>Na parte técnica</w:t>
      </w:r>
      <w:r w:rsidR="00735025" w:rsidRPr="00891873">
        <w:rPr>
          <w:rFonts w:ascii="Arial" w:eastAsia="Arial" w:hAnsi="Arial" w:cs="Arial"/>
          <w:color w:val="000000" w:themeColor="text1"/>
          <w:sz w:val="24"/>
          <w:szCs w:val="24"/>
          <w:rPrChange w:id="624"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625" w:author="Bruno dos Santos Rodrigues" w:date="2016-11-15T22:39:00Z">
            <w:rPr>
              <w:rFonts w:ascii="Arial" w:eastAsia="Arial" w:hAnsi="Arial" w:cs="Arial"/>
              <w:sz w:val="24"/>
              <w:szCs w:val="24"/>
            </w:rPr>
          </w:rPrChange>
        </w:rPr>
        <w:t xml:space="preserve"> a falta de informação pode ocasionar problemas em relação onde se encontrar os gargalos (baixo desempenho) na infraestrutura. A importância de informar todos os dados relacionado</w:t>
      </w:r>
      <w:r w:rsidR="00E2490E" w:rsidRPr="00891873">
        <w:rPr>
          <w:rFonts w:ascii="Arial" w:eastAsia="Arial" w:hAnsi="Arial" w:cs="Arial"/>
          <w:color w:val="000000" w:themeColor="text1"/>
          <w:sz w:val="24"/>
          <w:szCs w:val="24"/>
          <w:rPrChange w:id="626"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627" w:author="Bruno dos Santos Rodrigues" w:date="2016-11-15T22:39:00Z">
            <w:rPr>
              <w:rFonts w:ascii="Arial" w:eastAsia="Arial" w:hAnsi="Arial" w:cs="Arial"/>
              <w:sz w:val="24"/>
              <w:szCs w:val="24"/>
            </w:rPr>
          </w:rPrChange>
        </w:rPr>
        <w:t xml:space="preserve"> </w:t>
      </w:r>
      <w:r w:rsidR="00E2490E" w:rsidRPr="00891873">
        <w:rPr>
          <w:rFonts w:ascii="Arial" w:eastAsia="Arial" w:hAnsi="Arial" w:cs="Arial"/>
          <w:color w:val="000000" w:themeColor="text1"/>
          <w:sz w:val="24"/>
          <w:szCs w:val="24"/>
          <w:rPrChange w:id="628" w:author="Bruno dos Santos Rodrigues" w:date="2016-11-15T22:39:00Z">
            <w:rPr>
              <w:rFonts w:ascii="Arial" w:eastAsia="Arial" w:hAnsi="Arial" w:cs="Arial"/>
              <w:sz w:val="24"/>
              <w:szCs w:val="24"/>
            </w:rPr>
          </w:rPrChange>
        </w:rPr>
        <w:t xml:space="preserve">a </w:t>
      </w:r>
      <w:r w:rsidRPr="00891873">
        <w:rPr>
          <w:rFonts w:ascii="Arial" w:eastAsia="Arial" w:hAnsi="Arial" w:cs="Arial"/>
          <w:color w:val="000000" w:themeColor="text1"/>
          <w:sz w:val="24"/>
          <w:szCs w:val="24"/>
          <w:rPrChange w:id="629" w:author="Bruno dos Santos Rodrigues" w:date="2016-11-15T22:39:00Z">
            <w:rPr>
              <w:rFonts w:ascii="Arial" w:eastAsia="Arial" w:hAnsi="Arial" w:cs="Arial"/>
              <w:sz w:val="24"/>
              <w:szCs w:val="24"/>
            </w:rPr>
          </w:rPrChange>
        </w:rPr>
        <w:t xml:space="preserve">um problema </w:t>
      </w:r>
      <w:r w:rsidR="00E2490E" w:rsidRPr="00891873">
        <w:rPr>
          <w:rFonts w:ascii="Arial" w:eastAsia="Arial" w:hAnsi="Arial" w:cs="Arial"/>
          <w:color w:val="000000" w:themeColor="text1"/>
          <w:sz w:val="24"/>
          <w:szCs w:val="24"/>
          <w:rPrChange w:id="630" w:author="Bruno dos Santos Rodrigues" w:date="2016-11-15T22:39:00Z">
            <w:rPr>
              <w:rFonts w:ascii="Arial" w:eastAsia="Arial" w:hAnsi="Arial" w:cs="Arial"/>
              <w:sz w:val="24"/>
              <w:szCs w:val="24"/>
            </w:rPr>
          </w:rPrChange>
        </w:rPr>
        <w:t>é</w:t>
      </w:r>
      <w:r w:rsidRPr="00891873">
        <w:rPr>
          <w:rFonts w:ascii="Arial" w:eastAsia="Arial" w:hAnsi="Arial" w:cs="Arial"/>
          <w:color w:val="000000" w:themeColor="text1"/>
          <w:sz w:val="24"/>
          <w:szCs w:val="24"/>
          <w:rPrChange w:id="631" w:author="Bruno dos Santos Rodrigues" w:date="2016-11-15T22:39:00Z">
            <w:rPr>
              <w:rFonts w:ascii="Arial" w:eastAsia="Arial" w:hAnsi="Arial" w:cs="Arial"/>
              <w:sz w:val="24"/>
              <w:szCs w:val="24"/>
            </w:rPr>
          </w:rPrChange>
        </w:rPr>
        <w:t xml:space="preserve"> fundamental, pois com </w:t>
      </w:r>
      <w:r w:rsidR="00E2490E" w:rsidRPr="00891873">
        <w:rPr>
          <w:rFonts w:ascii="Arial" w:eastAsia="Arial" w:hAnsi="Arial" w:cs="Arial"/>
          <w:color w:val="000000" w:themeColor="text1"/>
          <w:sz w:val="24"/>
          <w:szCs w:val="24"/>
          <w:rPrChange w:id="632" w:author="Bruno dos Santos Rodrigues" w:date="2016-11-15T22:39:00Z">
            <w:rPr>
              <w:rFonts w:ascii="Arial" w:eastAsia="Arial" w:hAnsi="Arial" w:cs="Arial"/>
              <w:sz w:val="24"/>
              <w:szCs w:val="24"/>
            </w:rPr>
          </w:rPrChange>
        </w:rPr>
        <w:t xml:space="preserve">a </w:t>
      </w:r>
      <w:r w:rsidRPr="00891873">
        <w:rPr>
          <w:rFonts w:ascii="Arial" w:eastAsia="Arial" w:hAnsi="Arial" w:cs="Arial"/>
          <w:color w:val="000000" w:themeColor="text1"/>
          <w:sz w:val="24"/>
          <w:szCs w:val="24"/>
          <w:rPrChange w:id="633" w:author="Bruno dos Santos Rodrigues" w:date="2016-11-15T22:39:00Z">
            <w:rPr>
              <w:rFonts w:ascii="Arial" w:eastAsia="Arial" w:hAnsi="Arial" w:cs="Arial"/>
              <w:sz w:val="24"/>
              <w:szCs w:val="24"/>
            </w:rPr>
          </w:rPrChange>
        </w:rPr>
        <w:t>ausência de dados estatísticos sobre o problema relatado dificulta ações proativas</w:t>
      </w:r>
      <w:r w:rsidR="002E6AAF" w:rsidRPr="00891873">
        <w:rPr>
          <w:rFonts w:ascii="Arial" w:eastAsia="Arial" w:hAnsi="Arial" w:cs="Arial"/>
          <w:color w:val="000000" w:themeColor="text1"/>
          <w:sz w:val="24"/>
          <w:szCs w:val="24"/>
          <w:rPrChange w:id="634" w:author="Bruno dos Santos Rodrigues" w:date="2016-11-15T22:39:00Z">
            <w:rPr>
              <w:rFonts w:ascii="Arial" w:eastAsia="Arial" w:hAnsi="Arial" w:cs="Arial"/>
              <w:sz w:val="24"/>
              <w:szCs w:val="24"/>
            </w:rPr>
          </w:rPrChange>
        </w:rPr>
        <w:t xml:space="preserve"> sobre o mesmo</w:t>
      </w:r>
      <w:r w:rsidRPr="00891873">
        <w:rPr>
          <w:rFonts w:ascii="Arial" w:eastAsia="Arial" w:hAnsi="Arial" w:cs="Arial"/>
          <w:color w:val="000000" w:themeColor="text1"/>
          <w:sz w:val="24"/>
          <w:szCs w:val="24"/>
          <w:rPrChange w:id="635" w:author="Bruno dos Santos Rodrigues" w:date="2016-11-15T22:39:00Z">
            <w:rPr>
              <w:rFonts w:ascii="Arial" w:eastAsia="Arial" w:hAnsi="Arial" w:cs="Arial"/>
              <w:sz w:val="24"/>
              <w:szCs w:val="24"/>
            </w:rPr>
          </w:rPrChange>
        </w:rPr>
        <w:t xml:space="preserve">. </w:t>
      </w:r>
      <w:commentRangeStart w:id="636"/>
      <w:commentRangeStart w:id="637"/>
      <w:del w:id="638" w:author="Bruno dos Santos Rodrigues" w:date="2016-11-15T22:37:00Z">
        <w:r w:rsidRPr="00891873" w:rsidDel="00891873">
          <w:rPr>
            <w:rFonts w:ascii="Arial" w:eastAsia="Arial" w:hAnsi="Arial" w:cs="Arial"/>
            <w:color w:val="000000" w:themeColor="text1"/>
            <w:sz w:val="24"/>
            <w:szCs w:val="24"/>
            <w:rPrChange w:id="639" w:author="Bruno dos Santos Rodrigues" w:date="2016-11-15T22:39:00Z">
              <w:rPr>
                <w:rFonts w:ascii="Arial" w:eastAsia="Arial" w:hAnsi="Arial" w:cs="Arial"/>
                <w:sz w:val="24"/>
                <w:szCs w:val="24"/>
              </w:rPr>
            </w:rPrChange>
          </w:rPr>
          <w:delText xml:space="preserve">A falta de controle do tempo estimado para cada resolução do problema relatando especificamente o tempo gasto e a descrição do problema todas as informações precisas para obter a solução do problema. </w:delText>
        </w:r>
        <w:commentRangeEnd w:id="636"/>
        <w:r w:rsidR="00052DD3" w:rsidRPr="00891873" w:rsidDel="00891873">
          <w:rPr>
            <w:rStyle w:val="Refdecomentrio"/>
            <w:color w:val="000000" w:themeColor="text1"/>
            <w:rPrChange w:id="640" w:author="Bruno dos Santos Rodrigues" w:date="2016-11-15T22:39:00Z">
              <w:rPr>
                <w:rStyle w:val="Refdecomentrio"/>
              </w:rPr>
            </w:rPrChange>
          </w:rPr>
          <w:commentReference w:id="636"/>
        </w:r>
      </w:del>
      <w:commentRangeEnd w:id="637"/>
      <w:r w:rsidR="00891873" w:rsidRPr="00891873">
        <w:rPr>
          <w:rStyle w:val="Refdecomentrio"/>
          <w:color w:val="000000" w:themeColor="text1"/>
          <w:rPrChange w:id="641" w:author="Bruno dos Santos Rodrigues" w:date="2016-11-15T22:39:00Z">
            <w:rPr>
              <w:rStyle w:val="Refdecomentrio"/>
            </w:rPr>
          </w:rPrChange>
        </w:rPr>
        <w:commentReference w:id="637"/>
      </w:r>
    </w:p>
    <w:p w14:paraId="63BB9559" w14:textId="77777777" w:rsidR="00046625" w:rsidRPr="00891873" w:rsidRDefault="00EE55CF" w:rsidP="007B0066">
      <w:pPr>
        <w:pStyle w:val="Ttulo3"/>
        <w:numPr>
          <w:ilvl w:val="1"/>
          <w:numId w:val="19"/>
        </w:numPr>
        <w:spacing w:before="480" w:line="360" w:lineRule="auto"/>
        <w:ind w:left="426"/>
        <w:jc w:val="both"/>
        <w:rPr>
          <w:rFonts w:ascii="Arial" w:hAnsi="Arial" w:cs="Arial"/>
          <w:b/>
          <w:color w:val="000000" w:themeColor="text1"/>
          <w:rPrChange w:id="642" w:author="Bruno dos Santos Rodrigues" w:date="2016-11-15T22:39:00Z">
            <w:rPr>
              <w:rFonts w:ascii="Arial" w:hAnsi="Arial" w:cs="Arial"/>
              <w:b/>
            </w:rPr>
          </w:rPrChange>
        </w:rPr>
      </w:pPr>
      <w:bookmarkStart w:id="643" w:name="_1fob9te" w:colFirst="0" w:colLast="0"/>
      <w:bookmarkStart w:id="644" w:name="_Toc466999215"/>
      <w:bookmarkEnd w:id="643"/>
      <w:r w:rsidRPr="00891873">
        <w:rPr>
          <w:rFonts w:ascii="Arial" w:eastAsia="Arial" w:hAnsi="Arial" w:cs="Arial"/>
          <w:b/>
          <w:color w:val="000000" w:themeColor="text1"/>
          <w:rPrChange w:id="645" w:author="Bruno dos Santos Rodrigues" w:date="2016-11-15T22:39:00Z">
            <w:rPr>
              <w:rFonts w:ascii="Arial" w:eastAsia="Arial" w:hAnsi="Arial" w:cs="Arial"/>
              <w:b/>
              <w:color w:val="000000"/>
            </w:rPr>
          </w:rPrChange>
        </w:rPr>
        <w:t>Formulação Do Problema</w:t>
      </w:r>
      <w:bookmarkEnd w:id="644"/>
    </w:p>
    <w:p w14:paraId="2E5D5BAA"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4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47" w:author="Bruno dos Santos Rodrigues" w:date="2016-11-15T22:39:00Z">
            <w:rPr>
              <w:rFonts w:ascii="Arial" w:eastAsia="Arial" w:hAnsi="Arial" w:cs="Arial"/>
              <w:sz w:val="24"/>
              <w:szCs w:val="24"/>
            </w:rPr>
          </w:rPrChange>
        </w:rPr>
        <w:t xml:space="preserve">Observando o dia-a-dia de um </w:t>
      </w:r>
      <w:r w:rsidRPr="00891873">
        <w:rPr>
          <w:rFonts w:ascii="Arial" w:eastAsia="Arial" w:hAnsi="Arial" w:cs="Arial"/>
          <w:i/>
          <w:color w:val="000000" w:themeColor="text1"/>
          <w:sz w:val="24"/>
          <w:szCs w:val="24"/>
          <w:rPrChange w:id="648"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649" w:author="Bruno dos Santos Rodrigues" w:date="2016-11-15T22:39:00Z">
            <w:rPr>
              <w:rFonts w:ascii="Arial" w:eastAsia="Arial" w:hAnsi="Arial" w:cs="Arial"/>
              <w:sz w:val="24"/>
              <w:szCs w:val="24"/>
            </w:rPr>
          </w:rPrChange>
        </w:rPr>
        <w:t xml:space="preserve"> é possível notar que </w:t>
      </w:r>
      <w:r w:rsidR="00D54E9F" w:rsidRPr="00891873">
        <w:rPr>
          <w:rFonts w:ascii="Arial" w:eastAsia="Arial" w:hAnsi="Arial" w:cs="Arial"/>
          <w:color w:val="000000" w:themeColor="text1"/>
          <w:sz w:val="24"/>
          <w:szCs w:val="24"/>
          <w:rPrChange w:id="650" w:author="Bruno dos Santos Rodrigues" w:date="2016-11-15T22:39:00Z">
            <w:rPr>
              <w:rFonts w:ascii="Arial" w:eastAsia="Arial" w:hAnsi="Arial" w:cs="Arial"/>
              <w:sz w:val="24"/>
              <w:szCs w:val="24"/>
            </w:rPr>
          </w:rPrChange>
        </w:rPr>
        <w:t xml:space="preserve">realmente </w:t>
      </w:r>
      <w:r w:rsidRPr="00891873">
        <w:rPr>
          <w:rFonts w:ascii="Arial" w:eastAsia="Arial" w:hAnsi="Arial" w:cs="Arial"/>
          <w:color w:val="000000" w:themeColor="text1"/>
          <w:sz w:val="24"/>
          <w:szCs w:val="24"/>
          <w:rPrChange w:id="651" w:author="Bruno dos Santos Rodrigues" w:date="2016-11-15T22:39:00Z">
            <w:rPr>
              <w:rFonts w:ascii="Arial" w:eastAsia="Arial" w:hAnsi="Arial" w:cs="Arial"/>
              <w:sz w:val="24"/>
              <w:szCs w:val="24"/>
            </w:rPr>
          </w:rPrChange>
        </w:rPr>
        <w:t>há um grande problema de falta de controle na fila de prioridades no</w:t>
      </w:r>
      <w:r w:rsidR="00D54E9F" w:rsidRPr="00891873">
        <w:rPr>
          <w:rFonts w:ascii="Arial" w:eastAsia="Arial" w:hAnsi="Arial" w:cs="Arial"/>
          <w:color w:val="000000" w:themeColor="text1"/>
          <w:sz w:val="24"/>
          <w:szCs w:val="24"/>
          <w:rPrChange w:id="652"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653" w:author="Bruno dos Santos Rodrigues" w:date="2016-11-15T22:39:00Z">
            <w:rPr>
              <w:rFonts w:ascii="Arial" w:eastAsia="Arial" w:hAnsi="Arial" w:cs="Arial"/>
              <w:sz w:val="24"/>
              <w:szCs w:val="24"/>
            </w:rPr>
          </w:rPrChange>
        </w:rPr>
        <w:t xml:space="preserve"> atendimento</w:t>
      </w:r>
      <w:r w:rsidR="00D54E9F" w:rsidRPr="00891873">
        <w:rPr>
          <w:rFonts w:ascii="Arial" w:eastAsia="Arial" w:hAnsi="Arial" w:cs="Arial"/>
          <w:color w:val="000000" w:themeColor="text1"/>
          <w:sz w:val="24"/>
          <w:szCs w:val="24"/>
          <w:rPrChange w:id="654"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655" w:author="Bruno dos Santos Rodrigues" w:date="2016-11-15T22:39:00Z">
            <w:rPr>
              <w:rFonts w:ascii="Arial" w:eastAsia="Arial" w:hAnsi="Arial" w:cs="Arial"/>
              <w:sz w:val="24"/>
              <w:szCs w:val="24"/>
            </w:rPr>
          </w:rPrChange>
        </w:rPr>
        <w:t xml:space="preserve"> </w:t>
      </w:r>
      <w:r w:rsidR="00D54E9F" w:rsidRPr="00891873">
        <w:rPr>
          <w:rFonts w:ascii="Arial" w:eastAsia="Arial" w:hAnsi="Arial" w:cs="Arial"/>
          <w:color w:val="000000" w:themeColor="text1"/>
          <w:sz w:val="24"/>
          <w:szCs w:val="24"/>
          <w:rPrChange w:id="656" w:author="Bruno dos Santos Rodrigues" w:date="2016-11-15T22:39:00Z">
            <w:rPr>
              <w:rFonts w:ascii="Arial" w:eastAsia="Arial" w:hAnsi="Arial" w:cs="Arial"/>
              <w:sz w:val="24"/>
              <w:szCs w:val="24"/>
            </w:rPr>
          </w:rPrChange>
        </w:rPr>
        <w:t xml:space="preserve">dos </w:t>
      </w:r>
      <w:r w:rsidRPr="00891873">
        <w:rPr>
          <w:rFonts w:ascii="Arial" w:eastAsia="Arial" w:hAnsi="Arial" w:cs="Arial"/>
          <w:color w:val="000000" w:themeColor="text1"/>
          <w:sz w:val="24"/>
          <w:szCs w:val="24"/>
          <w:rPrChange w:id="657" w:author="Bruno dos Santos Rodrigues" w:date="2016-11-15T22:39:00Z">
            <w:rPr>
              <w:rFonts w:ascii="Arial" w:eastAsia="Arial" w:hAnsi="Arial" w:cs="Arial"/>
              <w:sz w:val="24"/>
              <w:szCs w:val="24"/>
            </w:rPr>
          </w:rPrChange>
        </w:rPr>
        <w:t>chamado</w:t>
      </w:r>
      <w:r w:rsidR="00D54E9F" w:rsidRPr="00891873">
        <w:rPr>
          <w:rFonts w:ascii="Arial" w:eastAsia="Arial" w:hAnsi="Arial" w:cs="Arial"/>
          <w:color w:val="000000" w:themeColor="text1"/>
          <w:sz w:val="24"/>
          <w:szCs w:val="24"/>
          <w:rPrChange w:id="658" w:author="Bruno dos Santos Rodrigues" w:date="2016-11-15T22:39:00Z">
            <w:rPr>
              <w:rFonts w:ascii="Arial" w:eastAsia="Arial" w:hAnsi="Arial" w:cs="Arial"/>
              <w:sz w:val="24"/>
              <w:szCs w:val="24"/>
            </w:rPr>
          </w:rPrChange>
        </w:rPr>
        <w:t>s</w:t>
      </w:r>
      <w:del w:id="659" w:author="Bruno dos Santos Rodrigues" w:date="2016-11-15T22:39:00Z">
        <w:r w:rsidR="00D54E9F" w:rsidRPr="00891873" w:rsidDel="00891873">
          <w:rPr>
            <w:rFonts w:ascii="Arial" w:eastAsia="Arial" w:hAnsi="Arial" w:cs="Arial"/>
            <w:color w:val="000000" w:themeColor="text1"/>
            <w:sz w:val="24"/>
            <w:szCs w:val="24"/>
            <w:rPrChange w:id="660" w:author="Bruno dos Santos Rodrigues" w:date="2016-11-15T22:39:00Z">
              <w:rPr>
                <w:rFonts w:ascii="Arial" w:eastAsia="Arial" w:hAnsi="Arial" w:cs="Arial"/>
                <w:sz w:val="24"/>
                <w:szCs w:val="24"/>
              </w:rPr>
            </w:rPrChange>
          </w:rPr>
          <w:delText>.</w:delText>
        </w:r>
      </w:del>
      <w:ins w:id="661" w:author="Bruno dos Santos Rodrigues" w:date="2016-11-15T22:39:00Z">
        <w:r w:rsidR="00891873" w:rsidRPr="00891873">
          <w:rPr>
            <w:rFonts w:ascii="Arial" w:eastAsia="Arial" w:hAnsi="Arial" w:cs="Arial"/>
            <w:color w:val="000000" w:themeColor="text1"/>
            <w:sz w:val="24"/>
            <w:szCs w:val="24"/>
            <w:rPrChange w:id="662" w:author="Bruno dos Santos Rodrigues" w:date="2016-11-15T22:39:00Z">
              <w:rPr>
                <w:rFonts w:ascii="Arial" w:eastAsia="Arial" w:hAnsi="Arial" w:cs="Arial"/>
                <w:sz w:val="24"/>
                <w:szCs w:val="24"/>
              </w:rPr>
            </w:rPrChange>
          </w:rPr>
          <w:t>,</w:t>
        </w:r>
      </w:ins>
      <w:r w:rsidRPr="00891873">
        <w:rPr>
          <w:rFonts w:ascii="Arial" w:eastAsia="Arial" w:hAnsi="Arial" w:cs="Arial"/>
          <w:color w:val="000000" w:themeColor="text1"/>
          <w:sz w:val="24"/>
          <w:szCs w:val="24"/>
          <w:rPrChange w:id="663" w:author="Bruno dos Santos Rodrigues" w:date="2016-11-15T22:39:00Z">
            <w:rPr>
              <w:rFonts w:ascii="Arial" w:eastAsia="Arial" w:hAnsi="Arial" w:cs="Arial"/>
              <w:sz w:val="24"/>
              <w:szCs w:val="24"/>
            </w:rPr>
          </w:rPrChange>
        </w:rPr>
        <w:t xml:space="preserve"> muitas vezes as pessoas do atendimento funcionam ou em </w:t>
      </w:r>
      <w:r w:rsidRPr="00891873">
        <w:rPr>
          <w:rFonts w:ascii="Arial" w:eastAsia="Arial" w:hAnsi="Arial" w:cs="Arial"/>
          <w:i/>
          <w:color w:val="000000" w:themeColor="text1"/>
          <w:sz w:val="24"/>
          <w:szCs w:val="24"/>
          <w:rPrChange w:id="664" w:author="Bruno dos Santos Rodrigues" w:date="2016-11-15T22:39:00Z">
            <w:rPr>
              <w:rFonts w:ascii="Arial" w:eastAsia="Arial" w:hAnsi="Arial" w:cs="Arial"/>
              <w:i/>
              <w:sz w:val="24"/>
              <w:szCs w:val="24"/>
            </w:rPr>
          </w:rPrChange>
        </w:rPr>
        <w:t>FILO</w:t>
      </w:r>
      <w:r w:rsidR="00C35FCB" w:rsidRPr="00891873">
        <w:rPr>
          <w:rStyle w:val="Refdenotaderodap"/>
          <w:rFonts w:ascii="Arial" w:eastAsia="Arial" w:hAnsi="Arial" w:cs="Arial"/>
          <w:color w:val="000000" w:themeColor="text1"/>
          <w:sz w:val="24"/>
          <w:szCs w:val="24"/>
          <w:rPrChange w:id="665" w:author="Bruno dos Santos Rodrigues" w:date="2016-11-15T22:39:00Z">
            <w:rPr>
              <w:rStyle w:val="Refdenotaderodap"/>
              <w:rFonts w:ascii="Arial" w:eastAsia="Arial" w:hAnsi="Arial" w:cs="Arial"/>
              <w:sz w:val="24"/>
              <w:szCs w:val="24"/>
            </w:rPr>
          </w:rPrChange>
        </w:rPr>
        <w:footnoteReference w:id="2"/>
      </w:r>
      <w:r w:rsidRPr="00891873">
        <w:rPr>
          <w:rFonts w:ascii="Arial" w:eastAsia="Arial" w:hAnsi="Arial" w:cs="Arial"/>
          <w:color w:val="000000" w:themeColor="text1"/>
          <w:sz w:val="24"/>
          <w:szCs w:val="24"/>
          <w:rPrChange w:id="666" w:author="Bruno dos Santos Rodrigues" w:date="2016-11-15T22:39:00Z">
            <w:rPr>
              <w:rFonts w:ascii="Arial" w:eastAsia="Arial" w:hAnsi="Arial" w:cs="Arial"/>
              <w:sz w:val="24"/>
              <w:szCs w:val="24"/>
            </w:rPr>
          </w:rPrChange>
        </w:rPr>
        <w:t>, ou seja, um chamado chega, os outros são abandonados e o chamado mais recente é resolvido</w:t>
      </w:r>
      <w:r w:rsidR="008049D0" w:rsidRPr="00891873">
        <w:rPr>
          <w:rFonts w:ascii="Arial" w:eastAsia="Arial" w:hAnsi="Arial" w:cs="Arial"/>
          <w:color w:val="000000" w:themeColor="text1"/>
          <w:sz w:val="24"/>
          <w:szCs w:val="24"/>
          <w:rPrChange w:id="667"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668" w:author="Bruno dos Santos Rodrigues" w:date="2016-11-15T22:39:00Z">
            <w:rPr>
              <w:rFonts w:ascii="Arial" w:eastAsia="Arial" w:hAnsi="Arial" w:cs="Arial"/>
              <w:sz w:val="24"/>
              <w:szCs w:val="24"/>
            </w:rPr>
          </w:rPrChange>
        </w:rPr>
        <w:t xml:space="preserve"> ou no modo </w:t>
      </w:r>
      <w:r w:rsidRPr="00891873">
        <w:rPr>
          <w:rFonts w:ascii="Arial" w:eastAsia="Arial" w:hAnsi="Arial" w:cs="Arial"/>
          <w:i/>
          <w:color w:val="000000" w:themeColor="text1"/>
          <w:sz w:val="24"/>
          <w:szCs w:val="24"/>
          <w:rPrChange w:id="669" w:author="Bruno dos Santos Rodrigues" w:date="2016-11-15T22:39:00Z">
            <w:rPr>
              <w:rFonts w:ascii="Arial" w:eastAsia="Arial" w:hAnsi="Arial" w:cs="Arial"/>
              <w:i/>
              <w:sz w:val="24"/>
              <w:szCs w:val="24"/>
            </w:rPr>
          </w:rPrChange>
        </w:rPr>
        <w:t>FIFO</w:t>
      </w:r>
      <w:r w:rsidR="008049D0" w:rsidRPr="00891873">
        <w:rPr>
          <w:rStyle w:val="Refdenotaderodap"/>
          <w:rFonts w:ascii="Arial" w:eastAsia="Arial" w:hAnsi="Arial" w:cs="Arial"/>
          <w:color w:val="000000" w:themeColor="text1"/>
          <w:sz w:val="24"/>
          <w:szCs w:val="24"/>
          <w:rPrChange w:id="670" w:author="Bruno dos Santos Rodrigues" w:date="2016-11-15T22:39:00Z">
            <w:rPr>
              <w:rStyle w:val="Refdenotaderodap"/>
              <w:rFonts w:ascii="Arial" w:eastAsia="Arial" w:hAnsi="Arial" w:cs="Arial"/>
              <w:sz w:val="24"/>
              <w:szCs w:val="24"/>
            </w:rPr>
          </w:rPrChange>
        </w:rPr>
        <w:footnoteReference w:id="3"/>
      </w:r>
      <w:r w:rsidRPr="00891873">
        <w:rPr>
          <w:rFonts w:ascii="Arial" w:eastAsia="Arial" w:hAnsi="Arial" w:cs="Arial"/>
          <w:color w:val="000000" w:themeColor="text1"/>
          <w:sz w:val="24"/>
          <w:szCs w:val="24"/>
          <w:rPrChange w:id="671" w:author="Bruno dos Santos Rodrigues" w:date="2016-11-15T22:39:00Z">
            <w:rPr>
              <w:rFonts w:ascii="Arial" w:eastAsia="Arial" w:hAnsi="Arial" w:cs="Arial"/>
              <w:sz w:val="24"/>
              <w:szCs w:val="24"/>
            </w:rPr>
          </w:rPrChange>
        </w:rPr>
        <w:t xml:space="preserve">, os </w:t>
      </w:r>
      <w:r w:rsidRPr="00891873">
        <w:rPr>
          <w:rFonts w:ascii="Arial" w:eastAsia="Arial" w:hAnsi="Arial" w:cs="Arial"/>
          <w:color w:val="000000" w:themeColor="text1"/>
          <w:sz w:val="24"/>
          <w:szCs w:val="24"/>
          <w:rPrChange w:id="672" w:author="Bruno dos Santos Rodrigues" w:date="2016-11-15T22:39:00Z">
            <w:rPr>
              <w:rFonts w:ascii="Arial" w:eastAsia="Arial" w:hAnsi="Arial" w:cs="Arial"/>
              <w:sz w:val="24"/>
              <w:szCs w:val="24"/>
            </w:rPr>
          </w:rPrChange>
        </w:rPr>
        <w:lastRenderedPageBreak/>
        <w:t xml:space="preserve">problemas são analisados por ordem de chegada, causando uma grande espera. </w:t>
      </w:r>
      <w:r w:rsidR="00782EA1" w:rsidRPr="00891873">
        <w:rPr>
          <w:rFonts w:ascii="Arial" w:eastAsia="Arial" w:hAnsi="Arial" w:cs="Arial"/>
          <w:color w:val="000000" w:themeColor="text1"/>
          <w:sz w:val="24"/>
          <w:szCs w:val="24"/>
          <w:rPrChange w:id="673" w:author="Bruno dos Santos Rodrigues" w:date="2016-11-15T22:39:00Z">
            <w:rPr>
              <w:rFonts w:ascii="Arial" w:eastAsia="Arial" w:hAnsi="Arial" w:cs="Arial"/>
              <w:sz w:val="24"/>
              <w:szCs w:val="24"/>
            </w:rPr>
          </w:rPrChange>
        </w:rPr>
        <w:t>Para isso e</w:t>
      </w:r>
      <w:r w:rsidRPr="00891873">
        <w:rPr>
          <w:rFonts w:ascii="Arial" w:eastAsia="Arial" w:hAnsi="Arial" w:cs="Arial"/>
          <w:color w:val="000000" w:themeColor="text1"/>
          <w:sz w:val="24"/>
          <w:szCs w:val="24"/>
          <w:rPrChange w:id="674" w:author="Bruno dos Santos Rodrigues" w:date="2016-11-15T22:39:00Z">
            <w:rPr>
              <w:rFonts w:ascii="Arial" w:eastAsia="Arial" w:hAnsi="Arial" w:cs="Arial"/>
              <w:sz w:val="24"/>
              <w:szCs w:val="24"/>
            </w:rPr>
          </w:rPrChange>
        </w:rPr>
        <w:t>xistem duas opções possíveis:</w:t>
      </w:r>
    </w:p>
    <w:p w14:paraId="4E92448D" w14:textId="77777777" w:rsidR="00046625" w:rsidRPr="00891873" w:rsidRDefault="00EE55CF" w:rsidP="007B0066">
      <w:pPr>
        <w:numPr>
          <w:ilvl w:val="0"/>
          <w:numId w:val="14"/>
        </w:numPr>
        <w:spacing w:before="120" w:after="0" w:line="360" w:lineRule="auto"/>
        <w:ind w:firstLine="709"/>
        <w:contextualSpacing/>
        <w:jc w:val="both"/>
        <w:rPr>
          <w:rFonts w:ascii="Arial" w:hAnsi="Arial" w:cs="Arial"/>
          <w:color w:val="000000" w:themeColor="text1"/>
          <w:sz w:val="24"/>
          <w:szCs w:val="24"/>
          <w:rPrChange w:id="67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76" w:author="Bruno dos Santos Rodrigues" w:date="2016-11-15T22:39:00Z">
            <w:rPr>
              <w:rFonts w:ascii="Arial" w:eastAsia="Arial" w:hAnsi="Arial" w:cs="Arial"/>
              <w:sz w:val="24"/>
              <w:szCs w:val="24"/>
            </w:rPr>
          </w:rPrChange>
        </w:rPr>
        <w:t>Prioridade por categoria: Cada categoria tem uma prioridade pré-definida em seu cadastro, facilitando o manuseio do sistema, porém acaba diminuindo o controle que o usuário tem sobre a fila de prioridades, a gravidade do problema é determinada pela criticidade do componente ou ativo que teve problema.</w:t>
      </w:r>
    </w:p>
    <w:p w14:paraId="5C5CAD1D" w14:textId="77777777" w:rsidR="00046625" w:rsidRPr="00891873" w:rsidRDefault="00EE55CF" w:rsidP="007B0066">
      <w:pPr>
        <w:numPr>
          <w:ilvl w:val="0"/>
          <w:numId w:val="14"/>
        </w:numPr>
        <w:spacing w:before="120" w:after="0" w:line="360" w:lineRule="auto"/>
        <w:ind w:firstLine="709"/>
        <w:contextualSpacing/>
        <w:jc w:val="both"/>
        <w:rPr>
          <w:rFonts w:ascii="Arial" w:hAnsi="Arial" w:cs="Arial"/>
          <w:color w:val="000000" w:themeColor="text1"/>
          <w:sz w:val="24"/>
          <w:szCs w:val="24"/>
          <w:rPrChange w:id="67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78" w:author="Bruno dos Santos Rodrigues" w:date="2016-11-15T22:39:00Z">
            <w:rPr>
              <w:rFonts w:ascii="Arial" w:eastAsia="Arial" w:hAnsi="Arial" w:cs="Arial"/>
              <w:sz w:val="24"/>
              <w:szCs w:val="24"/>
            </w:rPr>
          </w:rPrChange>
        </w:rPr>
        <w:t>Prioridade por chamado: O usuário que abre o chamado é responsável por avaliar o quão urgente é o chamado, nesse caso deve haver o maior nível de instrução do usuário com relação ao que realmente é crítico ou não na organização.</w:t>
      </w:r>
    </w:p>
    <w:p w14:paraId="6A6A0DD8"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79" w:author="Bruno dos Santos Rodrigues" w:date="2016-11-15T22:39:00Z">
            <w:rPr>
              <w:rFonts w:ascii="Arial" w:hAnsi="Arial" w:cs="Arial"/>
              <w:sz w:val="24"/>
              <w:szCs w:val="24"/>
            </w:rPr>
          </w:rPrChange>
        </w:rPr>
      </w:pPr>
      <w:commentRangeStart w:id="680"/>
      <w:r w:rsidRPr="00891873">
        <w:rPr>
          <w:rFonts w:ascii="Arial" w:eastAsia="Arial" w:hAnsi="Arial" w:cs="Arial"/>
          <w:color w:val="000000" w:themeColor="text1"/>
          <w:sz w:val="24"/>
          <w:szCs w:val="24"/>
          <w:rPrChange w:id="681" w:author="Bruno dos Santos Rodrigues" w:date="2016-11-15T22:39:00Z">
            <w:rPr>
              <w:rFonts w:ascii="Arial" w:eastAsia="Arial" w:hAnsi="Arial" w:cs="Arial"/>
              <w:sz w:val="24"/>
              <w:szCs w:val="24"/>
            </w:rPr>
          </w:rPrChange>
        </w:rPr>
        <w:t xml:space="preserve">Nos dois casos </w:t>
      </w:r>
      <w:r w:rsidR="00A752EB" w:rsidRPr="00891873">
        <w:rPr>
          <w:rFonts w:ascii="Arial" w:eastAsia="Arial" w:hAnsi="Arial" w:cs="Arial"/>
          <w:color w:val="000000" w:themeColor="text1"/>
          <w:sz w:val="24"/>
          <w:szCs w:val="24"/>
          <w:rPrChange w:id="682" w:author="Bruno dos Santos Rodrigues" w:date="2016-11-15T22:39:00Z">
            <w:rPr>
              <w:rFonts w:ascii="Arial" w:eastAsia="Arial" w:hAnsi="Arial" w:cs="Arial"/>
              <w:sz w:val="24"/>
              <w:szCs w:val="24"/>
            </w:rPr>
          </w:rPrChange>
        </w:rPr>
        <w:t xml:space="preserve">tem-se </w:t>
      </w:r>
      <w:r w:rsidRPr="00891873">
        <w:rPr>
          <w:rFonts w:ascii="Arial" w:eastAsia="Arial" w:hAnsi="Arial" w:cs="Arial"/>
          <w:color w:val="000000" w:themeColor="text1"/>
          <w:sz w:val="24"/>
          <w:szCs w:val="24"/>
          <w:rPrChange w:id="683" w:author="Bruno dos Santos Rodrigues" w:date="2016-11-15T22:39:00Z">
            <w:rPr>
              <w:rFonts w:ascii="Arial" w:eastAsia="Arial" w:hAnsi="Arial" w:cs="Arial"/>
              <w:sz w:val="24"/>
              <w:szCs w:val="24"/>
            </w:rPr>
          </w:rPrChange>
        </w:rPr>
        <w:t>resultados completamente diferentes, no caso foi escolhido determinar a criticidade por categoria, sendo assim o gestor da área ficará responsável por determinar qual categoria é mais crítica ou não, em algum momento podemos abrir a opção de alterar a prioridade por chamado aumentando o leque de aplicações do sistema.</w:t>
      </w:r>
    </w:p>
    <w:p w14:paraId="01A20F4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8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85" w:author="Bruno dos Santos Rodrigues" w:date="2016-11-15T22:39:00Z">
            <w:rPr>
              <w:rFonts w:ascii="Arial" w:eastAsia="Arial" w:hAnsi="Arial" w:cs="Arial"/>
              <w:sz w:val="24"/>
              <w:szCs w:val="24"/>
            </w:rPr>
          </w:rPrChange>
        </w:rPr>
        <w:tab/>
        <w:t xml:space="preserve">Outro ponto fraco de uma grande parte das empresas está em identificar gargalos na infraestrutura e nos sistemas, com os relatórios gerados pelo sistema </w:t>
      </w:r>
      <w:r w:rsidR="00E26787" w:rsidRPr="00891873">
        <w:rPr>
          <w:rFonts w:ascii="Arial" w:eastAsia="Arial" w:hAnsi="Arial" w:cs="Arial"/>
          <w:color w:val="000000" w:themeColor="text1"/>
          <w:sz w:val="24"/>
          <w:szCs w:val="24"/>
          <w:rPrChange w:id="686" w:author="Bruno dos Santos Rodrigues" w:date="2016-11-15T22:39:00Z">
            <w:rPr>
              <w:rFonts w:ascii="Arial" w:eastAsia="Arial" w:hAnsi="Arial" w:cs="Arial"/>
              <w:sz w:val="24"/>
              <w:szCs w:val="24"/>
            </w:rPr>
          </w:rPrChange>
        </w:rPr>
        <w:t xml:space="preserve">desenvolvido neste trabalho </w:t>
      </w:r>
      <w:r w:rsidRPr="00891873">
        <w:rPr>
          <w:rFonts w:ascii="Arial" w:eastAsia="Arial" w:hAnsi="Arial" w:cs="Arial"/>
          <w:color w:val="000000" w:themeColor="text1"/>
          <w:sz w:val="24"/>
          <w:szCs w:val="24"/>
          <w:rPrChange w:id="687" w:author="Bruno dos Santos Rodrigues" w:date="2016-11-15T22:39:00Z">
            <w:rPr>
              <w:rFonts w:ascii="Arial" w:eastAsia="Arial" w:hAnsi="Arial" w:cs="Arial"/>
              <w:sz w:val="24"/>
              <w:szCs w:val="24"/>
            </w:rPr>
          </w:rPrChange>
        </w:rPr>
        <w:t>pode-se localizar uma área ou ativo que está gerando um número maior de chamados, sendo necessária uma análise mais profunda do porque essa área está tendo tantos problemas, essa análise pode começar exatamente pelos chamados aberto</w:t>
      </w:r>
      <w:r w:rsidR="00E26787" w:rsidRPr="00891873">
        <w:rPr>
          <w:rFonts w:ascii="Arial" w:eastAsia="Arial" w:hAnsi="Arial" w:cs="Arial"/>
          <w:color w:val="000000" w:themeColor="text1"/>
          <w:sz w:val="24"/>
          <w:szCs w:val="24"/>
          <w:rPrChange w:id="688"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689" w:author="Bruno dos Santos Rodrigues" w:date="2016-11-15T22:39:00Z">
            <w:rPr>
              <w:rFonts w:ascii="Arial" w:eastAsia="Arial" w:hAnsi="Arial" w:cs="Arial"/>
              <w:sz w:val="24"/>
              <w:szCs w:val="24"/>
            </w:rPr>
          </w:rPrChange>
        </w:rPr>
        <w:t xml:space="preserve"> por essa área.</w:t>
      </w:r>
    </w:p>
    <w:p w14:paraId="413101A4"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9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91" w:author="Bruno dos Santos Rodrigues" w:date="2016-11-15T22:39:00Z">
            <w:rPr>
              <w:rFonts w:ascii="Arial" w:eastAsia="Arial" w:hAnsi="Arial" w:cs="Arial"/>
              <w:sz w:val="24"/>
              <w:szCs w:val="24"/>
            </w:rPr>
          </w:rPrChange>
        </w:rPr>
        <w:tab/>
        <w:t xml:space="preserve">Se em determinada área temos sempre chamados relacionados </w:t>
      </w:r>
      <w:r w:rsidR="001A1430" w:rsidRPr="00891873">
        <w:rPr>
          <w:rFonts w:ascii="Arial" w:eastAsia="Arial" w:hAnsi="Arial" w:cs="Arial"/>
          <w:color w:val="000000" w:themeColor="text1"/>
          <w:sz w:val="24"/>
          <w:szCs w:val="24"/>
          <w:rPrChange w:id="692" w:author="Bruno dos Santos Rodrigues" w:date="2016-11-15T22:39:00Z">
            <w:rPr>
              <w:rFonts w:ascii="Arial" w:eastAsia="Arial" w:hAnsi="Arial" w:cs="Arial"/>
              <w:sz w:val="24"/>
              <w:szCs w:val="24"/>
            </w:rPr>
          </w:rPrChange>
        </w:rPr>
        <w:t>à</w:t>
      </w:r>
      <w:r w:rsidRPr="00891873">
        <w:rPr>
          <w:rFonts w:ascii="Arial" w:eastAsia="Arial" w:hAnsi="Arial" w:cs="Arial"/>
          <w:color w:val="000000" w:themeColor="text1"/>
          <w:sz w:val="24"/>
          <w:szCs w:val="24"/>
          <w:rPrChange w:id="693" w:author="Bruno dos Santos Rodrigues" w:date="2016-11-15T22:39:00Z">
            <w:rPr>
              <w:rFonts w:ascii="Arial" w:eastAsia="Arial" w:hAnsi="Arial" w:cs="Arial"/>
              <w:sz w:val="24"/>
              <w:szCs w:val="24"/>
            </w:rPr>
          </w:rPrChange>
        </w:rPr>
        <w:t xml:space="preserve"> impressora, podemos entender que a impressora é um gargalo e deve ser substituída visto que está gerando uma carga excessiva de chamados, já se há uma área está tendo problemas de conexão</w:t>
      </w:r>
      <w:r w:rsidR="001A1430" w:rsidRPr="00891873">
        <w:rPr>
          <w:rFonts w:ascii="Arial" w:eastAsia="Arial" w:hAnsi="Arial" w:cs="Arial"/>
          <w:color w:val="000000" w:themeColor="text1"/>
          <w:sz w:val="24"/>
          <w:szCs w:val="24"/>
          <w:rPrChange w:id="694" w:author="Bruno dos Santos Rodrigues" w:date="2016-11-15T22:39:00Z">
            <w:rPr>
              <w:rFonts w:ascii="Arial" w:eastAsia="Arial" w:hAnsi="Arial" w:cs="Arial"/>
              <w:sz w:val="24"/>
              <w:szCs w:val="24"/>
            </w:rPr>
          </w:rPrChange>
        </w:rPr>
        <w:t xml:space="preserve"> com a </w:t>
      </w:r>
      <w:r w:rsidR="001A1430" w:rsidRPr="00891873">
        <w:rPr>
          <w:rFonts w:ascii="Arial" w:eastAsia="Arial" w:hAnsi="Arial" w:cs="Arial"/>
          <w:i/>
          <w:color w:val="000000" w:themeColor="text1"/>
          <w:sz w:val="24"/>
          <w:szCs w:val="24"/>
          <w:rPrChange w:id="695" w:author="Bruno dos Santos Rodrigues" w:date="2016-11-15T22:39:00Z">
            <w:rPr>
              <w:rFonts w:ascii="Arial" w:eastAsia="Arial" w:hAnsi="Arial" w:cs="Arial"/>
              <w:i/>
              <w:sz w:val="24"/>
              <w:szCs w:val="24"/>
            </w:rPr>
          </w:rPrChange>
        </w:rPr>
        <w:t>Internet</w:t>
      </w:r>
      <w:r w:rsidRPr="00891873">
        <w:rPr>
          <w:rFonts w:ascii="Arial" w:eastAsia="Arial" w:hAnsi="Arial" w:cs="Arial"/>
          <w:color w:val="000000" w:themeColor="text1"/>
          <w:sz w:val="24"/>
          <w:szCs w:val="24"/>
          <w:rPrChange w:id="696" w:author="Bruno dos Santos Rodrigues" w:date="2016-11-15T22:39:00Z">
            <w:rPr>
              <w:rFonts w:ascii="Arial" w:eastAsia="Arial" w:hAnsi="Arial" w:cs="Arial"/>
              <w:sz w:val="24"/>
              <w:szCs w:val="24"/>
            </w:rPr>
          </w:rPrChange>
        </w:rPr>
        <w:t>, a infraestrutura de rede deve ser analisada para levantar onde está a causa de tantos problemas.</w:t>
      </w:r>
    </w:p>
    <w:p w14:paraId="1018CB2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69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698" w:author="Bruno dos Santos Rodrigues" w:date="2016-11-15T22:39:00Z">
            <w:rPr>
              <w:rFonts w:ascii="Arial" w:eastAsia="Arial" w:hAnsi="Arial" w:cs="Arial"/>
              <w:sz w:val="24"/>
              <w:szCs w:val="24"/>
            </w:rPr>
          </w:rPrChange>
        </w:rPr>
        <w:tab/>
        <w:t xml:space="preserve">No caso de levantamentos estatísticos, </w:t>
      </w:r>
      <w:r w:rsidR="00D74892" w:rsidRPr="00891873">
        <w:rPr>
          <w:rFonts w:ascii="Arial" w:eastAsia="Arial" w:hAnsi="Arial" w:cs="Arial"/>
          <w:color w:val="000000" w:themeColor="text1"/>
          <w:sz w:val="24"/>
          <w:szCs w:val="24"/>
          <w:rPrChange w:id="699" w:author="Bruno dos Santos Rodrigues" w:date="2016-11-15T22:39:00Z">
            <w:rPr>
              <w:rFonts w:ascii="Arial" w:eastAsia="Arial" w:hAnsi="Arial" w:cs="Arial"/>
              <w:sz w:val="24"/>
              <w:szCs w:val="24"/>
            </w:rPr>
          </w:rPrChange>
        </w:rPr>
        <w:t xml:space="preserve">o </w:t>
      </w:r>
      <w:r w:rsidRPr="00891873">
        <w:rPr>
          <w:rFonts w:ascii="Arial" w:eastAsia="Arial" w:hAnsi="Arial" w:cs="Arial"/>
          <w:color w:val="000000" w:themeColor="text1"/>
          <w:sz w:val="24"/>
          <w:szCs w:val="24"/>
          <w:rPrChange w:id="700" w:author="Bruno dos Santos Rodrigues" w:date="2016-11-15T22:39:00Z">
            <w:rPr>
              <w:rFonts w:ascii="Arial" w:eastAsia="Arial" w:hAnsi="Arial" w:cs="Arial"/>
              <w:sz w:val="24"/>
              <w:szCs w:val="24"/>
            </w:rPr>
          </w:rPrChange>
        </w:rPr>
        <w:t xml:space="preserve">sistema </w:t>
      </w:r>
      <w:r w:rsidR="00D74892" w:rsidRPr="00891873">
        <w:rPr>
          <w:rFonts w:ascii="Arial" w:eastAsia="Arial" w:hAnsi="Arial" w:cs="Arial"/>
          <w:color w:val="000000" w:themeColor="text1"/>
          <w:sz w:val="24"/>
          <w:szCs w:val="24"/>
          <w:rPrChange w:id="701" w:author="Bruno dos Santos Rodrigues" w:date="2016-11-15T22:39:00Z">
            <w:rPr>
              <w:rFonts w:ascii="Arial" w:eastAsia="Arial" w:hAnsi="Arial" w:cs="Arial"/>
              <w:sz w:val="24"/>
              <w:szCs w:val="24"/>
            </w:rPr>
          </w:rPrChange>
        </w:rPr>
        <w:t xml:space="preserve">conta </w:t>
      </w:r>
      <w:r w:rsidRPr="00891873">
        <w:rPr>
          <w:rFonts w:ascii="Arial" w:eastAsia="Arial" w:hAnsi="Arial" w:cs="Arial"/>
          <w:color w:val="000000" w:themeColor="text1"/>
          <w:sz w:val="24"/>
          <w:szCs w:val="24"/>
          <w:rPrChange w:id="702" w:author="Bruno dos Santos Rodrigues" w:date="2016-11-15T22:39:00Z">
            <w:rPr>
              <w:rFonts w:ascii="Arial" w:eastAsia="Arial" w:hAnsi="Arial" w:cs="Arial"/>
              <w:sz w:val="24"/>
              <w:szCs w:val="24"/>
            </w:rPr>
          </w:rPrChange>
        </w:rPr>
        <w:t xml:space="preserve">com uma área toda dedicada </w:t>
      </w:r>
      <w:r w:rsidR="00D74892" w:rsidRPr="00891873">
        <w:rPr>
          <w:rFonts w:ascii="Arial" w:eastAsia="Arial" w:hAnsi="Arial" w:cs="Arial"/>
          <w:color w:val="000000" w:themeColor="text1"/>
          <w:sz w:val="24"/>
          <w:szCs w:val="24"/>
          <w:rPrChange w:id="703" w:author="Bruno dos Santos Rodrigues" w:date="2016-11-15T22:39:00Z">
            <w:rPr>
              <w:rFonts w:ascii="Arial" w:eastAsia="Arial" w:hAnsi="Arial" w:cs="Arial"/>
              <w:sz w:val="24"/>
              <w:szCs w:val="24"/>
            </w:rPr>
          </w:rPrChange>
        </w:rPr>
        <w:t>a</w:t>
      </w:r>
      <w:r w:rsidRPr="00891873">
        <w:rPr>
          <w:rFonts w:ascii="Arial" w:eastAsia="Arial" w:hAnsi="Arial" w:cs="Arial"/>
          <w:color w:val="000000" w:themeColor="text1"/>
          <w:sz w:val="24"/>
          <w:szCs w:val="24"/>
          <w:rPrChange w:id="704" w:author="Bruno dos Santos Rodrigues" w:date="2016-11-15T22:39:00Z">
            <w:rPr>
              <w:rFonts w:ascii="Arial" w:eastAsia="Arial" w:hAnsi="Arial" w:cs="Arial"/>
              <w:sz w:val="24"/>
              <w:szCs w:val="24"/>
            </w:rPr>
          </w:rPrChange>
        </w:rPr>
        <w:t xml:space="preserve"> relatório</w:t>
      </w:r>
      <w:r w:rsidR="00D74892" w:rsidRPr="00891873">
        <w:rPr>
          <w:rFonts w:ascii="Arial" w:eastAsia="Arial" w:hAnsi="Arial" w:cs="Arial"/>
          <w:color w:val="000000" w:themeColor="text1"/>
          <w:sz w:val="24"/>
          <w:szCs w:val="24"/>
          <w:rPrChange w:id="705"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706" w:author="Bruno dos Santos Rodrigues" w:date="2016-11-15T22:39:00Z">
            <w:rPr>
              <w:rFonts w:ascii="Arial" w:eastAsia="Arial" w:hAnsi="Arial" w:cs="Arial"/>
              <w:sz w:val="24"/>
              <w:szCs w:val="24"/>
            </w:rPr>
          </w:rPrChange>
        </w:rPr>
        <w:t xml:space="preserve"> </w:t>
      </w:r>
      <w:r w:rsidR="00D74892" w:rsidRPr="00891873">
        <w:rPr>
          <w:rFonts w:ascii="Arial" w:eastAsia="Arial" w:hAnsi="Arial" w:cs="Arial"/>
          <w:color w:val="000000" w:themeColor="text1"/>
          <w:sz w:val="24"/>
          <w:szCs w:val="24"/>
          <w:rPrChange w:id="707" w:author="Bruno dos Santos Rodrigues" w:date="2016-11-15T22:39:00Z">
            <w:rPr>
              <w:rFonts w:ascii="Arial" w:eastAsia="Arial" w:hAnsi="Arial" w:cs="Arial"/>
              <w:sz w:val="24"/>
              <w:szCs w:val="24"/>
            </w:rPr>
          </w:rPrChange>
        </w:rPr>
        <w:t xml:space="preserve">onde é possível </w:t>
      </w:r>
      <w:r w:rsidRPr="00891873">
        <w:rPr>
          <w:rFonts w:ascii="Arial" w:eastAsia="Arial" w:hAnsi="Arial" w:cs="Arial"/>
          <w:color w:val="000000" w:themeColor="text1"/>
          <w:sz w:val="24"/>
          <w:szCs w:val="24"/>
          <w:rPrChange w:id="708" w:author="Bruno dos Santos Rodrigues" w:date="2016-11-15T22:39:00Z">
            <w:rPr>
              <w:rFonts w:ascii="Arial" w:eastAsia="Arial" w:hAnsi="Arial" w:cs="Arial"/>
              <w:sz w:val="24"/>
              <w:szCs w:val="24"/>
            </w:rPr>
          </w:rPrChange>
        </w:rPr>
        <w:t xml:space="preserve">cruzar dados para facilitar </w:t>
      </w:r>
      <w:r w:rsidR="00D74892" w:rsidRPr="00891873">
        <w:rPr>
          <w:rFonts w:ascii="Arial" w:eastAsia="Arial" w:hAnsi="Arial" w:cs="Arial"/>
          <w:color w:val="000000" w:themeColor="text1"/>
          <w:sz w:val="24"/>
          <w:szCs w:val="24"/>
          <w:rPrChange w:id="709" w:author="Bruno dos Santos Rodrigues" w:date="2016-11-15T22:39:00Z">
            <w:rPr>
              <w:rFonts w:ascii="Arial" w:eastAsia="Arial" w:hAnsi="Arial" w:cs="Arial"/>
              <w:sz w:val="24"/>
              <w:szCs w:val="24"/>
            </w:rPr>
          </w:rPrChange>
        </w:rPr>
        <w:t>o trabalho</w:t>
      </w:r>
      <w:r w:rsidRPr="00891873">
        <w:rPr>
          <w:rFonts w:ascii="Arial" w:eastAsia="Arial" w:hAnsi="Arial" w:cs="Arial"/>
          <w:color w:val="000000" w:themeColor="text1"/>
          <w:sz w:val="24"/>
          <w:szCs w:val="24"/>
          <w:rPrChange w:id="710" w:author="Bruno dos Santos Rodrigues" w:date="2016-11-15T22:39:00Z">
            <w:rPr>
              <w:rFonts w:ascii="Arial" w:eastAsia="Arial" w:hAnsi="Arial" w:cs="Arial"/>
              <w:sz w:val="24"/>
              <w:szCs w:val="24"/>
            </w:rPr>
          </w:rPrChange>
        </w:rPr>
        <w:t xml:space="preserve"> do gestor</w:t>
      </w:r>
      <w:r w:rsidR="00D74892" w:rsidRPr="00891873">
        <w:rPr>
          <w:rFonts w:ascii="Arial" w:eastAsia="Arial" w:hAnsi="Arial" w:cs="Arial"/>
          <w:color w:val="000000" w:themeColor="text1"/>
          <w:sz w:val="24"/>
          <w:szCs w:val="24"/>
          <w:rPrChange w:id="711" w:author="Bruno dos Santos Rodrigues" w:date="2016-11-15T22:39:00Z">
            <w:rPr>
              <w:rFonts w:ascii="Arial" w:eastAsia="Arial" w:hAnsi="Arial" w:cs="Arial"/>
              <w:sz w:val="24"/>
              <w:szCs w:val="24"/>
            </w:rPr>
          </w:rPrChange>
        </w:rPr>
        <w:t>, permitindo que</w:t>
      </w:r>
      <w:r w:rsidRPr="00891873">
        <w:rPr>
          <w:rFonts w:ascii="Arial" w:eastAsia="Arial" w:hAnsi="Arial" w:cs="Arial"/>
          <w:color w:val="000000" w:themeColor="text1"/>
          <w:sz w:val="24"/>
          <w:szCs w:val="24"/>
          <w:rPrChange w:id="712" w:author="Bruno dos Santos Rodrigues" w:date="2016-11-15T22:39:00Z">
            <w:rPr>
              <w:rFonts w:ascii="Arial" w:eastAsia="Arial" w:hAnsi="Arial" w:cs="Arial"/>
              <w:sz w:val="24"/>
              <w:szCs w:val="24"/>
            </w:rPr>
          </w:rPrChange>
        </w:rPr>
        <w:t xml:space="preserve"> </w:t>
      </w:r>
      <w:r w:rsidR="00D74892" w:rsidRPr="00891873">
        <w:rPr>
          <w:rFonts w:ascii="Arial" w:eastAsia="Arial" w:hAnsi="Arial" w:cs="Arial"/>
          <w:color w:val="000000" w:themeColor="text1"/>
          <w:sz w:val="24"/>
          <w:szCs w:val="24"/>
          <w:rPrChange w:id="713" w:author="Bruno dos Santos Rodrigues" w:date="2016-11-15T22:39:00Z">
            <w:rPr>
              <w:rFonts w:ascii="Arial" w:eastAsia="Arial" w:hAnsi="Arial" w:cs="Arial"/>
              <w:sz w:val="24"/>
              <w:szCs w:val="24"/>
            </w:rPr>
          </w:rPrChange>
        </w:rPr>
        <w:t>tenha sempre</w:t>
      </w:r>
      <w:r w:rsidRPr="00891873">
        <w:rPr>
          <w:rFonts w:ascii="Arial" w:eastAsia="Arial" w:hAnsi="Arial" w:cs="Arial"/>
          <w:color w:val="000000" w:themeColor="text1"/>
          <w:sz w:val="24"/>
          <w:szCs w:val="24"/>
          <w:rPrChange w:id="714" w:author="Bruno dos Santos Rodrigues" w:date="2016-11-15T22:39:00Z">
            <w:rPr>
              <w:rFonts w:ascii="Arial" w:eastAsia="Arial" w:hAnsi="Arial" w:cs="Arial"/>
              <w:sz w:val="24"/>
              <w:szCs w:val="24"/>
            </w:rPr>
          </w:rPrChange>
        </w:rPr>
        <w:t xml:space="preserve"> boa parte dos dados às mãos</w:t>
      </w:r>
      <w:r w:rsidR="00D74892" w:rsidRPr="00891873">
        <w:rPr>
          <w:rFonts w:ascii="Arial" w:eastAsia="Arial" w:hAnsi="Arial" w:cs="Arial"/>
          <w:color w:val="000000" w:themeColor="text1"/>
          <w:sz w:val="24"/>
          <w:szCs w:val="24"/>
          <w:rPrChange w:id="715" w:author="Bruno dos Santos Rodrigues" w:date="2016-11-15T22:39:00Z">
            <w:rPr>
              <w:rFonts w:ascii="Arial" w:eastAsia="Arial" w:hAnsi="Arial" w:cs="Arial"/>
              <w:sz w:val="24"/>
              <w:szCs w:val="24"/>
            </w:rPr>
          </w:rPrChange>
        </w:rPr>
        <w:t>, além</w:t>
      </w:r>
      <w:r w:rsidRPr="00891873">
        <w:rPr>
          <w:rFonts w:ascii="Arial" w:eastAsia="Arial" w:hAnsi="Arial" w:cs="Arial"/>
          <w:color w:val="000000" w:themeColor="text1"/>
          <w:sz w:val="24"/>
          <w:szCs w:val="24"/>
          <w:rPrChange w:id="716" w:author="Bruno dos Santos Rodrigues" w:date="2016-11-15T22:39:00Z">
            <w:rPr>
              <w:rFonts w:ascii="Arial" w:eastAsia="Arial" w:hAnsi="Arial" w:cs="Arial"/>
              <w:sz w:val="24"/>
              <w:szCs w:val="24"/>
            </w:rPr>
          </w:rPrChange>
        </w:rPr>
        <w:t xml:space="preserve"> da </w:t>
      </w:r>
      <w:r w:rsidRPr="00891873">
        <w:rPr>
          <w:rFonts w:ascii="Arial" w:eastAsia="Arial" w:hAnsi="Arial" w:cs="Arial"/>
          <w:color w:val="000000" w:themeColor="text1"/>
          <w:sz w:val="24"/>
          <w:szCs w:val="24"/>
          <w:rPrChange w:id="717" w:author="Bruno dos Santos Rodrigues" w:date="2016-11-15T22:39:00Z">
            <w:rPr>
              <w:rFonts w:ascii="Arial" w:eastAsia="Arial" w:hAnsi="Arial" w:cs="Arial"/>
              <w:sz w:val="24"/>
              <w:szCs w:val="24"/>
            </w:rPr>
          </w:rPrChange>
        </w:rPr>
        <w:lastRenderedPageBreak/>
        <w:t xml:space="preserve">forma como </w:t>
      </w:r>
      <w:r w:rsidR="00D74892" w:rsidRPr="00891873">
        <w:rPr>
          <w:rFonts w:ascii="Arial" w:eastAsia="Arial" w:hAnsi="Arial" w:cs="Arial"/>
          <w:color w:val="000000" w:themeColor="text1"/>
          <w:sz w:val="24"/>
          <w:szCs w:val="24"/>
          <w:rPrChange w:id="718" w:author="Bruno dos Santos Rodrigues" w:date="2016-11-15T22:39:00Z">
            <w:rPr>
              <w:rFonts w:ascii="Arial" w:eastAsia="Arial" w:hAnsi="Arial" w:cs="Arial"/>
              <w:sz w:val="24"/>
              <w:szCs w:val="24"/>
            </w:rPr>
          </w:rPrChange>
        </w:rPr>
        <w:t xml:space="preserve">os </w:t>
      </w:r>
      <w:r w:rsidRPr="00891873">
        <w:rPr>
          <w:rFonts w:ascii="Arial" w:eastAsia="Arial" w:hAnsi="Arial" w:cs="Arial"/>
          <w:color w:val="000000" w:themeColor="text1"/>
          <w:sz w:val="24"/>
          <w:szCs w:val="24"/>
          <w:rPrChange w:id="719" w:author="Bruno dos Santos Rodrigues" w:date="2016-11-15T22:39:00Z">
            <w:rPr>
              <w:rFonts w:ascii="Arial" w:eastAsia="Arial" w:hAnsi="Arial" w:cs="Arial"/>
              <w:sz w:val="24"/>
              <w:szCs w:val="24"/>
            </w:rPr>
          </w:rPrChange>
        </w:rPr>
        <w:t>relatórios são gerados fica bem fácil a criação de relatórios novos sob demanda dos clientes.</w:t>
      </w:r>
    </w:p>
    <w:p w14:paraId="223706B7"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2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721" w:author="Bruno dos Santos Rodrigues" w:date="2016-11-15T22:39:00Z">
            <w:rPr>
              <w:rFonts w:ascii="Arial" w:eastAsia="Arial" w:hAnsi="Arial" w:cs="Arial"/>
              <w:sz w:val="24"/>
              <w:szCs w:val="24"/>
            </w:rPr>
          </w:rPrChange>
        </w:rPr>
        <w:tab/>
        <w:t xml:space="preserve">Dentre esses relatórios os principais são os que mostram a relação entre chamados, colaboradores e o tempo de resolução dos chamados, com isso </w:t>
      </w:r>
      <w:r w:rsidR="00D74892" w:rsidRPr="00891873">
        <w:rPr>
          <w:rFonts w:ascii="Arial" w:eastAsia="Arial" w:hAnsi="Arial" w:cs="Arial"/>
          <w:color w:val="000000" w:themeColor="text1"/>
          <w:sz w:val="24"/>
          <w:szCs w:val="24"/>
          <w:rPrChange w:id="722" w:author="Bruno dos Santos Rodrigues" w:date="2016-11-15T22:39:00Z">
            <w:rPr>
              <w:rFonts w:ascii="Arial" w:eastAsia="Arial" w:hAnsi="Arial" w:cs="Arial"/>
              <w:sz w:val="24"/>
              <w:szCs w:val="24"/>
            </w:rPr>
          </w:rPrChange>
        </w:rPr>
        <w:t xml:space="preserve">pode-se </w:t>
      </w:r>
      <w:r w:rsidRPr="00891873">
        <w:rPr>
          <w:rFonts w:ascii="Arial" w:eastAsia="Arial" w:hAnsi="Arial" w:cs="Arial"/>
          <w:color w:val="000000" w:themeColor="text1"/>
          <w:sz w:val="24"/>
          <w:szCs w:val="24"/>
          <w:rPrChange w:id="723" w:author="Bruno dos Santos Rodrigues" w:date="2016-11-15T22:39:00Z">
            <w:rPr>
              <w:rFonts w:ascii="Arial" w:eastAsia="Arial" w:hAnsi="Arial" w:cs="Arial"/>
              <w:sz w:val="24"/>
              <w:szCs w:val="24"/>
            </w:rPr>
          </w:rPrChange>
        </w:rPr>
        <w:t xml:space="preserve">analisar a eficiência geral dos colaboradores do </w:t>
      </w:r>
      <w:r w:rsidRPr="00891873">
        <w:rPr>
          <w:rFonts w:ascii="Arial" w:eastAsia="Arial" w:hAnsi="Arial" w:cs="Arial"/>
          <w:i/>
          <w:color w:val="000000" w:themeColor="text1"/>
          <w:sz w:val="24"/>
          <w:szCs w:val="24"/>
          <w:rPrChange w:id="724"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725" w:author="Bruno dos Santos Rodrigues" w:date="2016-11-15T22:39:00Z">
            <w:rPr>
              <w:rFonts w:ascii="Arial" w:eastAsia="Arial" w:hAnsi="Arial" w:cs="Arial"/>
              <w:sz w:val="24"/>
              <w:szCs w:val="24"/>
            </w:rPr>
          </w:rPrChange>
        </w:rPr>
        <w:t>.</w:t>
      </w:r>
    </w:p>
    <w:p w14:paraId="3409690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2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727" w:author="Bruno dos Santos Rodrigues" w:date="2016-11-15T22:39:00Z">
            <w:rPr>
              <w:rFonts w:ascii="Arial" w:eastAsia="Arial" w:hAnsi="Arial" w:cs="Arial"/>
              <w:sz w:val="24"/>
              <w:szCs w:val="24"/>
            </w:rPr>
          </w:rPrChange>
        </w:rPr>
        <w:t>Por fim</w:t>
      </w:r>
      <w:r w:rsidR="00213EE6" w:rsidRPr="00891873">
        <w:rPr>
          <w:rFonts w:ascii="Arial" w:eastAsia="Arial" w:hAnsi="Arial" w:cs="Arial"/>
          <w:color w:val="000000" w:themeColor="text1"/>
          <w:sz w:val="24"/>
          <w:szCs w:val="24"/>
          <w:rPrChange w:id="728"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29" w:author="Bruno dos Santos Rodrigues" w:date="2016-11-15T22:39:00Z">
            <w:rPr>
              <w:rFonts w:ascii="Arial" w:eastAsia="Arial" w:hAnsi="Arial" w:cs="Arial"/>
              <w:sz w:val="24"/>
              <w:szCs w:val="24"/>
            </w:rPr>
          </w:rPrChange>
        </w:rPr>
        <w:t xml:space="preserve"> com um </w:t>
      </w:r>
      <w:r w:rsidRPr="00891873">
        <w:rPr>
          <w:rFonts w:ascii="Arial" w:eastAsia="Arial" w:hAnsi="Arial" w:cs="Arial"/>
          <w:i/>
          <w:color w:val="000000" w:themeColor="text1"/>
          <w:sz w:val="24"/>
          <w:szCs w:val="24"/>
          <w:rPrChange w:id="730"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731" w:author="Bruno dos Santos Rodrigues" w:date="2016-11-15T22:39:00Z">
            <w:rPr>
              <w:rFonts w:ascii="Arial" w:eastAsia="Arial" w:hAnsi="Arial" w:cs="Arial"/>
              <w:sz w:val="24"/>
              <w:szCs w:val="24"/>
            </w:rPr>
          </w:rPrChange>
        </w:rPr>
        <w:t xml:space="preserve"> centralizado </w:t>
      </w:r>
      <w:r w:rsidR="00213EE6" w:rsidRPr="00891873">
        <w:rPr>
          <w:rFonts w:ascii="Arial" w:eastAsia="Arial" w:hAnsi="Arial" w:cs="Arial"/>
          <w:color w:val="000000" w:themeColor="text1"/>
          <w:sz w:val="24"/>
          <w:szCs w:val="24"/>
          <w:rPrChange w:id="732" w:author="Bruno dos Santos Rodrigues" w:date="2016-11-15T22:39:00Z">
            <w:rPr>
              <w:rFonts w:ascii="Arial" w:eastAsia="Arial" w:hAnsi="Arial" w:cs="Arial"/>
              <w:sz w:val="24"/>
              <w:szCs w:val="24"/>
            </w:rPr>
          </w:rPrChange>
        </w:rPr>
        <w:t xml:space="preserve">é possível ter </w:t>
      </w:r>
      <w:r w:rsidRPr="00891873">
        <w:rPr>
          <w:rFonts w:ascii="Arial" w:eastAsia="Arial" w:hAnsi="Arial" w:cs="Arial"/>
          <w:color w:val="000000" w:themeColor="text1"/>
          <w:sz w:val="24"/>
          <w:szCs w:val="24"/>
          <w:rPrChange w:id="733" w:author="Bruno dos Santos Rodrigues" w:date="2016-11-15T22:39:00Z">
            <w:rPr>
              <w:rFonts w:ascii="Arial" w:eastAsia="Arial" w:hAnsi="Arial" w:cs="Arial"/>
              <w:sz w:val="24"/>
              <w:szCs w:val="24"/>
            </w:rPr>
          </w:rPrChange>
        </w:rPr>
        <w:t>os dados de todos os chamados abertos, concluídos e pendentes</w:t>
      </w:r>
      <w:r w:rsidR="00213EE6" w:rsidRPr="00891873">
        <w:rPr>
          <w:rFonts w:ascii="Arial" w:eastAsia="Arial" w:hAnsi="Arial" w:cs="Arial"/>
          <w:color w:val="000000" w:themeColor="text1"/>
          <w:sz w:val="24"/>
          <w:szCs w:val="24"/>
          <w:rPrChange w:id="734"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35" w:author="Bruno dos Santos Rodrigues" w:date="2016-11-15T22:39:00Z">
            <w:rPr>
              <w:rFonts w:ascii="Arial" w:eastAsia="Arial" w:hAnsi="Arial" w:cs="Arial"/>
              <w:sz w:val="24"/>
              <w:szCs w:val="24"/>
            </w:rPr>
          </w:rPrChange>
        </w:rPr>
        <w:t xml:space="preserve"> facilitando a pesquisa e transmissão de conhecimento para evitar retrabalhos e chamados recorrentes</w:t>
      </w:r>
      <w:r w:rsidR="00213EE6" w:rsidRPr="00891873">
        <w:rPr>
          <w:rFonts w:ascii="Arial" w:eastAsia="Arial" w:hAnsi="Arial" w:cs="Arial"/>
          <w:color w:val="000000" w:themeColor="text1"/>
          <w:sz w:val="24"/>
          <w:szCs w:val="24"/>
          <w:rPrChange w:id="736" w:author="Bruno dos Santos Rodrigues" w:date="2016-11-15T22:39:00Z">
            <w:rPr>
              <w:rFonts w:ascii="Arial" w:eastAsia="Arial" w:hAnsi="Arial" w:cs="Arial"/>
              <w:sz w:val="24"/>
              <w:szCs w:val="24"/>
            </w:rPr>
          </w:rPrChange>
        </w:rPr>
        <w:t>.</w:t>
      </w:r>
      <w:commentRangeEnd w:id="680"/>
      <w:r w:rsidR="00EC7CCD" w:rsidRPr="00891873">
        <w:rPr>
          <w:rStyle w:val="Refdecomentrio"/>
          <w:color w:val="000000" w:themeColor="text1"/>
          <w:rPrChange w:id="737" w:author="Bruno dos Santos Rodrigues" w:date="2016-11-15T22:39:00Z">
            <w:rPr>
              <w:rStyle w:val="Refdecomentrio"/>
            </w:rPr>
          </w:rPrChange>
        </w:rPr>
        <w:commentReference w:id="680"/>
      </w:r>
    </w:p>
    <w:p w14:paraId="680E32FD" w14:textId="77777777" w:rsidR="00046625" w:rsidRPr="00891873" w:rsidRDefault="00EE55CF" w:rsidP="007B0066">
      <w:pPr>
        <w:pStyle w:val="Ttulo3"/>
        <w:numPr>
          <w:ilvl w:val="1"/>
          <w:numId w:val="19"/>
        </w:numPr>
        <w:spacing w:before="480" w:line="360" w:lineRule="auto"/>
        <w:ind w:left="426"/>
        <w:jc w:val="both"/>
        <w:rPr>
          <w:rFonts w:ascii="Arial" w:hAnsi="Arial" w:cs="Arial"/>
          <w:b/>
          <w:color w:val="000000" w:themeColor="text1"/>
          <w:rPrChange w:id="738" w:author="Bruno dos Santos Rodrigues" w:date="2016-11-15T22:39:00Z">
            <w:rPr>
              <w:rFonts w:ascii="Arial" w:hAnsi="Arial" w:cs="Arial"/>
              <w:b/>
              <w:color w:val="auto"/>
            </w:rPr>
          </w:rPrChange>
        </w:rPr>
      </w:pPr>
      <w:bookmarkStart w:id="739" w:name="_3znysh7" w:colFirst="0" w:colLast="0"/>
      <w:bookmarkStart w:id="740" w:name="_Toc466999216"/>
      <w:bookmarkEnd w:id="739"/>
      <w:r w:rsidRPr="00891873">
        <w:rPr>
          <w:rFonts w:ascii="Arial" w:eastAsia="Arial" w:hAnsi="Arial" w:cs="Arial"/>
          <w:b/>
          <w:color w:val="000000" w:themeColor="text1"/>
          <w:rPrChange w:id="741" w:author="Bruno dos Santos Rodrigues" w:date="2016-11-15T22:39:00Z">
            <w:rPr>
              <w:rFonts w:ascii="Arial" w:eastAsia="Arial" w:hAnsi="Arial" w:cs="Arial"/>
              <w:b/>
              <w:color w:val="auto"/>
            </w:rPr>
          </w:rPrChange>
        </w:rPr>
        <w:t>Solução Proposta</w:t>
      </w:r>
      <w:bookmarkEnd w:id="740"/>
    </w:p>
    <w:p w14:paraId="03C6F5C5"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4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743" w:author="Bruno dos Santos Rodrigues" w:date="2016-11-15T22:39:00Z">
            <w:rPr>
              <w:rFonts w:ascii="Arial" w:eastAsia="Arial" w:hAnsi="Arial" w:cs="Arial"/>
              <w:sz w:val="24"/>
              <w:szCs w:val="24"/>
            </w:rPr>
          </w:rPrChange>
        </w:rPr>
        <w:t xml:space="preserve">A solução proposta para cada problema citado acima é passar para os usuários o guia de treinamento do software e oferecer aula de treinamento prática para maior entendimento e aprendizado do software. </w:t>
      </w:r>
    </w:p>
    <w:p w14:paraId="02CF4297"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4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745" w:author="Bruno dos Santos Rodrigues" w:date="2016-11-15T22:39:00Z">
            <w:rPr>
              <w:rFonts w:ascii="Arial" w:eastAsia="Arial" w:hAnsi="Arial" w:cs="Arial"/>
              <w:sz w:val="24"/>
              <w:szCs w:val="24"/>
            </w:rPr>
          </w:rPrChange>
        </w:rPr>
        <w:t>Na questão técnica, para facilitar a organização d</w:t>
      </w:r>
      <w:r w:rsidR="0034781D" w:rsidRPr="00891873">
        <w:rPr>
          <w:rFonts w:ascii="Arial" w:eastAsia="Arial" w:hAnsi="Arial" w:cs="Arial"/>
          <w:color w:val="000000" w:themeColor="text1"/>
          <w:sz w:val="24"/>
          <w:szCs w:val="24"/>
          <w:rPrChange w:id="746" w:author="Bruno dos Santos Rodrigues" w:date="2016-11-15T22:39:00Z">
            <w:rPr>
              <w:rFonts w:ascii="Arial" w:eastAsia="Arial" w:hAnsi="Arial" w:cs="Arial"/>
              <w:sz w:val="24"/>
              <w:szCs w:val="24"/>
            </w:rPr>
          </w:rPrChange>
        </w:rPr>
        <w:t>as</w:t>
      </w:r>
      <w:r w:rsidRPr="00891873">
        <w:rPr>
          <w:rFonts w:ascii="Arial" w:eastAsia="Arial" w:hAnsi="Arial" w:cs="Arial"/>
          <w:color w:val="000000" w:themeColor="text1"/>
          <w:sz w:val="24"/>
          <w:szCs w:val="24"/>
          <w:rPrChange w:id="747" w:author="Bruno dos Santos Rodrigues" w:date="2016-11-15T22:39:00Z">
            <w:rPr>
              <w:rFonts w:ascii="Arial" w:eastAsia="Arial" w:hAnsi="Arial" w:cs="Arial"/>
              <w:sz w:val="24"/>
              <w:szCs w:val="24"/>
            </w:rPr>
          </w:rPrChange>
        </w:rPr>
        <w:t xml:space="preserve"> prioridades d</w:t>
      </w:r>
      <w:r w:rsidR="0034781D" w:rsidRPr="00891873">
        <w:rPr>
          <w:rFonts w:ascii="Arial" w:eastAsia="Arial" w:hAnsi="Arial" w:cs="Arial"/>
          <w:color w:val="000000" w:themeColor="text1"/>
          <w:sz w:val="24"/>
          <w:szCs w:val="24"/>
          <w:rPrChange w:id="748" w:author="Bruno dos Santos Rodrigues" w:date="2016-11-15T22:39:00Z">
            <w:rPr>
              <w:rFonts w:ascii="Arial" w:eastAsia="Arial" w:hAnsi="Arial" w:cs="Arial"/>
              <w:sz w:val="24"/>
              <w:szCs w:val="24"/>
            </w:rPr>
          </w:rPrChange>
        </w:rPr>
        <w:t>os</w:t>
      </w:r>
      <w:r w:rsidRPr="00891873">
        <w:rPr>
          <w:rFonts w:ascii="Arial" w:eastAsia="Arial" w:hAnsi="Arial" w:cs="Arial"/>
          <w:color w:val="000000" w:themeColor="text1"/>
          <w:sz w:val="24"/>
          <w:szCs w:val="24"/>
          <w:rPrChange w:id="749" w:author="Bruno dos Santos Rodrigues" w:date="2016-11-15T22:39:00Z">
            <w:rPr>
              <w:rFonts w:ascii="Arial" w:eastAsia="Arial" w:hAnsi="Arial" w:cs="Arial"/>
              <w:sz w:val="24"/>
              <w:szCs w:val="24"/>
            </w:rPr>
          </w:rPrChange>
        </w:rPr>
        <w:t xml:space="preserve"> chamado</w:t>
      </w:r>
      <w:r w:rsidR="0034781D" w:rsidRPr="00891873">
        <w:rPr>
          <w:rFonts w:ascii="Arial" w:eastAsia="Arial" w:hAnsi="Arial" w:cs="Arial"/>
          <w:color w:val="000000" w:themeColor="text1"/>
          <w:sz w:val="24"/>
          <w:szCs w:val="24"/>
          <w:rPrChange w:id="750"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751" w:author="Bruno dos Santos Rodrigues" w:date="2016-11-15T22:39:00Z">
            <w:rPr>
              <w:rFonts w:ascii="Arial" w:eastAsia="Arial" w:hAnsi="Arial" w:cs="Arial"/>
              <w:sz w:val="24"/>
              <w:szCs w:val="24"/>
            </w:rPr>
          </w:rPrChange>
        </w:rPr>
        <w:t xml:space="preserve">, é necessária uma opção </w:t>
      </w:r>
      <w:r w:rsidR="00AF44A8" w:rsidRPr="00891873">
        <w:rPr>
          <w:rFonts w:ascii="Arial" w:eastAsia="Arial" w:hAnsi="Arial" w:cs="Arial"/>
          <w:color w:val="000000" w:themeColor="text1"/>
          <w:sz w:val="24"/>
          <w:szCs w:val="24"/>
          <w:rPrChange w:id="752" w:author="Bruno dos Santos Rodrigues" w:date="2016-11-15T22:39:00Z">
            <w:rPr>
              <w:rFonts w:ascii="Arial" w:eastAsia="Arial" w:hAnsi="Arial" w:cs="Arial"/>
              <w:sz w:val="24"/>
              <w:szCs w:val="24"/>
            </w:rPr>
          </w:rPrChange>
        </w:rPr>
        <w:t xml:space="preserve">para que o usuário possa </w:t>
      </w:r>
      <w:r w:rsidRPr="00891873">
        <w:rPr>
          <w:rFonts w:ascii="Arial" w:eastAsia="Arial" w:hAnsi="Arial" w:cs="Arial"/>
          <w:color w:val="000000" w:themeColor="text1"/>
          <w:sz w:val="24"/>
          <w:szCs w:val="24"/>
          <w:rPrChange w:id="753" w:author="Bruno dos Santos Rodrigues" w:date="2016-11-15T22:39:00Z">
            <w:rPr>
              <w:rFonts w:ascii="Arial" w:eastAsia="Arial" w:hAnsi="Arial" w:cs="Arial"/>
              <w:sz w:val="24"/>
              <w:szCs w:val="24"/>
            </w:rPr>
          </w:rPrChange>
        </w:rPr>
        <w:t>selecionar a prioridade do chamado</w:t>
      </w:r>
      <w:r w:rsidR="00453081" w:rsidRPr="00891873">
        <w:rPr>
          <w:rFonts w:ascii="Arial" w:eastAsia="Arial" w:hAnsi="Arial" w:cs="Arial"/>
          <w:color w:val="000000" w:themeColor="text1"/>
          <w:sz w:val="24"/>
          <w:szCs w:val="24"/>
          <w:rPrChange w:id="754" w:author="Bruno dos Santos Rodrigues" w:date="2016-11-15T22:39:00Z">
            <w:rPr>
              <w:rFonts w:ascii="Arial" w:eastAsia="Arial" w:hAnsi="Arial" w:cs="Arial"/>
              <w:sz w:val="24"/>
              <w:szCs w:val="24"/>
            </w:rPr>
          </w:rPrChange>
        </w:rPr>
        <w:t>, por exemplo,</w:t>
      </w:r>
      <w:r w:rsidRPr="00891873">
        <w:rPr>
          <w:rFonts w:ascii="Arial" w:eastAsia="Arial" w:hAnsi="Arial" w:cs="Arial"/>
          <w:color w:val="000000" w:themeColor="text1"/>
          <w:sz w:val="24"/>
          <w:szCs w:val="24"/>
          <w:rPrChange w:id="755" w:author="Bruno dos Santos Rodrigues" w:date="2016-11-15T22:39:00Z">
            <w:rPr>
              <w:rFonts w:ascii="Arial" w:eastAsia="Arial" w:hAnsi="Arial" w:cs="Arial"/>
              <w:sz w:val="24"/>
              <w:szCs w:val="24"/>
            </w:rPr>
          </w:rPrChange>
        </w:rPr>
        <w:t xml:space="preserve"> </w:t>
      </w:r>
      <w:r w:rsidR="00453081" w:rsidRPr="00891873">
        <w:rPr>
          <w:rFonts w:ascii="Arial" w:eastAsia="Arial" w:hAnsi="Arial" w:cs="Arial"/>
          <w:color w:val="000000" w:themeColor="text1"/>
          <w:sz w:val="24"/>
          <w:szCs w:val="24"/>
          <w:rPrChange w:id="756"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57" w:author="Bruno dos Santos Rodrigues" w:date="2016-11-15T22:39:00Z">
            <w:rPr>
              <w:rFonts w:ascii="Arial" w:eastAsia="Arial" w:hAnsi="Arial" w:cs="Arial"/>
              <w:sz w:val="24"/>
              <w:szCs w:val="24"/>
            </w:rPr>
          </w:rPrChange>
        </w:rPr>
        <w:t>Muito Urgente</w:t>
      </w:r>
      <w:r w:rsidR="00453081" w:rsidRPr="00891873">
        <w:rPr>
          <w:rFonts w:ascii="Arial" w:eastAsia="Arial" w:hAnsi="Arial" w:cs="Arial"/>
          <w:color w:val="000000" w:themeColor="text1"/>
          <w:sz w:val="24"/>
          <w:szCs w:val="24"/>
          <w:rPrChange w:id="758"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59" w:author="Bruno dos Santos Rodrigues" w:date="2016-11-15T22:39:00Z">
            <w:rPr>
              <w:rFonts w:ascii="Arial" w:eastAsia="Arial" w:hAnsi="Arial" w:cs="Arial"/>
              <w:sz w:val="24"/>
              <w:szCs w:val="24"/>
            </w:rPr>
          </w:rPrChange>
        </w:rPr>
        <w:t xml:space="preserve">, </w:t>
      </w:r>
      <w:r w:rsidR="00453081" w:rsidRPr="00891873">
        <w:rPr>
          <w:rFonts w:ascii="Arial" w:eastAsia="Arial" w:hAnsi="Arial" w:cs="Arial"/>
          <w:color w:val="000000" w:themeColor="text1"/>
          <w:sz w:val="24"/>
          <w:szCs w:val="24"/>
          <w:rPrChange w:id="760"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61" w:author="Bruno dos Santos Rodrigues" w:date="2016-11-15T22:39:00Z">
            <w:rPr>
              <w:rFonts w:ascii="Arial" w:eastAsia="Arial" w:hAnsi="Arial" w:cs="Arial"/>
              <w:sz w:val="24"/>
              <w:szCs w:val="24"/>
            </w:rPr>
          </w:rPrChange>
        </w:rPr>
        <w:t>Urgente</w:t>
      </w:r>
      <w:r w:rsidR="00453081" w:rsidRPr="00891873">
        <w:rPr>
          <w:rFonts w:ascii="Arial" w:eastAsia="Arial" w:hAnsi="Arial" w:cs="Arial"/>
          <w:color w:val="000000" w:themeColor="text1"/>
          <w:sz w:val="24"/>
          <w:szCs w:val="24"/>
          <w:rPrChange w:id="762" w:author="Bruno dos Santos Rodrigues" w:date="2016-11-15T22:39:00Z">
            <w:rPr>
              <w:rFonts w:ascii="Arial" w:eastAsia="Arial" w:hAnsi="Arial" w:cs="Arial"/>
              <w:sz w:val="24"/>
              <w:szCs w:val="24"/>
            </w:rPr>
          </w:rPrChange>
        </w:rPr>
        <w:t>” e</w:t>
      </w:r>
      <w:r w:rsidRPr="00891873">
        <w:rPr>
          <w:rFonts w:ascii="Arial" w:eastAsia="Arial" w:hAnsi="Arial" w:cs="Arial"/>
          <w:color w:val="000000" w:themeColor="text1"/>
          <w:sz w:val="24"/>
          <w:szCs w:val="24"/>
          <w:rPrChange w:id="763" w:author="Bruno dos Santos Rodrigues" w:date="2016-11-15T22:39:00Z">
            <w:rPr>
              <w:rFonts w:ascii="Arial" w:eastAsia="Arial" w:hAnsi="Arial" w:cs="Arial"/>
              <w:sz w:val="24"/>
              <w:szCs w:val="24"/>
            </w:rPr>
          </w:rPrChange>
        </w:rPr>
        <w:t xml:space="preserve"> </w:t>
      </w:r>
      <w:r w:rsidR="00453081" w:rsidRPr="00891873">
        <w:rPr>
          <w:rFonts w:ascii="Arial" w:eastAsia="Arial" w:hAnsi="Arial" w:cs="Arial"/>
          <w:color w:val="000000" w:themeColor="text1"/>
          <w:sz w:val="24"/>
          <w:szCs w:val="24"/>
          <w:rPrChange w:id="764"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65" w:author="Bruno dos Santos Rodrigues" w:date="2016-11-15T22:39:00Z">
            <w:rPr>
              <w:rFonts w:ascii="Arial" w:eastAsia="Arial" w:hAnsi="Arial" w:cs="Arial"/>
              <w:sz w:val="24"/>
              <w:szCs w:val="24"/>
            </w:rPr>
          </w:rPrChange>
        </w:rPr>
        <w:t>Moderado</w:t>
      </w:r>
      <w:r w:rsidR="00453081" w:rsidRPr="00891873">
        <w:rPr>
          <w:rFonts w:ascii="Arial" w:eastAsia="Arial" w:hAnsi="Arial" w:cs="Arial"/>
          <w:color w:val="000000" w:themeColor="text1"/>
          <w:sz w:val="24"/>
          <w:szCs w:val="24"/>
          <w:rPrChange w:id="766"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67" w:author="Bruno dos Santos Rodrigues" w:date="2016-11-15T22:39:00Z">
            <w:rPr>
              <w:rFonts w:ascii="Arial" w:eastAsia="Arial" w:hAnsi="Arial" w:cs="Arial"/>
              <w:sz w:val="24"/>
              <w:szCs w:val="24"/>
            </w:rPr>
          </w:rPrChange>
        </w:rPr>
        <w:t xml:space="preserve"> e o departamento responsável para a resolução de cada chamado. Cada empresa pode selecionar </w:t>
      </w:r>
      <w:r w:rsidR="00453081" w:rsidRPr="00891873">
        <w:rPr>
          <w:rFonts w:ascii="Arial" w:eastAsia="Arial" w:hAnsi="Arial" w:cs="Arial"/>
          <w:color w:val="000000" w:themeColor="text1"/>
          <w:sz w:val="24"/>
          <w:szCs w:val="24"/>
          <w:rPrChange w:id="768" w:author="Bruno dos Santos Rodrigues" w:date="2016-11-15T22:39:00Z">
            <w:rPr>
              <w:rFonts w:ascii="Arial" w:eastAsia="Arial" w:hAnsi="Arial" w:cs="Arial"/>
              <w:sz w:val="24"/>
              <w:szCs w:val="24"/>
            </w:rPr>
          </w:rPrChange>
        </w:rPr>
        <w:t>o quão fragmentado</w:t>
      </w:r>
      <w:r w:rsidRPr="00891873">
        <w:rPr>
          <w:rFonts w:ascii="Arial" w:eastAsia="Arial" w:hAnsi="Arial" w:cs="Arial"/>
          <w:color w:val="000000" w:themeColor="text1"/>
          <w:sz w:val="24"/>
          <w:szCs w:val="24"/>
          <w:rPrChange w:id="769" w:author="Bruno dos Santos Rodrigues" w:date="2016-11-15T22:39:00Z">
            <w:rPr>
              <w:rFonts w:ascii="Arial" w:eastAsia="Arial" w:hAnsi="Arial" w:cs="Arial"/>
              <w:sz w:val="24"/>
              <w:szCs w:val="24"/>
            </w:rPr>
          </w:rPrChange>
        </w:rPr>
        <w:t xml:space="preserve"> serão as opções de prioridade, podendo haver prioridades intermediárias</w:t>
      </w:r>
      <w:r w:rsidR="00453081" w:rsidRPr="00891873">
        <w:rPr>
          <w:rFonts w:ascii="Arial" w:eastAsia="Arial" w:hAnsi="Arial" w:cs="Arial"/>
          <w:color w:val="000000" w:themeColor="text1"/>
          <w:sz w:val="24"/>
          <w:szCs w:val="24"/>
          <w:rPrChange w:id="770" w:author="Bruno dos Santos Rodrigues" w:date="2016-11-15T22:39:00Z">
            <w:rPr>
              <w:rFonts w:ascii="Arial" w:eastAsia="Arial" w:hAnsi="Arial" w:cs="Arial"/>
              <w:sz w:val="24"/>
              <w:szCs w:val="24"/>
            </w:rPr>
          </w:rPrChange>
        </w:rPr>
        <w:t xml:space="preserve"> às do exemplo anterior</w:t>
      </w:r>
      <w:r w:rsidRPr="00891873">
        <w:rPr>
          <w:rFonts w:ascii="Arial" w:eastAsia="Arial" w:hAnsi="Arial" w:cs="Arial"/>
          <w:color w:val="000000" w:themeColor="text1"/>
          <w:sz w:val="24"/>
          <w:szCs w:val="24"/>
          <w:rPrChange w:id="771" w:author="Bruno dos Santos Rodrigues" w:date="2016-11-15T22:39:00Z">
            <w:rPr>
              <w:rFonts w:ascii="Arial" w:eastAsia="Arial" w:hAnsi="Arial" w:cs="Arial"/>
              <w:sz w:val="24"/>
              <w:szCs w:val="24"/>
            </w:rPr>
          </w:rPrChange>
        </w:rPr>
        <w:t>.</w:t>
      </w:r>
    </w:p>
    <w:p w14:paraId="643A3AE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7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773" w:author="Bruno dos Santos Rodrigues" w:date="2016-11-15T22:39:00Z">
            <w:rPr>
              <w:rFonts w:ascii="Arial" w:eastAsia="Arial" w:hAnsi="Arial" w:cs="Arial"/>
              <w:sz w:val="24"/>
              <w:szCs w:val="24"/>
            </w:rPr>
          </w:rPrChange>
        </w:rPr>
        <w:t xml:space="preserve">Para reduzir </w:t>
      </w:r>
      <w:r w:rsidR="00453081" w:rsidRPr="00891873">
        <w:rPr>
          <w:rFonts w:ascii="Arial" w:eastAsia="Arial" w:hAnsi="Arial" w:cs="Arial"/>
          <w:color w:val="000000" w:themeColor="text1"/>
          <w:sz w:val="24"/>
          <w:szCs w:val="24"/>
          <w:rPrChange w:id="774" w:author="Bruno dos Santos Rodrigues" w:date="2016-11-15T22:39:00Z">
            <w:rPr>
              <w:rFonts w:ascii="Arial" w:eastAsia="Arial" w:hAnsi="Arial" w:cs="Arial"/>
              <w:sz w:val="24"/>
              <w:szCs w:val="24"/>
            </w:rPr>
          </w:rPrChange>
        </w:rPr>
        <w:t>o índice</w:t>
      </w:r>
      <w:r w:rsidRPr="00891873">
        <w:rPr>
          <w:rFonts w:ascii="Arial" w:eastAsia="Arial" w:hAnsi="Arial" w:cs="Arial"/>
          <w:color w:val="000000" w:themeColor="text1"/>
          <w:sz w:val="24"/>
          <w:szCs w:val="24"/>
          <w:rPrChange w:id="775" w:author="Bruno dos Santos Rodrigues" w:date="2016-11-15T22:39:00Z">
            <w:rPr>
              <w:rFonts w:ascii="Arial" w:eastAsia="Arial" w:hAnsi="Arial" w:cs="Arial"/>
              <w:sz w:val="24"/>
              <w:szCs w:val="24"/>
            </w:rPr>
          </w:rPrChange>
        </w:rPr>
        <w:t xml:space="preserve"> de duplicidade de chamados, o técnico do </w:t>
      </w:r>
      <w:r w:rsidRPr="00891873">
        <w:rPr>
          <w:rFonts w:ascii="Arial" w:eastAsia="Arial" w:hAnsi="Arial" w:cs="Arial"/>
          <w:i/>
          <w:color w:val="000000" w:themeColor="text1"/>
          <w:sz w:val="24"/>
          <w:szCs w:val="24"/>
          <w:rPrChange w:id="776"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777" w:author="Bruno dos Santos Rodrigues" w:date="2016-11-15T22:39:00Z">
            <w:rPr>
              <w:rFonts w:ascii="Arial" w:eastAsia="Arial" w:hAnsi="Arial" w:cs="Arial"/>
              <w:sz w:val="24"/>
              <w:szCs w:val="24"/>
            </w:rPr>
          </w:rPrChange>
        </w:rPr>
        <w:t xml:space="preserve"> deve ter acesso rápido e prático aos chamados abertos, podendo visualizar a prioridade, descrição do chamado e o responsável pela solução do chamado, evitando </w:t>
      </w:r>
      <w:r w:rsidR="00453081" w:rsidRPr="00891873">
        <w:rPr>
          <w:rFonts w:ascii="Arial" w:eastAsia="Arial" w:hAnsi="Arial" w:cs="Arial"/>
          <w:color w:val="000000" w:themeColor="text1"/>
          <w:sz w:val="24"/>
          <w:szCs w:val="24"/>
          <w:rPrChange w:id="778" w:author="Bruno dos Santos Rodrigues" w:date="2016-11-15T22:39:00Z">
            <w:rPr>
              <w:rFonts w:ascii="Arial" w:eastAsia="Arial" w:hAnsi="Arial" w:cs="Arial"/>
              <w:sz w:val="24"/>
              <w:szCs w:val="24"/>
            </w:rPr>
          </w:rPrChange>
        </w:rPr>
        <w:t xml:space="preserve">assim </w:t>
      </w:r>
      <w:r w:rsidRPr="00891873">
        <w:rPr>
          <w:rFonts w:ascii="Arial" w:eastAsia="Arial" w:hAnsi="Arial" w:cs="Arial"/>
          <w:color w:val="000000" w:themeColor="text1"/>
          <w:sz w:val="24"/>
          <w:szCs w:val="24"/>
          <w:rPrChange w:id="779" w:author="Bruno dos Santos Rodrigues" w:date="2016-11-15T22:39:00Z">
            <w:rPr>
              <w:rFonts w:ascii="Arial" w:eastAsia="Arial" w:hAnsi="Arial" w:cs="Arial"/>
              <w:sz w:val="24"/>
              <w:szCs w:val="24"/>
            </w:rPr>
          </w:rPrChange>
        </w:rPr>
        <w:t>que vários chamados parecidos</w:t>
      </w:r>
      <w:r w:rsidR="00453081" w:rsidRPr="00891873">
        <w:rPr>
          <w:rFonts w:ascii="Arial" w:eastAsia="Arial" w:hAnsi="Arial" w:cs="Arial"/>
          <w:color w:val="000000" w:themeColor="text1"/>
          <w:sz w:val="24"/>
          <w:szCs w:val="24"/>
          <w:rPrChange w:id="780" w:author="Bruno dos Santos Rodrigues" w:date="2016-11-15T22:39:00Z">
            <w:rPr>
              <w:rFonts w:ascii="Arial" w:eastAsia="Arial" w:hAnsi="Arial" w:cs="Arial"/>
              <w:sz w:val="24"/>
              <w:szCs w:val="24"/>
            </w:rPr>
          </w:rPrChange>
        </w:rPr>
        <w:t xml:space="preserve"> sejam abertos</w:t>
      </w:r>
      <w:r w:rsidRPr="00891873">
        <w:rPr>
          <w:rFonts w:ascii="Arial" w:eastAsia="Arial" w:hAnsi="Arial" w:cs="Arial"/>
          <w:color w:val="000000" w:themeColor="text1"/>
          <w:sz w:val="24"/>
          <w:szCs w:val="24"/>
          <w:rPrChange w:id="781" w:author="Bruno dos Santos Rodrigues" w:date="2016-11-15T22:39:00Z">
            <w:rPr>
              <w:rFonts w:ascii="Arial" w:eastAsia="Arial" w:hAnsi="Arial" w:cs="Arial"/>
              <w:sz w:val="24"/>
              <w:szCs w:val="24"/>
            </w:rPr>
          </w:rPrChange>
        </w:rPr>
        <w:t>.</w:t>
      </w:r>
    </w:p>
    <w:p w14:paraId="28F3660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8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783" w:author="Bruno dos Santos Rodrigues" w:date="2016-11-15T22:39:00Z">
            <w:rPr>
              <w:rFonts w:ascii="Arial" w:eastAsia="Arial" w:hAnsi="Arial" w:cs="Arial"/>
              <w:sz w:val="24"/>
              <w:szCs w:val="24"/>
            </w:rPr>
          </w:rPrChange>
        </w:rPr>
        <w:t xml:space="preserve">Para solucionar os problemas de falta de controle e conhecimento sobre a infraestrutura devem existir relatórios que relacionem cada ativo </w:t>
      </w:r>
      <w:r w:rsidR="0038771A" w:rsidRPr="00891873">
        <w:rPr>
          <w:rFonts w:ascii="Arial" w:eastAsia="Arial" w:hAnsi="Arial" w:cs="Arial"/>
          <w:color w:val="000000" w:themeColor="text1"/>
          <w:sz w:val="24"/>
          <w:szCs w:val="24"/>
          <w:rPrChange w:id="784" w:author="Bruno dos Santos Rodrigues" w:date="2016-11-15T22:39:00Z">
            <w:rPr>
              <w:rFonts w:ascii="Arial" w:eastAsia="Arial" w:hAnsi="Arial" w:cs="Arial"/>
              <w:sz w:val="24"/>
              <w:szCs w:val="24"/>
            </w:rPr>
          </w:rPrChange>
        </w:rPr>
        <w:t xml:space="preserve">à </w:t>
      </w:r>
      <w:r w:rsidRPr="00891873">
        <w:rPr>
          <w:rFonts w:ascii="Arial" w:eastAsia="Arial" w:hAnsi="Arial" w:cs="Arial"/>
          <w:color w:val="000000" w:themeColor="text1"/>
          <w:sz w:val="24"/>
          <w:szCs w:val="24"/>
          <w:rPrChange w:id="785" w:author="Bruno dos Santos Rodrigues" w:date="2016-11-15T22:39:00Z">
            <w:rPr>
              <w:rFonts w:ascii="Arial" w:eastAsia="Arial" w:hAnsi="Arial" w:cs="Arial"/>
              <w:sz w:val="24"/>
              <w:szCs w:val="24"/>
            </w:rPr>
          </w:rPrChange>
        </w:rPr>
        <w:t>quantidade de chamados abertos e quanto dos chamados abertos são desse mesmo tipo de ativo, além do tempo de solução dos problemas com cada tipo de ativo.</w:t>
      </w:r>
    </w:p>
    <w:p w14:paraId="1C9EC3F0" w14:textId="77777777" w:rsidR="00046625" w:rsidRPr="00891873" w:rsidRDefault="00EE55CF" w:rsidP="007B0066">
      <w:pPr>
        <w:spacing w:before="120" w:after="0" w:line="360" w:lineRule="auto"/>
        <w:ind w:firstLine="709"/>
        <w:jc w:val="both"/>
        <w:rPr>
          <w:rFonts w:ascii="Arial" w:hAnsi="Arial" w:cs="Arial"/>
          <w:b/>
          <w:color w:val="000000" w:themeColor="text1"/>
          <w:sz w:val="24"/>
          <w:szCs w:val="24"/>
          <w:rPrChange w:id="786" w:author="Bruno dos Santos Rodrigues" w:date="2016-11-15T22:39:00Z">
            <w:rPr>
              <w:rFonts w:ascii="Arial" w:hAnsi="Arial" w:cs="Arial"/>
              <w:b/>
              <w:sz w:val="24"/>
              <w:szCs w:val="24"/>
            </w:rPr>
          </w:rPrChange>
        </w:rPr>
      </w:pPr>
      <w:r w:rsidRPr="00891873">
        <w:rPr>
          <w:rFonts w:ascii="Arial" w:eastAsia="Arial" w:hAnsi="Arial" w:cs="Arial"/>
          <w:color w:val="000000" w:themeColor="text1"/>
          <w:sz w:val="24"/>
          <w:szCs w:val="24"/>
          <w:rPrChange w:id="787" w:author="Bruno dos Santos Rodrigues" w:date="2016-11-15T22:39:00Z">
            <w:rPr>
              <w:rFonts w:ascii="Arial" w:eastAsia="Arial" w:hAnsi="Arial" w:cs="Arial"/>
              <w:sz w:val="24"/>
              <w:szCs w:val="24"/>
            </w:rPr>
          </w:rPrChange>
        </w:rPr>
        <w:t>Com essas informações e todas as outras sobre cada ativo, cada responsável técnico e cada problema</w:t>
      </w:r>
      <w:r w:rsidR="0038771A" w:rsidRPr="00891873">
        <w:rPr>
          <w:rFonts w:ascii="Arial" w:eastAsia="Arial" w:hAnsi="Arial" w:cs="Arial"/>
          <w:color w:val="000000" w:themeColor="text1"/>
          <w:sz w:val="24"/>
          <w:szCs w:val="24"/>
          <w:rPrChange w:id="788"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89" w:author="Bruno dos Santos Rodrigues" w:date="2016-11-15T22:39:00Z">
            <w:rPr>
              <w:rFonts w:ascii="Arial" w:eastAsia="Arial" w:hAnsi="Arial" w:cs="Arial"/>
              <w:sz w:val="24"/>
              <w:szCs w:val="24"/>
            </w:rPr>
          </w:rPrChange>
        </w:rPr>
        <w:t xml:space="preserve"> o acesso </w:t>
      </w:r>
      <w:r w:rsidR="0038771A" w:rsidRPr="00891873">
        <w:rPr>
          <w:rFonts w:ascii="Arial" w:eastAsia="Arial" w:hAnsi="Arial" w:cs="Arial"/>
          <w:color w:val="000000" w:themeColor="text1"/>
          <w:sz w:val="24"/>
          <w:szCs w:val="24"/>
          <w:rPrChange w:id="790" w:author="Bruno dos Santos Rodrigues" w:date="2016-11-15T22:39:00Z">
            <w:rPr>
              <w:rFonts w:ascii="Arial" w:eastAsia="Arial" w:hAnsi="Arial" w:cs="Arial"/>
              <w:sz w:val="24"/>
              <w:szCs w:val="24"/>
            </w:rPr>
          </w:rPrChange>
        </w:rPr>
        <w:t xml:space="preserve">às </w:t>
      </w:r>
      <w:r w:rsidRPr="00891873">
        <w:rPr>
          <w:rFonts w:ascii="Arial" w:eastAsia="Arial" w:hAnsi="Arial" w:cs="Arial"/>
          <w:color w:val="000000" w:themeColor="text1"/>
          <w:sz w:val="24"/>
          <w:szCs w:val="24"/>
          <w:rPrChange w:id="791" w:author="Bruno dos Santos Rodrigues" w:date="2016-11-15T22:39:00Z">
            <w:rPr>
              <w:rFonts w:ascii="Arial" w:eastAsia="Arial" w:hAnsi="Arial" w:cs="Arial"/>
              <w:sz w:val="24"/>
              <w:szCs w:val="24"/>
            </w:rPr>
          </w:rPrChange>
        </w:rPr>
        <w:t xml:space="preserve">soluções anteriores se torna </w:t>
      </w:r>
      <w:r w:rsidRPr="00891873">
        <w:rPr>
          <w:rFonts w:ascii="Arial" w:eastAsia="Arial" w:hAnsi="Arial" w:cs="Arial"/>
          <w:color w:val="000000" w:themeColor="text1"/>
          <w:sz w:val="24"/>
          <w:szCs w:val="24"/>
          <w:rPrChange w:id="792" w:author="Bruno dos Santos Rodrigues" w:date="2016-11-15T22:39:00Z">
            <w:rPr>
              <w:rFonts w:ascii="Arial" w:eastAsia="Arial" w:hAnsi="Arial" w:cs="Arial"/>
              <w:sz w:val="24"/>
              <w:szCs w:val="24"/>
            </w:rPr>
          </w:rPrChange>
        </w:rPr>
        <w:lastRenderedPageBreak/>
        <w:t>muito fácil</w:t>
      </w:r>
      <w:r w:rsidR="0038771A" w:rsidRPr="00891873">
        <w:rPr>
          <w:rFonts w:ascii="Arial" w:eastAsia="Arial" w:hAnsi="Arial" w:cs="Arial"/>
          <w:color w:val="000000" w:themeColor="text1"/>
          <w:sz w:val="24"/>
          <w:szCs w:val="24"/>
          <w:rPrChange w:id="793"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794" w:author="Bruno dos Santos Rodrigues" w:date="2016-11-15T22:39:00Z">
            <w:rPr>
              <w:rFonts w:ascii="Arial" w:eastAsia="Arial" w:hAnsi="Arial" w:cs="Arial"/>
              <w:sz w:val="24"/>
              <w:szCs w:val="24"/>
            </w:rPr>
          </w:rPrChange>
        </w:rPr>
        <w:t xml:space="preserve"> assim como o acesso aos problemas a serem solucionados por cada colaborador, facilitando a cobrança e controle.</w:t>
      </w:r>
    </w:p>
    <w:p w14:paraId="11CF7F0B" w14:textId="77777777" w:rsidR="00046625" w:rsidRPr="00891873" w:rsidRDefault="00EE55CF" w:rsidP="007B0066">
      <w:pPr>
        <w:pStyle w:val="Ttulo2"/>
        <w:numPr>
          <w:ilvl w:val="0"/>
          <w:numId w:val="19"/>
        </w:numPr>
        <w:spacing w:before="480" w:line="360" w:lineRule="auto"/>
        <w:ind w:left="426"/>
        <w:jc w:val="both"/>
        <w:rPr>
          <w:rFonts w:ascii="Arial" w:hAnsi="Arial" w:cs="Arial"/>
          <w:b/>
          <w:color w:val="000000" w:themeColor="text1"/>
          <w:sz w:val="24"/>
          <w:szCs w:val="24"/>
          <w:rPrChange w:id="795" w:author="Bruno dos Santos Rodrigues" w:date="2016-11-15T22:39:00Z">
            <w:rPr>
              <w:rFonts w:ascii="Arial" w:hAnsi="Arial" w:cs="Arial"/>
              <w:b/>
              <w:sz w:val="24"/>
              <w:szCs w:val="24"/>
            </w:rPr>
          </w:rPrChange>
        </w:rPr>
      </w:pPr>
      <w:bookmarkStart w:id="796" w:name="_2et92p0" w:colFirst="0" w:colLast="0"/>
      <w:bookmarkStart w:id="797" w:name="_Toc466999217"/>
      <w:bookmarkEnd w:id="796"/>
      <w:r w:rsidRPr="00891873">
        <w:rPr>
          <w:rFonts w:ascii="Arial" w:eastAsia="Arial" w:hAnsi="Arial" w:cs="Arial"/>
          <w:b/>
          <w:color w:val="000000" w:themeColor="text1"/>
          <w:sz w:val="24"/>
          <w:szCs w:val="24"/>
          <w:rPrChange w:id="798" w:author="Bruno dos Santos Rodrigues" w:date="2016-11-15T22:39:00Z">
            <w:rPr>
              <w:rFonts w:ascii="Arial" w:eastAsia="Arial" w:hAnsi="Arial" w:cs="Arial"/>
              <w:b/>
              <w:color w:val="auto"/>
              <w:sz w:val="24"/>
              <w:szCs w:val="24"/>
            </w:rPr>
          </w:rPrChange>
        </w:rPr>
        <w:t>Objetivos Gerais</w:t>
      </w:r>
      <w:bookmarkEnd w:id="797"/>
    </w:p>
    <w:p w14:paraId="60498CF4"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79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00" w:author="Bruno dos Santos Rodrigues" w:date="2016-11-15T22:39:00Z">
            <w:rPr>
              <w:rFonts w:ascii="Arial" w:eastAsia="Arial" w:hAnsi="Arial" w:cs="Arial"/>
              <w:sz w:val="24"/>
              <w:szCs w:val="24"/>
            </w:rPr>
          </w:rPrChange>
        </w:rPr>
        <w:t>Fornecer uma ferramenta alinhada com os processos d</w:t>
      </w:r>
      <w:r w:rsidR="0038771A" w:rsidRPr="00891873">
        <w:rPr>
          <w:rFonts w:ascii="Arial" w:eastAsia="Arial" w:hAnsi="Arial" w:cs="Arial"/>
          <w:color w:val="000000" w:themeColor="text1"/>
          <w:sz w:val="24"/>
          <w:szCs w:val="24"/>
          <w:rPrChange w:id="801" w:author="Bruno dos Santos Rodrigues" w:date="2016-11-15T22:39:00Z">
            <w:rPr>
              <w:rFonts w:ascii="Arial" w:eastAsia="Arial" w:hAnsi="Arial" w:cs="Arial"/>
              <w:sz w:val="24"/>
              <w:szCs w:val="24"/>
            </w:rPr>
          </w:rPrChange>
        </w:rPr>
        <w:t>o</w:t>
      </w:r>
      <w:r w:rsidRPr="00891873">
        <w:rPr>
          <w:rFonts w:ascii="Arial" w:eastAsia="Arial" w:hAnsi="Arial" w:cs="Arial"/>
          <w:color w:val="000000" w:themeColor="text1"/>
          <w:sz w:val="24"/>
          <w:szCs w:val="24"/>
          <w:rPrChange w:id="802" w:author="Bruno dos Santos Rodrigues" w:date="2016-11-15T22:39:00Z">
            <w:rPr>
              <w:rFonts w:ascii="Arial" w:eastAsia="Arial" w:hAnsi="Arial" w:cs="Arial"/>
              <w:sz w:val="24"/>
              <w:szCs w:val="24"/>
            </w:rPr>
          </w:rPrChange>
        </w:rPr>
        <w:t xml:space="preserve"> ITIL para a gerência de problemas, ou seja, uma ferramenta que auxilie a organização a manter uma base de dados </w:t>
      </w:r>
      <w:r w:rsidR="0038771A" w:rsidRPr="00891873">
        <w:rPr>
          <w:rFonts w:ascii="Arial" w:eastAsia="Arial" w:hAnsi="Arial" w:cs="Arial"/>
          <w:color w:val="000000" w:themeColor="text1"/>
          <w:sz w:val="24"/>
          <w:szCs w:val="24"/>
          <w:rPrChange w:id="803" w:author="Bruno dos Santos Rodrigues" w:date="2016-11-15T22:39:00Z">
            <w:rPr>
              <w:rFonts w:ascii="Arial" w:eastAsia="Arial" w:hAnsi="Arial" w:cs="Arial"/>
              <w:sz w:val="24"/>
              <w:szCs w:val="24"/>
            </w:rPr>
          </w:rPrChange>
        </w:rPr>
        <w:t xml:space="preserve">atualizada </w:t>
      </w:r>
      <w:r w:rsidRPr="00891873">
        <w:rPr>
          <w:rFonts w:ascii="Arial" w:eastAsia="Arial" w:hAnsi="Arial" w:cs="Arial"/>
          <w:color w:val="000000" w:themeColor="text1"/>
          <w:sz w:val="24"/>
          <w:szCs w:val="24"/>
          <w:rPrChange w:id="804" w:author="Bruno dos Santos Rodrigues" w:date="2016-11-15T22:39:00Z">
            <w:rPr>
              <w:rFonts w:ascii="Arial" w:eastAsia="Arial" w:hAnsi="Arial" w:cs="Arial"/>
              <w:sz w:val="24"/>
              <w:szCs w:val="24"/>
            </w:rPr>
          </w:rPrChange>
        </w:rPr>
        <w:t>com relação aos problemas, suas soluções e seus responsáveis</w:t>
      </w:r>
      <w:r w:rsidR="0038771A" w:rsidRPr="00891873">
        <w:rPr>
          <w:rFonts w:ascii="Arial" w:eastAsia="Arial" w:hAnsi="Arial" w:cs="Arial"/>
          <w:color w:val="000000" w:themeColor="text1"/>
          <w:sz w:val="24"/>
          <w:szCs w:val="24"/>
          <w:rPrChange w:id="805"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806" w:author="Bruno dos Santos Rodrigues" w:date="2016-11-15T22:39:00Z">
            <w:rPr>
              <w:rFonts w:ascii="Arial" w:eastAsia="Arial" w:hAnsi="Arial" w:cs="Arial"/>
              <w:sz w:val="24"/>
              <w:szCs w:val="24"/>
            </w:rPr>
          </w:rPrChange>
        </w:rPr>
        <w:t xml:space="preserve"> </w:t>
      </w:r>
      <w:r w:rsidR="0038771A" w:rsidRPr="00891873">
        <w:rPr>
          <w:rFonts w:ascii="Arial" w:eastAsia="Arial" w:hAnsi="Arial" w:cs="Arial"/>
          <w:color w:val="000000" w:themeColor="text1"/>
          <w:sz w:val="24"/>
          <w:szCs w:val="24"/>
          <w:rPrChange w:id="807" w:author="Bruno dos Santos Rodrigues" w:date="2016-11-15T22:39:00Z">
            <w:rPr>
              <w:rFonts w:ascii="Arial" w:eastAsia="Arial" w:hAnsi="Arial" w:cs="Arial"/>
              <w:sz w:val="24"/>
              <w:szCs w:val="24"/>
            </w:rPr>
          </w:rPrChange>
        </w:rPr>
        <w:t>objetivando</w:t>
      </w:r>
      <w:r w:rsidRPr="00891873">
        <w:rPr>
          <w:rFonts w:ascii="Arial" w:eastAsia="Arial" w:hAnsi="Arial" w:cs="Arial"/>
          <w:color w:val="000000" w:themeColor="text1"/>
          <w:sz w:val="24"/>
          <w:szCs w:val="24"/>
          <w:rPrChange w:id="808" w:author="Bruno dos Santos Rodrigues" w:date="2016-11-15T22:39:00Z">
            <w:rPr>
              <w:rFonts w:ascii="Arial" w:eastAsia="Arial" w:hAnsi="Arial" w:cs="Arial"/>
              <w:sz w:val="24"/>
              <w:szCs w:val="24"/>
            </w:rPr>
          </w:rPrChange>
        </w:rPr>
        <w:t xml:space="preserve"> agilizar a entrega de um serviço </w:t>
      </w:r>
      <w:r w:rsidR="005F0757" w:rsidRPr="00891873">
        <w:rPr>
          <w:rFonts w:ascii="Arial" w:eastAsia="Arial" w:hAnsi="Arial" w:cs="Arial"/>
          <w:color w:val="000000" w:themeColor="text1"/>
          <w:sz w:val="24"/>
          <w:szCs w:val="24"/>
          <w:rPrChange w:id="809" w:author="Bruno dos Santos Rodrigues" w:date="2016-11-15T22:39:00Z">
            <w:rPr>
              <w:rFonts w:ascii="Arial" w:eastAsia="Arial" w:hAnsi="Arial" w:cs="Arial"/>
              <w:sz w:val="24"/>
              <w:szCs w:val="24"/>
            </w:rPr>
          </w:rPrChange>
        </w:rPr>
        <w:t>com maior valor agregado</w:t>
      </w:r>
      <w:r w:rsidRPr="00891873">
        <w:rPr>
          <w:rFonts w:ascii="Arial" w:eastAsia="Arial" w:hAnsi="Arial" w:cs="Arial"/>
          <w:color w:val="000000" w:themeColor="text1"/>
          <w:sz w:val="24"/>
          <w:szCs w:val="24"/>
          <w:rPrChange w:id="810" w:author="Bruno dos Santos Rodrigues" w:date="2016-11-15T22:39:00Z">
            <w:rPr>
              <w:rFonts w:ascii="Arial" w:eastAsia="Arial" w:hAnsi="Arial" w:cs="Arial"/>
              <w:sz w:val="24"/>
              <w:szCs w:val="24"/>
            </w:rPr>
          </w:rPrChange>
        </w:rPr>
        <w:t xml:space="preserve"> e funcionando de maneira o mais livre de erro possível.</w:t>
      </w:r>
    </w:p>
    <w:p w14:paraId="00B1632E" w14:textId="77777777" w:rsidR="00046625" w:rsidRPr="00891873" w:rsidRDefault="00EE55CF" w:rsidP="007B0066">
      <w:pPr>
        <w:pStyle w:val="Ttulo3"/>
        <w:numPr>
          <w:ilvl w:val="1"/>
          <w:numId w:val="19"/>
        </w:numPr>
        <w:spacing w:before="480" w:line="360" w:lineRule="auto"/>
        <w:ind w:left="426"/>
        <w:jc w:val="both"/>
        <w:rPr>
          <w:rFonts w:ascii="Arial" w:hAnsi="Arial" w:cs="Arial"/>
          <w:b/>
          <w:color w:val="000000" w:themeColor="text1"/>
          <w:rPrChange w:id="811" w:author="Bruno dos Santos Rodrigues" w:date="2016-11-15T22:39:00Z">
            <w:rPr>
              <w:rFonts w:ascii="Arial" w:hAnsi="Arial" w:cs="Arial"/>
              <w:b/>
              <w:color w:val="auto"/>
            </w:rPr>
          </w:rPrChange>
        </w:rPr>
      </w:pPr>
      <w:bookmarkStart w:id="812" w:name="_tyjcwt" w:colFirst="0" w:colLast="0"/>
      <w:bookmarkStart w:id="813" w:name="_Toc466999218"/>
      <w:bookmarkEnd w:id="812"/>
      <w:r w:rsidRPr="00891873">
        <w:rPr>
          <w:rFonts w:ascii="Arial" w:eastAsia="Arial" w:hAnsi="Arial" w:cs="Arial"/>
          <w:b/>
          <w:color w:val="000000" w:themeColor="text1"/>
          <w:rPrChange w:id="814" w:author="Bruno dos Santos Rodrigues" w:date="2016-11-15T22:39:00Z">
            <w:rPr>
              <w:rFonts w:ascii="Arial" w:eastAsia="Arial" w:hAnsi="Arial" w:cs="Arial"/>
              <w:b/>
              <w:color w:val="auto"/>
            </w:rPr>
          </w:rPrChange>
        </w:rPr>
        <w:t>Objetivos Específicos</w:t>
      </w:r>
      <w:bookmarkEnd w:id="813"/>
    </w:p>
    <w:p w14:paraId="30369CD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81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16" w:author="Bruno dos Santos Rodrigues" w:date="2016-11-15T22:39:00Z">
            <w:rPr>
              <w:rFonts w:ascii="Arial" w:eastAsia="Arial" w:hAnsi="Arial" w:cs="Arial"/>
              <w:sz w:val="24"/>
              <w:szCs w:val="24"/>
            </w:rPr>
          </w:rPrChange>
        </w:rPr>
        <w:tab/>
        <w:t>O projeto Kaizen</w:t>
      </w:r>
      <w:r w:rsidR="00955CB2" w:rsidRPr="00891873">
        <w:rPr>
          <w:rStyle w:val="Refdenotaderodap"/>
          <w:rFonts w:ascii="Arial" w:eastAsia="Arial" w:hAnsi="Arial" w:cs="Arial"/>
          <w:color w:val="000000" w:themeColor="text1"/>
          <w:sz w:val="24"/>
          <w:szCs w:val="24"/>
          <w:rPrChange w:id="817" w:author="Bruno dos Santos Rodrigues" w:date="2016-11-15T22:39:00Z">
            <w:rPr>
              <w:rStyle w:val="Refdenotaderodap"/>
              <w:rFonts w:ascii="Arial" w:eastAsia="Arial" w:hAnsi="Arial" w:cs="Arial"/>
              <w:sz w:val="24"/>
              <w:szCs w:val="24"/>
            </w:rPr>
          </w:rPrChange>
        </w:rPr>
        <w:footnoteReference w:id="4"/>
      </w:r>
      <w:r w:rsidRPr="00891873">
        <w:rPr>
          <w:rFonts w:ascii="Arial" w:eastAsia="Arial" w:hAnsi="Arial" w:cs="Arial"/>
          <w:color w:val="000000" w:themeColor="text1"/>
          <w:sz w:val="24"/>
          <w:szCs w:val="24"/>
          <w:rPrChange w:id="818" w:author="Bruno dos Santos Rodrigues" w:date="2016-11-15T22:39:00Z">
            <w:rPr>
              <w:rFonts w:ascii="Arial" w:eastAsia="Arial" w:hAnsi="Arial" w:cs="Arial"/>
              <w:sz w:val="24"/>
              <w:szCs w:val="24"/>
            </w:rPr>
          </w:rPrChange>
        </w:rPr>
        <w:t xml:space="preserve"> visa trazer </w:t>
      </w:r>
      <w:r w:rsidR="00451DDC" w:rsidRPr="00891873">
        <w:rPr>
          <w:rFonts w:ascii="Arial" w:eastAsia="Arial" w:hAnsi="Arial" w:cs="Arial"/>
          <w:color w:val="000000" w:themeColor="text1"/>
          <w:sz w:val="24"/>
          <w:szCs w:val="24"/>
          <w:rPrChange w:id="819" w:author="Bruno dos Santos Rodrigues" w:date="2016-11-15T22:39:00Z">
            <w:rPr>
              <w:rFonts w:ascii="Arial" w:eastAsia="Arial" w:hAnsi="Arial" w:cs="Arial"/>
              <w:sz w:val="24"/>
              <w:szCs w:val="24"/>
            </w:rPr>
          </w:rPrChange>
        </w:rPr>
        <w:t xml:space="preserve">maior </w:t>
      </w:r>
      <w:r w:rsidRPr="00891873">
        <w:rPr>
          <w:rFonts w:ascii="Arial" w:eastAsia="Arial" w:hAnsi="Arial" w:cs="Arial"/>
          <w:color w:val="000000" w:themeColor="text1"/>
          <w:sz w:val="24"/>
          <w:szCs w:val="24"/>
          <w:rPrChange w:id="820" w:author="Bruno dos Santos Rodrigues" w:date="2016-11-15T22:39:00Z">
            <w:rPr>
              <w:rFonts w:ascii="Arial" w:eastAsia="Arial" w:hAnsi="Arial" w:cs="Arial"/>
              <w:sz w:val="24"/>
              <w:szCs w:val="24"/>
            </w:rPr>
          </w:rPrChange>
        </w:rPr>
        <w:t xml:space="preserve">agilidade ao </w:t>
      </w:r>
      <w:r w:rsidR="00451DDC" w:rsidRPr="00891873">
        <w:rPr>
          <w:rFonts w:ascii="Arial" w:eastAsia="Arial" w:hAnsi="Arial" w:cs="Arial"/>
          <w:i/>
          <w:color w:val="000000" w:themeColor="text1"/>
          <w:sz w:val="24"/>
          <w:szCs w:val="24"/>
          <w:rPrChange w:id="821"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822" w:author="Bruno dos Santos Rodrigues" w:date="2016-11-15T22:39:00Z">
            <w:rPr>
              <w:rFonts w:ascii="Arial" w:eastAsia="Arial" w:hAnsi="Arial" w:cs="Arial"/>
              <w:sz w:val="24"/>
              <w:szCs w:val="24"/>
            </w:rPr>
          </w:rPrChange>
        </w:rPr>
        <w:t>, mantendo a organização e a fácil visualização dos chamados abertos e dados estatísticos de cada ativo da organização.</w:t>
      </w:r>
    </w:p>
    <w:p w14:paraId="3A2B1E93" w14:textId="77777777" w:rsidR="00046625" w:rsidRPr="00891873" w:rsidRDefault="00EE55CF" w:rsidP="007B0066">
      <w:pPr>
        <w:spacing w:before="120" w:after="0" w:line="360" w:lineRule="auto"/>
        <w:ind w:firstLine="709"/>
        <w:jc w:val="both"/>
        <w:rPr>
          <w:rFonts w:ascii="Arial" w:eastAsia="Arial" w:hAnsi="Arial" w:cs="Arial"/>
          <w:color w:val="000000" w:themeColor="text1"/>
          <w:sz w:val="24"/>
          <w:szCs w:val="24"/>
          <w:rPrChange w:id="82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824" w:author="Bruno dos Santos Rodrigues" w:date="2016-11-15T22:39:00Z">
            <w:rPr>
              <w:rFonts w:ascii="Arial" w:eastAsia="Arial" w:hAnsi="Arial" w:cs="Arial"/>
              <w:sz w:val="24"/>
              <w:szCs w:val="24"/>
            </w:rPr>
          </w:rPrChange>
        </w:rPr>
        <w:tab/>
        <w:t xml:space="preserve">O </w:t>
      </w:r>
      <w:r w:rsidR="000E6131" w:rsidRPr="00891873">
        <w:rPr>
          <w:rFonts w:ascii="Arial" w:eastAsia="Arial" w:hAnsi="Arial" w:cs="Arial"/>
          <w:i/>
          <w:color w:val="000000" w:themeColor="text1"/>
          <w:sz w:val="24"/>
          <w:szCs w:val="24"/>
          <w:rPrChange w:id="825"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826" w:author="Bruno dos Santos Rodrigues" w:date="2016-11-15T22:39:00Z">
            <w:rPr>
              <w:rFonts w:ascii="Arial" w:eastAsia="Arial" w:hAnsi="Arial" w:cs="Arial"/>
              <w:sz w:val="24"/>
              <w:szCs w:val="24"/>
            </w:rPr>
          </w:rPrChange>
        </w:rPr>
        <w:t xml:space="preserve"> existe para que os problemas sejam facilmente identificados e corrigidos</w:t>
      </w:r>
      <w:r w:rsidR="000E6131" w:rsidRPr="00891873">
        <w:rPr>
          <w:rFonts w:ascii="Arial" w:eastAsia="Arial" w:hAnsi="Arial" w:cs="Arial"/>
          <w:color w:val="000000" w:themeColor="text1"/>
          <w:sz w:val="24"/>
          <w:szCs w:val="24"/>
          <w:rPrChange w:id="827" w:author="Bruno dos Santos Rodrigues" w:date="2016-11-15T22:39:00Z">
            <w:rPr>
              <w:rFonts w:ascii="Arial" w:eastAsia="Arial" w:hAnsi="Arial" w:cs="Arial"/>
              <w:sz w:val="24"/>
              <w:szCs w:val="24"/>
            </w:rPr>
          </w:rPrChange>
        </w:rPr>
        <w:t>, porém,</w:t>
      </w:r>
      <w:r w:rsidRPr="00891873">
        <w:rPr>
          <w:rFonts w:ascii="Arial" w:eastAsia="Arial" w:hAnsi="Arial" w:cs="Arial"/>
          <w:color w:val="000000" w:themeColor="text1"/>
          <w:sz w:val="24"/>
          <w:szCs w:val="24"/>
          <w:rPrChange w:id="828" w:author="Bruno dos Santos Rodrigues" w:date="2016-11-15T22:39:00Z">
            <w:rPr>
              <w:rFonts w:ascii="Arial" w:eastAsia="Arial" w:hAnsi="Arial" w:cs="Arial"/>
              <w:sz w:val="24"/>
              <w:szCs w:val="24"/>
            </w:rPr>
          </w:rPrChange>
        </w:rPr>
        <w:t xml:space="preserve"> sem um sistema que consiga organizar</w:t>
      </w:r>
      <w:r w:rsidR="000E6131" w:rsidRPr="00891873">
        <w:rPr>
          <w:rFonts w:ascii="Arial" w:eastAsia="Arial" w:hAnsi="Arial" w:cs="Arial"/>
          <w:color w:val="000000" w:themeColor="text1"/>
          <w:sz w:val="24"/>
          <w:szCs w:val="24"/>
          <w:rPrChange w:id="829" w:author="Bruno dos Santos Rodrigues" w:date="2016-11-15T22:39:00Z">
            <w:rPr>
              <w:rFonts w:ascii="Arial" w:eastAsia="Arial" w:hAnsi="Arial" w:cs="Arial"/>
              <w:sz w:val="24"/>
              <w:szCs w:val="24"/>
            </w:rPr>
          </w:rPrChange>
        </w:rPr>
        <w:t xml:space="preserve"> e gerenciar</w:t>
      </w:r>
      <w:r w:rsidRPr="00891873">
        <w:rPr>
          <w:rFonts w:ascii="Arial" w:eastAsia="Arial" w:hAnsi="Arial" w:cs="Arial"/>
          <w:color w:val="000000" w:themeColor="text1"/>
          <w:sz w:val="24"/>
          <w:szCs w:val="24"/>
          <w:rPrChange w:id="830" w:author="Bruno dos Santos Rodrigues" w:date="2016-11-15T22:39:00Z">
            <w:rPr>
              <w:rFonts w:ascii="Arial" w:eastAsia="Arial" w:hAnsi="Arial" w:cs="Arial"/>
              <w:sz w:val="24"/>
              <w:szCs w:val="24"/>
            </w:rPr>
          </w:rPrChange>
        </w:rPr>
        <w:t xml:space="preserve"> de forma eficiente os dados de cada incidente, fica impossível prever o próximo </w:t>
      </w:r>
      <w:r w:rsidR="000E6131" w:rsidRPr="00891873">
        <w:rPr>
          <w:rFonts w:ascii="Arial" w:eastAsia="Arial" w:hAnsi="Arial" w:cs="Arial"/>
          <w:color w:val="000000" w:themeColor="text1"/>
          <w:sz w:val="24"/>
          <w:szCs w:val="24"/>
          <w:rPrChange w:id="831" w:author="Bruno dos Santos Rodrigues" w:date="2016-11-15T22:39:00Z">
            <w:rPr>
              <w:rFonts w:ascii="Arial" w:eastAsia="Arial" w:hAnsi="Arial" w:cs="Arial"/>
              <w:sz w:val="24"/>
              <w:szCs w:val="24"/>
            </w:rPr>
          </w:rPrChange>
        </w:rPr>
        <w:t>incidente, não podendo assim tomar medidas preventivas de forma antecipada</w:t>
      </w:r>
      <w:r w:rsidRPr="00891873">
        <w:rPr>
          <w:rFonts w:ascii="Arial" w:eastAsia="Arial" w:hAnsi="Arial" w:cs="Arial"/>
          <w:color w:val="000000" w:themeColor="text1"/>
          <w:sz w:val="24"/>
          <w:szCs w:val="24"/>
          <w:rPrChange w:id="832" w:author="Bruno dos Santos Rodrigues" w:date="2016-11-15T22:39:00Z">
            <w:rPr>
              <w:rFonts w:ascii="Arial" w:eastAsia="Arial" w:hAnsi="Arial" w:cs="Arial"/>
              <w:sz w:val="24"/>
              <w:szCs w:val="24"/>
            </w:rPr>
          </w:rPrChange>
        </w:rPr>
        <w:t>.</w:t>
      </w:r>
    </w:p>
    <w:p w14:paraId="2340BD2A" w14:textId="77777777" w:rsidR="00046625" w:rsidRPr="00891873" w:rsidRDefault="00C61237" w:rsidP="007B0066">
      <w:pPr>
        <w:pStyle w:val="Ttulo2"/>
        <w:numPr>
          <w:ilvl w:val="0"/>
          <w:numId w:val="19"/>
        </w:numPr>
        <w:spacing w:before="480" w:line="360" w:lineRule="auto"/>
        <w:ind w:left="426"/>
        <w:jc w:val="both"/>
        <w:rPr>
          <w:rFonts w:ascii="Arial" w:hAnsi="Arial" w:cs="Arial"/>
          <w:b/>
          <w:color w:val="000000" w:themeColor="text1"/>
          <w:sz w:val="24"/>
          <w:szCs w:val="24"/>
          <w:rPrChange w:id="833" w:author="Bruno dos Santos Rodrigues" w:date="2016-11-15T22:39:00Z">
            <w:rPr>
              <w:rFonts w:ascii="Arial" w:hAnsi="Arial" w:cs="Arial"/>
              <w:b/>
              <w:sz w:val="24"/>
              <w:szCs w:val="24"/>
            </w:rPr>
          </w:rPrChange>
        </w:rPr>
      </w:pPr>
      <w:bookmarkStart w:id="834" w:name="_3dy6vkm" w:colFirst="0" w:colLast="0"/>
      <w:bookmarkStart w:id="835" w:name="_Toc466999219"/>
      <w:bookmarkEnd w:id="834"/>
      <w:r w:rsidRPr="00891873">
        <w:rPr>
          <w:rFonts w:ascii="Arial" w:eastAsia="Arial" w:hAnsi="Arial" w:cs="Arial"/>
          <w:b/>
          <w:color w:val="000000" w:themeColor="text1"/>
          <w:sz w:val="24"/>
          <w:szCs w:val="24"/>
          <w:rPrChange w:id="836" w:author="Bruno dos Santos Rodrigues" w:date="2016-11-15T22:39:00Z">
            <w:rPr>
              <w:rFonts w:ascii="Arial" w:eastAsia="Arial" w:hAnsi="Arial" w:cs="Arial"/>
              <w:b/>
              <w:color w:val="auto"/>
              <w:sz w:val="24"/>
              <w:szCs w:val="24"/>
            </w:rPr>
          </w:rPrChange>
        </w:rPr>
        <w:t>Metodologia</w:t>
      </w:r>
      <w:bookmarkEnd w:id="835"/>
    </w:p>
    <w:p w14:paraId="05A5C8A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83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38" w:author="Bruno dos Santos Rodrigues" w:date="2016-11-15T22:39:00Z">
            <w:rPr>
              <w:rFonts w:ascii="Arial" w:eastAsia="Arial" w:hAnsi="Arial" w:cs="Arial"/>
              <w:sz w:val="24"/>
              <w:szCs w:val="24"/>
            </w:rPr>
          </w:rPrChange>
        </w:rPr>
        <w:t xml:space="preserve">Neste trabalho </w:t>
      </w:r>
      <w:r w:rsidR="00C61495" w:rsidRPr="00891873">
        <w:rPr>
          <w:rFonts w:ascii="Arial" w:eastAsia="Arial" w:hAnsi="Arial" w:cs="Arial"/>
          <w:color w:val="000000" w:themeColor="text1"/>
          <w:sz w:val="24"/>
          <w:szCs w:val="24"/>
          <w:rPrChange w:id="839" w:author="Bruno dos Santos Rodrigues" w:date="2016-11-15T22:39:00Z">
            <w:rPr>
              <w:rFonts w:ascii="Arial" w:eastAsia="Arial" w:hAnsi="Arial" w:cs="Arial"/>
              <w:sz w:val="24"/>
              <w:szCs w:val="24"/>
            </w:rPr>
          </w:rPrChange>
        </w:rPr>
        <w:t xml:space="preserve">foi </w:t>
      </w:r>
      <w:r w:rsidRPr="00891873">
        <w:rPr>
          <w:rFonts w:ascii="Arial" w:eastAsia="Arial" w:hAnsi="Arial" w:cs="Arial"/>
          <w:color w:val="000000" w:themeColor="text1"/>
          <w:sz w:val="24"/>
          <w:szCs w:val="24"/>
          <w:rPrChange w:id="840" w:author="Bruno dos Santos Rodrigues" w:date="2016-11-15T22:39:00Z">
            <w:rPr>
              <w:rFonts w:ascii="Arial" w:eastAsia="Arial" w:hAnsi="Arial" w:cs="Arial"/>
              <w:sz w:val="24"/>
              <w:szCs w:val="24"/>
            </w:rPr>
          </w:rPrChange>
        </w:rPr>
        <w:t>utilizado o método de pesquisa bibliográfico, focando principalmente em fontes ligadas a pesquisas anteriores e às ferramentas utilizadas para o desenvolvimento do mesmo.</w:t>
      </w:r>
    </w:p>
    <w:p w14:paraId="440E903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84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42" w:author="Bruno dos Santos Rodrigues" w:date="2016-11-15T22:39:00Z">
            <w:rPr>
              <w:rFonts w:ascii="Arial" w:eastAsia="Arial" w:hAnsi="Arial" w:cs="Arial"/>
              <w:sz w:val="24"/>
              <w:szCs w:val="24"/>
            </w:rPr>
          </w:rPrChange>
        </w:rPr>
        <w:t xml:space="preserve">Como </w:t>
      </w:r>
      <w:r w:rsidR="00C61495" w:rsidRPr="00891873">
        <w:rPr>
          <w:rFonts w:ascii="Arial" w:eastAsia="Arial" w:hAnsi="Arial" w:cs="Arial"/>
          <w:color w:val="000000" w:themeColor="text1"/>
          <w:sz w:val="24"/>
          <w:szCs w:val="24"/>
          <w:rPrChange w:id="843" w:author="Bruno dos Santos Rodrigues" w:date="2016-11-15T22:39:00Z">
            <w:rPr>
              <w:rFonts w:ascii="Arial" w:eastAsia="Arial" w:hAnsi="Arial" w:cs="Arial"/>
              <w:sz w:val="24"/>
              <w:szCs w:val="24"/>
            </w:rPr>
          </w:rPrChange>
        </w:rPr>
        <w:t xml:space="preserve">o </w:t>
      </w:r>
      <w:r w:rsidRPr="00891873">
        <w:rPr>
          <w:rFonts w:ascii="Arial" w:eastAsia="Arial" w:hAnsi="Arial" w:cs="Arial"/>
          <w:color w:val="000000" w:themeColor="text1"/>
          <w:sz w:val="24"/>
          <w:szCs w:val="24"/>
          <w:rPrChange w:id="844" w:author="Bruno dos Santos Rodrigues" w:date="2016-11-15T22:39:00Z">
            <w:rPr>
              <w:rFonts w:ascii="Arial" w:eastAsia="Arial" w:hAnsi="Arial" w:cs="Arial"/>
              <w:sz w:val="24"/>
              <w:szCs w:val="24"/>
            </w:rPr>
          </w:rPrChange>
        </w:rPr>
        <w:t xml:space="preserve">trabalho </w:t>
      </w:r>
      <w:r w:rsidR="00C61495" w:rsidRPr="00891873">
        <w:rPr>
          <w:rFonts w:ascii="Arial" w:eastAsia="Arial" w:hAnsi="Arial" w:cs="Arial"/>
          <w:color w:val="000000" w:themeColor="text1"/>
          <w:sz w:val="24"/>
          <w:szCs w:val="24"/>
          <w:rPrChange w:id="845" w:author="Bruno dos Santos Rodrigues" w:date="2016-11-15T22:39:00Z">
            <w:rPr>
              <w:rFonts w:ascii="Arial" w:eastAsia="Arial" w:hAnsi="Arial" w:cs="Arial"/>
              <w:sz w:val="24"/>
              <w:szCs w:val="24"/>
            </w:rPr>
          </w:rPrChange>
        </w:rPr>
        <w:t xml:space="preserve">é </w:t>
      </w:r>
      <w:r w:rsidRPr="00891873">
        <w:rPr>
          <w:rFonts w:ascii="Arial" w:eastAsia="Arial" w:hAnsi="Arial" w:cs="Arial"/>
          <w:color w:val="000000" w:themeColor="text1"/>
          <w:sz w:val="24"/>
          <w:szCs w:val="24"/>
          <w:rPrChange w:id="846" w:author="Bruno dos Santos Rodrigues" w:date="2016-11-15T22:39:00Z">
            <w:rPr>
              <w:rFonts w:ascii="Arial" w:eastAsia="Arial" w:hAnsi="Arial" w:cs="Arial"/>
              <w:sz w:val="24"/>
              <w:szCs w:val="24"/>
            </w:rPr>
          </w:rPrChange>
        </w:rPr>
        <w:t xml:space="preserve">qualitativo, </w:t>
      </w:r>
      <w:r w:rsidR="00C61495" w:rsidRPr="00891873">
        <w:rPr>
          <w:rFonts w:ascii="Arial" w:eastAsia="Arial" w:hAnsi="Arial" w:cs="Arial"/>
          <w:color w:val="000000" w:themeColor="text1"/>
          <w:sz w:val="24"/>
          <w:szCs w:val="24"/>
          <w:rPrChange w:id="847" w:author="Bruno dos Santos Rodrigues" w:date="2016-11-15T22:39:00Z">
            <w:rPr>
              <w:rFonts w:ascii="Arial" w:eastAsia="Arial" w:hAnsi="Arial" w:cs="Arial"/>
              <w:sz w:val="24"/>
              <w:szCs w:val="24"/>
            </w:rPr>
          </w:rPrChange>
        </w:rPr>
        <w:t xml:space="preserve">procurou-se </w:t>
      </w:r>
      <w:r w:rsidRPr="00891873">
        <w:rPr>
          <w:rFonts w:ascii="Arial" w:eastAsia="Arial" w:hAnsi="Arial" w:cs="Arial"/>
          <w:color w:val="000000" w:themeColor="text1"/>
          <w:sz w:val="24"/>
          <w:szCs w:val="24"/>
          <w:rPrChange w:id="848" w:author="Bruno dos Santos Rodrigues" w:date="2016-11-15T22:39:00Z">
            <w:rPr>
              <w:rFonts w:ascii="Arial" w:eastAsia="Arial" w:hAnsi="Arial" w:cs="Arial"/>
              <w:sz w:val="24"/>
              <w:szCs w:val="24"/>
            </w:rPr>
          </w:rPrChange>
        </w:rPr>
        <w:t xml:space="preserve">explicar exatamente as dificuldades do cliente, o profissional do </w:t>
      </w:r>
      <w:r w:rsidRPr="00891873">
        <w:rPr>
          <w:rFonts w:ascii="Arial" w:eastAsia="Arial" w:hAnsi="Arial" w:cs="Arial"/>
          <w:i/>
          <w:color w:val="000000" w:themeColor="text1"/>
          <w:sz w:val="24"/>
          <w:szCs w:val="24"/>
          <w:rPrChange w:id="849"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850" w:author="Bruno dos Santos Rodrigues" w:date="2016-11-15T22:39:00Z">
            <w:rPr>
              <w:rFonts w:ascii="Arial" w:eastAsia="Arial" w:hAnsi="Arial" w:cs="Arial"/>
              <w:sz w:val="24"/>
              <w:szCs w:val="24"/>
            </w:rPr>
          </w:rPrChange>
        </w:rPr>
        <w:t xml:space="preserve">. Apesar de na maioria das vezes o desenvolvimento ser focado no cliente na ponta, </w:t>
      </w:r>
      <w:r w:rsidR="00C61495" w:rsidRPr="00891873">
        <w:rPr>
          <w:rFonts w:ascii="Arial" w:eastAsia="Arial" w:hAnsi="Arial" w:cs="Arial"/>
          <w:color w:val="000000" w:themeColor="text1"/>
          <w:sz w:val="24"/>
          <w:szCs w:val="24"/>
          <w:rPrChange w:id="851" w:author="Bruno dos Santos Rodrigues" w:date="2016-11-15T22:39:00Z">
            <w:rPr>
              <w:rFonts w:ascii="Arial" w:eastAsia="Arial" w:hAnsi="Arial" w:cs="Arial"/>
              <w:sz w:val="24"/>
              <w:szCs w:val="24"/>
            </w:rPr>
          </w:rPrChange>
        </w:rPr>
        <w:t xml:space="preserve">deve-se </w:t>
      </w:r>
      <w:r w:rsidRPr="00891873">
        <w:rPr>
          <w:rFonts w:ascii="Arial" w:eastAsia="Arial" w:hAnsi="Arial" w:cs="Arial"/>
          <w:color w:val="000000" w:themeColor="text1"/>
          <w:sz w:val="24"/>
          <w:szCs w:val="24"/>
          <w:rPrChange w:id="852" w:author="Bruno dos Santos Rodrigues" w:date="2016-11-15T22:39:00Z">
            <w:rPr>
              <w:rFonts w:ascii="Arial" w:eastAsia="Arial" w:hAnsi="Arial" w:cs="Arial"/>
              <w:sz w:val="24"/>
              <w:szCs w:val="24"/>
            </w:rPr>
          </w:rPrChange>
        </w:rPr>
        <w:t xml:space="preserve">entender que </w:t>
      </w:r>
      <w:r w:rsidRPr="00891873">
        <w:rPr>
          <w:rFonts w:ascii="Arial" w:eastAsia="Arial" w:hAnsi="Arial" w:cs="Arial"/>
          <w:color w:val="000000" w:themeColor="text1"/>
          <w:sz w:val="24"/>
          <w:szCs w:val="24"/>
          <w:rPrChange w:id="853" w:author="Bruno dos Santos Rodrigues" w:date="2016-11-15T22:39:00Z">
            <w:rPr>
              <w:rFonts w:ascii="Arial" w:eastAsia="Arial" w:hAnsi="Arial" w:cs="Arial"/>
              <w:sz w:val="24"/>
              <w:szCs w:val="24"/>
            </w:rPr>
          </w:rPrChange>
        </w:rPr>
        <w:lastRenderedPageBreak/>
        <w:t xml:space="preserve">o real objetivo é facilitar o trabalho do </w:t>
      </w:r>
      <w:r w:rsidRPr="00891873">
        <w:rPr>
          <w:rFonts w:ascii="Arial" w:eastAsia="Arial" w:hAnsi="Arial" w:cs="Arial"/>
          <w:i/>
          <w:color w:val="000000" w:themeColor="text1"/>
          <w:sz w:val="24"/>
          <w:szCs w:val="24"/>
          <w:rPrChange w:id="854" w:author="Bruno dos Santos Rodrigues" w:date="2016-11-15T22:39:00Z">
            <w:rPr>
              <w:rFonts w:ascii="Arial" w:eastAsia="Arial" w:hAnsi="Arial" w:cs="Arial"/>
              <w:i/>
              <w:sz w:val="24"/>
              <w:szCs w:val="24"/>
            </w:rPr>
          </w:rPrChange>
        </w:rPr>
        <w:t>helpdesk</w:t>
      </w:r>
      <w:r w:rsidR="00C61495" w:rsidRPr="00891873">
        <w:rPr>
          <w:rFonts w:ascii="Arial" w:eastAsia="Arial" w:hAnsi="Arial" w:cs="Arial"/>
          <w:i/>
          <w:color w:val="000000" w:themeColor="text1"/>
          <w:sz w:val="24"/>
          <w:szCs w:val="24"/>
          <w:rPrChange w:id="855" w:author="Bruno dos Santos Rodrigues" w:date="2016-11-15T22:39:00Z">
            <w:rPr>
              <w:rFonts w:ascii="Arial" w:eastAsia="Arial" w:hAnsi="Arial" w:cs="Arial"/>
              <w:i/>
              <w:sz w:val="24"/>
              <w:szCs w:val="24"/>
            </w:rPr>
          </w:rPrChange>
        </w:rPr>
        <w:t>,</w:t>
      </w:r>
      <w:r w:rsidRPr="00891873">
        <w:rPr>
          <w:rFonts w:ascii="Arial" w:eastAsia="Arial" w:hAnsi="Arial" w:cs="Arial"/>
          <w:color w:val="000000" w:themeColor="text1"/>
          <w:sz w:val="24"/>
          <w:szCs w:val="24"/>
          <w:rPrChange w:id="856" w:author="Bruno dos Santos Rodrigues" w:date="2016-11-15T22:39:00Z">
            <w:rPr>
              <w:rFonts w:ascii="Arial" w:eastAsia="Arial" w:hAnsi="Arial" w:cs="Arial"/>
              <w:sz w:val="24"/>
              <w:szCs w:val="24"/>
            </w:rPr>
          </w:rPrChange>
        </w:rPr>
        <w:t xml:space="preserve"> impactando assim todo o processo e trabalho dentro da organização.</w:t>
      </w:r>
    </w:p>
    <w:p w14:paraId="7DBEA17B" w14:textId="77777777" w:rsidR="00046625" w:rsidRPr="00891873" w:rsidRDefault="006C7F5D" w:rsidP="007B0066">
      <w:pPr>
        <w:spacing w:before="120" w:after="0" w:line="360" w:lineRule="auto"/>
        <w:ind w:firstLine="709"/>
        <w:jc w:val="both"/>
        <w:rPr>
          <w:rFonts w:ascii="Arial" w:hAnsi="Arial" w:cs="Arial"/>
          <w:color w:val="000000" w:themeColor="text1"/>
          <w:sz w:val="24"/>
          <w:szCs w:val="24"/>
          <w:rPrChange w:id="85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58" w:author="Bruno dos Santos Rodrigues" w:date="2016-11-15T22:39:00Z">
            <w:rPr>
              <w:rFonts w:ascii="Arial" w:eastAsia="Arial" w:hAnsi="Arial" w:cs="Arial"/>
              <w:sz w:val="24"/>
              <w:szCs w:val="24"/>
            </w:rPr>
          </w:rPrChange>
        </w:rPr>
        <w:t>Foi dado</w:t>
      </w:r>
      <w:r w:rsidR="00EE55CF" w:rsidRPr="00891873">
        <w:rPr>
          <w:rFonts w:ascii="Arial" w:eastAsia="Arial" w:hAnsi="Arial" w:cs="Arial"/>
          <w:color w:val="000000" w:themeColor="text1"/>
          <w:sz w:val="24"/>
          <w:szCs w:val="24"/>
          <w:rPrChange w:id="859" w:author="Bruno dos Santos Rodrigues" w:date="2016-11-15T22:39:00Z">
            <w:rPr>
              <w:rFonts w:ascii="Arial" w:eastAsia="Arial" w:hAnsi="Arial" w:cs="Arial"/>
              <w:sz w:val="24"/>
              <w:szCs w:val="24"/>
            </w:rPr>
          </w:rPrChange>
        </w:rPr>
        <w:t xml:space="preserve"> um enfoque descritivo </w:t>
      </w:r>
      <w:r w:rsidRPr="00891873">
        <w:rPr>
          <w:rFonts w:ascii="Arial" w:eastAsia="Arial" w:hAnsi="Arial" w:cs="Arial"/>
          <w:color w:val="000000" w:themeColor="text1"/>
          <w:sz w:val="24"/>
          <w:szCs w:val="24"/>
          <w:rPrChange w:id="860" w:author="Bruno dos Santos Rodrigues" w:date="2016-11-15T22:39:00Z">
            <w:rPr>
              <w:rFonts w:ascii="Arial" w:eastAsia="Arial" w:hAnsi="Arial" w:cs="Arial"/>
              <w:sz w:val="24"/>
              <w:szCs w:val="24"/>
            </w:rPr>
          </w:rPrChange>
        </w:rPr>
        <w:t xml:space="preserve">no presente trabalho abordando </w:t>
      </w:r>
      <w:r w:rsidR="00EE55CF" w:rsidRPr="00891873">
        <w:rPr>
          <w:rFonts w:ascii="Arial" w:eastAsia="Arial" w:hAnsi="Arial" w:cs="Arial"/>
          <w:color w:val="000000" w:themeColor="text1"/>
          <w:sz w:val="24"/>
          <w:szCs w:val="24"/>
          <w:rPrChange w:id="861" w:author="Bruno dos Santos Rodrigues" w:date="2016-11-15T22:39:00Z">
            <w:rPr>
              <w:rFonts w:ascii="Arial" w:eastAsia="Arial" w:hAnsi="Arial" w:cs="Arial"/>
              <w:sz w:val="24"/>
              <w:szCs w:val="24"/>
            </w:rPr>
          </w:rPrChange>
        </w:rPr>
        <w:t xml:space="preserve">sobre os problemas </w:t>
      </w:r>
      <w:r w:rsidRPr="00891873">
        <w:rPr>
          <w:rFonts w:ascii="Arial" w:eastAsia="Arial" w:hAnsi="Arial" w:cs="Arial"/>
          <w:color w:val="000000" w:themeColor="text1"/>
          <w:sz w:val="24"/>
          <w:szCs w:val="24"/>
          <w:rPrChange w:id="862" w:author="Bruno dos Santos Rodrigues" w:date="2016-11-15T22:39:00Z">
            <w:rPr>
              <w:rFonts w:ascii="Arial" w:eastAsia="Arial" w:hAnsi="Arial" w:cs="Arial"/>
              <w:sz w:val="24"/>
              <w:szCs w:val="24"/>
            </w:rPr>
          </w:rPrChange>
        </w:rPr>
        <w:t xml:space="preserve">encontrados em </w:t>
      </w:r>
      <w:r w:rsidR="00EE55CF" w:rsidRPr="00891873">
        <w:rPr>
          <w:rFonts w:ascii="Arial" w:eastAsia="Arial" w:hAnsi="Arial" w:cs="Arial"/>
          <w:color w:val="000000" w:themeColor="text1"/>
          <w:sz w:val="24"/>
          <w:szCs w:val="24"/>
          <w:rPrChange w:id="863" w:author="Bruno dos Santos Rodrigues" w:date="2016-11-15T22:39:00Z">
            <w:rPr>
              <w:rFonts w:ascii="Arial" w:eastAsia="Arial" w:hAnsi="Arial" w:cs="Arial"/>
              <w:sz w:val="24"/>
              <w:szCs w:val="24"/>
            </w:rPr>
          </w:rPrChange>
        </w:rPr>
        <w:t xml:space="preserve">pesquisas </w:t>
      </w:r>
      <w:r w:rsidRPr="00891873">
        <w:rPr>
          <w:rFonts w:ascii="Arial" w:eastAsia="Arial" w:hAnsi="Arial" w:cs="Arial"/>
          <w:color w:val="000000" w:themeColor="text1"/>
          <w:sz w:val="24"/>
          <w:szCs w:val="24"/>
          <w:rPrChange w:id="864" w:author="Bruno dos Santos Rodrigues" w:date="2016-11-15T22:39:00Z">
            <w:rPr>
              <w:rFonts w:ascii="Arial" w:eastAsia="Arial" w:hAnsi="Arial" w:cs="Arial"/>
              <w:sz w:val="24"/>
              <w:szCs w:val="24"/>
            </w:rPr>
          </w:rPrChange>
        </w:rPr>
        <w:t>relacionadas que</w:t>
      </w:r>
      <w:r w:rsidR="00EE55CF" w:rsidRPr="00891873">
        <w:rPr>
          <w:rFonts w:ascii="Arial" w:eastAsia="Arial" w:hAnsi="Arial" w:cs="Arial"/>
          <w:color w:val="000000" w:themeColor="text1"/>
          <w:sz w:val="24"/>
          <w:szCs w:val="24"/>
          <w:rPrChange w:id="865" w:author="Bruno dos Santos Rodrigues" w:date="2016-11-15T22:39:00Z">
            <w:rPr>
              <w:rFonts w:ascii="Arial" w:eastAsia="Arial" w:hAnsi="Arial" w:cs="Arial"/>
              <w:sz w:val="24"/>
              <w:szCs w:val="24"/>
            </w:rPr>
          </w:rPrChange>
        </w:rPr>
        <w:t xml:space="preserve"> </w:t>
      </w:r>
      <w:r w:rsidR="004C5192" w:rsidRPr="00891873">
        <w:rPr>
          <w:rFonts w:ascii="Arial" w:eastAsia="Arial" w:hAnsi="Arial" w:cs="Arial"/>
          <w:color w:val="000000" w:themeColor="text1"/>
          <w:sz w:val="24"/>
          <w:szCs w:val="24"/>
          <w:rPrChange w:id="866" w:author="Bruno dos Santos Rodrigues" w:date="2016-11-15T22:39:00Z">
            <w:rPr>
              <w:rFonts w:ascii="Arial" w:eastAsia="Arial" w:hAnsi="Arial" w:cs="Arial"/>
              <w:sz w:val="24"/>
              <w:szCs w:val="24"/>
            </w:rPr>
          </w:rPrChange>
        </w:rPr>
        <w:t xml:space="preserve">buscou-se </w:t>
      </w:r>
      <w:r w:rsidR="00EE55CF" w:rsidRPr="00891873">
        <w:rPr>
          <w:rFonts w:ascii="Arial" w:eastAsia="Arial" w:hAnsi="Arial" w:cs="Arial"/>
          <w:color w:val="000000" w:themeColor="text1"/>
          <w:sz w:val="24"/>
          <w:szCs w:val="24"/>
          <w:rPrChange w:id="867" w:author="Bruno dos Santos Rodrigues" w:date="2016-11-15T22:39:00Z">
            <w:rPr>
              <w:rFonts w:ascii="Arial" w:eastAsia="Arial" w:hAnsi="Arial" w:cs="Arial"/>
              <w:sz w:val="24"/>
              <w:szCs w:val="24"/>
            </w:rPr>
          </w:rPrChange>
        </w:rPr>
        <w:t>resolver</w:t>
      </w:r>
      <w:r w:rsidR="004C5192" w:rsidRPr="00891873">
        <w:rPr>
          <w:rFonts w:ascii="Arial" w:eastAsia="Arial" w:hAnsi="Arial" w:cs="Arial"/>
          <w:color w:val="000000" w:themeColor="text1"/>
          <w:sz w:val="24"/>
          <w:szCs w:val="24"/>
          <w:rPrChange w:id="868" w:author="Bruno dos Santos Rodrigues" w:date="2016-11-15T22:39:00Z">
            <w:rPr>
              <w:rFonts w:ascii="Arial" w:eastAsia="Arial" w:hAnsi="Arial" w:cs="Arial"/>
              <w:sz w:val="24"/>
              <w:szCs w:val="24"/>
            </w:rPr>
          </w:rPrChange>
        </w:rPr>
        <w:t xml:space="preserve"> neste trabalho</w:t>
      </w:r>
      <w:r w:rsidR="00EE55CF" w:rsidRPr="00891873">
        <w:rPr>
          <w:rFonts w:ascii="Arial" w:eastAsia="Arial" w:hAnsi="Arial" w:cs="Arial"/>
          <w:color w:val="000000" w:themeColor="text1"/>
          <w:sz w:val="24"/>
          <w:szCs w:val="24"/>
          <w:rPrChange w:id="869" w:author="Bruno dos Santos Rodrigues" w:date="2016-11-15T22:39:00Z">
            <w:rPr>
              <w:rFonts w:ascii="Arial" w:eastAsia="Arial" w:hAnsi="Arial" w:cs="Arial"/>
              <w:sz w:val="24"/>
              <w:szCs w:val="24"/>
            </w:rPr>
          </w:rPrChange>
        </w:rPr>
        <w:t xml:space="preserve">, classificando assim </w:t>
      </w:r>
      <w:r w:rsidR="004C5192" w:rsidRPr="00891873">
        <w:rPr>
          <w:rFonts w:ascii="Arial" w:eastAsia="Arial" w:hAnsi="Arial" w:cs="Arial"/>
          <w:color w:val="000000" w:themeColor="text1"/>
          <w:sz w:val="24"/>
          <w:szCs w:val="24"/>
          <w:rPrChange w:id="870" w:author="Bruno dos Santos Rodrigues" w:date="2016-11-15T22:39:00Z">
            <w:rPr>
              <w:rFonts w:ascii="Arial" w:eastAsia="Arial" w:hAnsi="Arial" w:cs="Arial"/>
              <w:sz w:val="24"/>
              <w:szCs w:val="24"/>
            </w:rPr>
          </w:rPrChange>
        </w:rPr>
        <w:t xml:space="preserve">a </w:t>
      </w:r>
      <w:r w:rsidR="00EE55CF" w:rsidRPr="00891873">
        <w:rPr>
          <w:rFonts w:ascii="Arial" w:eastAsia="Arial" w:hAnsi="Arial" w:cs="Arial"/>
          <w:color w:val="000000" w:themeColor="text1"/>
          <w:sz w:val="24"/>
          <w:szCs w:val="24"/>
          <w:rPrChange w:id="871" w:author="Bruno dos Santos Rodrigues" w:date="2016-11-15T22:39:00Z">
            <w:rPr>
              <w:rFonts w:ascii="Arial" w:eastAsia="Arial" w:hAnsi="Arial" w:cs="Arial"/>
              <w:sz w:val="24"/>
              <w:szCs w:val="24"/>
            </w:rPr>
          </w:rPrChange>
        </w:rPr>
        <w:t xml:space="preserve">pesquisa como qualitativa, focando na relação entre os usuários e </w:t>
      </w:r>
      <w:r w:rsidR="004C5192" w:rsidRPr="00891873">
        <w:rPr>
          <w:rFonts w:ascii="Arial" w:eastAsia="Arial" w:hAnsi="Arial" w:cs="Arial"/>
          <w:color w:val="000000" w:themeColor="text1"/>
          <w:sz w:val="24"/>
          <w:szCs w:val="24"/>
          <w:rPrChange w:id="872" w:author="Bruno dos Santos Rodrigues" w:date="2016-11-15T22:39:00Z">
            <w:rPr>
              <w:rFonts w:ascii="Arial" w:eastAsia="Arial" w:hAnsi="Arial" w:cs="Arial"/>
              <w:sz w:val="24"/>
              <w:szCs w:val="24"/>
            </w:rPr>
          </w:rPrChange>
        </w:rPr>
        <w:t xml:space="preserve">o </w:t>
      </w:r>
      <w:r w:rsidR="00EE55CF" w:rsidRPr="00891873">
        <w:rPr>
          <w:rFonts w:ascii="Arial" w:eastAsia="Arial" w:hAnsi="Arial" w:cs="Arial"/>
          <w:color w:val="000000" w:themeColor="text1"/>
          <w:sz w:val="24"/>
          <w:szCs w:val="24"/>
          <w:rPrChange w:id="873" w:author="Bruno dos Santos Rodrigues" w:date="2016-11-15T22:39:00Z">
            <w:rPr>
              <w:rFonts w:ascii="Arial" w:eastAsia="Arial" w:hAnsi="Arial" w:cs="Arial"/>
              <w:sz w:val="24"/>
              <w:szCs w:val="24"/>
            </w:rPr>
          </w:rPrChange>
        </w:rPr>
        <w:t>sistema.</w:t>
      </w:r>
    </w:p>
    <w:p w14:paraId="1545EB4A"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87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75" w:author="Bruno dos Santos Rodrigues" w:date="2016-11-15T22:39:00Z">
            <w:rPr>
              <w:rFonts w:ascii="Arial" w:eastAsia="Arial" w:hAnsi="Arial" w:cs="Arial"/>
              <w:sz w:val="24"/>
              <w:szCs w:val="24"/>
            </w:rPr>
          </w:rPrChange>
        </w:rPr>
        <w:t xml:space="preserve">Não existe uma empresa contratante para </w:t>
      </w:r>
      <w:r w:rsidR="001C33B0" w:rsidRPr="00891873">
        <w:rPr>
          <w:rFonts w:ascii="Arial" w:eastAsia="Arial" w:hAnsi="Arial" w:cs="Arial"/>
          <w:color w:val="000000" w:themeColor="text1"/>
          <w:sz w:val="24"/>
          <w:szCs w:val="24"/>
          <w:rPrChange w:id="876" w:author="Bruno dos Santos Rodrigues" w:date="2016-11-15T22:39:00Z">
            <w:rPr>
              <w:rFonts w:ascii="Arial" w:eastAsia="Arial" w:hAnsi="Arial" w:cs="Arial"/>
              <w:sz w:val="24"/>
              <w:szCs w:val="24"/>
            </w:rPr>
          </w:rPrChange>
        </w:rPr>
        <w:t xml:space="preserve">o presente </w:t>
      </w:r>
      <w:r w:rsidRPr="00891873">
        <w:rPr>
          <w:rFonts w:ascii="Arial" w:eastAsia="Arial" w:hAnsi="Arial" w:cs="Arial"/>
          <w:color w:val="000000" w:themeColor="text1"/>
          <w:sz w:val="24"/>
          <w:szCs w:val="24"/>
          <w:rPrChange w:id="877" w:author="Bruno dos Santos Rodrigues" w:date="2016-11-15T22:39:00Z">
            <w:rPr>
              <w:rFonts w:ascii="Arial" w:eastAsia="Arial" w:hAnsi="Arial" w:cs="Arial"/>
              <w:sz w:val="24"/>
              <w:szCs w:val="24"/>
            </w:rPr>
          </w:rPrChange>
        </w:rPr>
        <w:t xml:space="preserve">projeto, por isso </w:t>
      </w:r>
      <w:r w:rsidR="001C33B0" w:rsidRPr="00891873">
        <w:rPr>
          <w:rFonts w:ascii="Arial" w:eastAsia="Arial" w:hAnsi="Arial" w:cs="Arial"/>
          <w:color w:val="000000" w:themeColor="text1"/>
          <w:sz w:val="24"/>
          <w:szCs w:val="24"/>
          <w:rPrChange w:id="878" w:author="Bruno dos Santos Rodrigues" w:date="2016-11-15T22:39:00Z">
            <w:rPr>
              <w:rFonts w:ascii="Arial" w:eastAsia="Arial" w:hAnsi="Arial" w:cs="Arial"/>
              <w:sz w:val="24"/>
              <w:szCs w:val="24"/>
            </w:rPr>
          </w:rPrChange>
        </w:rPr>
        <w:t xml:space="preserve">foram </w:t>
      </w:r>
      <w:r w:rsidRPr="00891873">
        <w:rPr>
          <w:rFonts w:ascii="Arial" w:eastAsia="Arial" w:hAnsi="Arial" w:cs="Arial"/>
          <w:color w:val="000000" w:themeColor="text1"/>
          <w:sz w:val="24"/>
          <w:szCs w:val="24"/>
          <w:rPrChange w:id="879" w:author="Bruno dos Santos Rodrigues" w:date="2016-11-15T22:39:00Z">
            <w:rPr>
              <w:rFonts w:ascii="Arial" w:eastAsia="Arial" w:hAnsi="Arial" w:cs="Arial"/>
              <w:sz w:val="24"/>
              <w:szCs w:val="24"/>
            </w:rPr>
          </w:rPrChange>
        </w:rPr>
        <w:t xml:space="preserve">pesquisados os problemas normalmente encontrados nos </w:t>
      </w:r>
      <w:r w:rsidRPr="00891873">
        <w:rPr>
          <w:rFonts w:ascii="Arial" w:eastAsia="Arial" w:hAnsi="Arial" w:cs="Arial"/>
          <w:i/>
          <w:color w:val="000000" w:themeColor="text1"/>
          <w:sz w:val="24"/>
          <w:szCs w:val="24"/>
          <w:rPrChange w:id="880" w:author="Bruno dos Santos Rodrigues" w:date="2016-11-15T22:39:00Z">
            <w:rPr>
              <w:rFonts w:ascii="Arial" w:eastAsia="Arial" w:hAnsi="Arial" w:cs="Arial"/>
              <w:i/>
              <w:sz w:val="24"/>
              <w:szCs w:val="24"/>
            </w:rPr>
          </w:rPrChange>
        </w:rPr>
        <w:t>helpdesks</w:t>
      </w:r>
      <w:r w:rsidRPr="00891873">
        <w:rPr>
          <w:rFonts w:ascii="Arial" w:eastAsia="Arial" w:hAnsi="Arial" w:cs="Arial"/>
          <w:color w:val="000000" w:themeColor="text1"/>
          <w:sz w:val="24"/>
          <w:szCs w:val="24"/>
          <w:rPrChange w:id="881" w:author="Bruno dos Santos Rodrigues" w:date="2016-11-15T22:39:00Z">
            <w:rPr>
              <w:rFonts w:ascii="Arial" w:eastAsia="Arial" w:hAnsi="Arial" w:cs="Arial"/>
              <w:sz w:val="24"/>
              <w:szCs w:val="24"/>
            </w:rPr>
          </w:rPrChange>
        </w:rPr>
        <w:t xml:space="preserve"> </w:t>
      </w:r>
      <w:r w:rsidR="001C33B0" w:rsidRPr="00891873">
        <w:rPr>
          <w:rFonts w:ascii="Arial" w:eastAsia="Arial" w:hAnsi="Arial" w:cs="Arial"/>
          <w:color w:val="000000" w:themeColor="text1"/>
          <w:sz w:val="24"/>
          <w:szCs w:val="24"/>
          <w:rPrChange w:id="882" w:author="Bruno dos Santos Rodrigues" w:date="2016-11-15T22:39:00Z">
            <w:rPr>
              <w:rFonts w:ascii="Arial" w:eastAsia="Arial" w:hAnsi="Arial" w:cs="Arial"/>
              <w:sz w:val="24"/>
              <w:szCs w:val="24"/>
            </w:rPr>
          </w:rPrChange>
        </w:rPr>
        <w:t xml:space="preserve">de maneira </w:t>
      </w:r>
      <w:r w:rsidRPr="00891873">
        <w:rPr>
          <w:rFonts w:ascii="Arial" w:eastAsia="Arial" w:hAnsi="Arial" w:cs="Arial"/>
          <w:color w:val="000000" w:themeColor="text1"/>
          <w:sz w:val="24"/>
          <w:szCs w:val="24"/>
          <w:rPrChange w:id="883" w:author="Bruno dos Santos Rodrigues" w:date="2016-11-15T22:39:00Z">
            <w:rPr>
              <w:rFonts w:ascii="Arial" w:eastAsia="Arial" w:hAnsi="Arial" w:cs="Arial"/>
              <w:sz w:val="24"/>
              <w:szCs w:val="24"/>
            </w:rPr>
          </w:rPrChange>
        </w:rPr>
        <w:t>geral, para assim dar uma direção ao trabalho</w:t>
      </w:r>
      <w:r w:rsidR="001C33B0" w:rsidRPr="00891873">
        <w:rPr>
          <w:rFonts w:ascii="Arial" w:eastAsia="Arial" w:hAnsi="Arial" w:cs="Arial"/>
          <w:color w:val="000000" w:themeColor="text1"/>
          <w:sz w:val="24"/>
          <w:szCs w:val="24"/>
          <w:rPrChange w:id="884" w:author="Bruno dos Santos Rodrigues" w:date="2016-11-15T22:39:00Z">
            <w:rPr>
              <w:rFonts w:ascii="Arial" w:eastAsia="Arial" w:hAnsi="Arial" w:cs="Arial"/>
              <w:sz w:val="24"/>
              <w:szCs w:val="24"/>
            </w:rPr>
          </w:rPrChange>
        </w:rPr>
        <w:t>, a fim de se conseguir</w:t>
      </w:r>
      <w:r w:rsidRPr="00891873">
        <w:rPr>
          <w:rFonts w:ascii="Arial" w:eastAsia="Arial" w:hAnsi="Arial" w:cs="Arial"/>
          <w:color w:val="000000" w:themeColor="text1"/>
          <w:sz w:val="24"/>
          <w:szCs w:val="24"/>
          <w:rPrChange w:id="885" w:author="Bruno dos Santos Rodrigues" w:date="2016-11-15T22:39:00Z">
            <w:rPr>
              <w:rFonts w:ascii="Arial" w:eastAsia="Arial" w:hAnsi="Arial" w:cs="Arial"/>
              <w:sz w:val="24"/>
              <w:szCs w:val="24"/>
            </w:rPr>
          </w:rPrChange>
        </w:rPr>
        <w:t xml:space="preserve"> </w:t>
      </w:r>
      <w:r w:rsidR="001C33B0" w:rsidRPr="00891873">
        <w:rPr>
          <w:rFonts w:ascii="Arial" w:eastAsia="Arial" w:hAnsi="Arial" w:cs="Arial"/>
          <w:color w:val="000000" w:themeColor="text1"/>
          <w:sz w:val="24"/>
          <w:szCs w:val="24"/>
          <w:rPrChange w:id="886" w:author="Bruno dos Santos Rodrigues" w:date="2016-11-15T22:39:00Z">
            <w:rPr>
              <w:rFonts w:ascii="Arial" w:eastAsia="Arial" w:hAnsi="Arial" w:cs="Arial"/>
              <w:sz w:val="24"/>
              <w:szCs w:val="24"/>
            </w:rPr>
          </w:rPrChange>
        </w:rPr>
        <w:t xml:space="preserve">solucionar </w:t>
      </w:r>
      <w:r w:rsidRPr="00891873">
        <w:rPr>
          <w:rFonts w:ascii="Arial" w:eastAsia="Arial" w:hAnsi="Arial" w:cs="Arial"/>
          <w:color w:val="000000" w:themeColor="text1"/>
          <w:sz w:val="24"/>
          <w:szCs w:val="24"/>
          <w:rPrChange w:id="887" w:author="Bruno dos Santos Rodrigues" w:date="2016-11-15T22:39:00Z">
            <w:rPr>
              <w:rFonts w:ascii="Arial" w:eastAsia="Arial" w:hAnsi="Arial" w:cs="Arial"/>
              <w:sz w:val="24"/>
              <w:szCs w:val="24"/>
            </w:rPr>
          </w:rPrChange>
        </w:rPr>
        <w:t xml:space="preserve">os problemas do mundo real e não </w:t>
      </w:r>
      <w:r w:rsidR="001C33B0" w:rsidRPr="00891873">
        <w:rPr>
          <w:rFonts w:ascii="Arial" w:eastAsia="Arial" w:hAnsi="Arial" w:cs="Arial"/>
          <w:color w:val="000000" w:themeColor="text1"/>
          <w:sz w:val="24"/>
          <w:szCs w:val="24"/>
          <w:rPrChange w:id="888" w:author="Bruno dos Santos Rodrigues" w:date="2016-11-15T22:39:00Z">
            <w:rPr>
              <w:rFonts w:ascii="Arial" w:eastAsia="Arial" w:hAnsi="Arial" w:cs="Arial"/>
              <w:sz w:val="24"/>
              <w:szCs w:val="24"/>
            </w:rPr>
          </w:rPrChange>
        </w:rPr>
        <w:t xml:space="preserve">apenas </w:t>
      </w:r>
      <w:r w:rsidRPr="00891873">
        <w:rPr>
          <w:rFonts w:ascii="Arial" w:eastAsia="Arial" w:hAnsi="Arial" w:cs="Arial"/>
          <w:color w:val="000000" w:themeColor="text1"/>
          <w:sz w:val="24"/>
          <w:szCs w:val="24"/>
          <w:rPrChange w:id="889" w:author="Bruno dos Santos Rodrigues" w:date="2016-11-15T22:39:00Z">
            <w:rPr>
              <w:rFonts w:ascii="Arial" w:eastAsia="Arial" w:hAnsi="Arial" w:cs="Arial"/>
              <w:sz w:val="24"/>
              <w:szCs w:val="24"/>
            </w:rPr>
          </w:rPrChange>
        </w:rPr>
        <w:t xml:space="preserve">os que </w:t>
      </w:r>
      <w:r w:rsidR="001C33B0" w:rsidRPr="00891873">
        <w:rPr>
          <w:rFonts w:ascii="Arial" w:eastAsia="Arial" w:hAnsi="Arial" w:cs="Arial"/>
          <w:color w:val="000000" w:themeColor="text1"/>
          <w:sz w:val="24"/>
          <w:szCs w:val="24"/>
          <w:rPrChange w:id="890" w:author="Bruno dos Santos Rodrigues" w:date="2016-11-15T22:39:00Z">
            <w:rPr>
              <w:rFonts w:ascii="Arial" w:eastAsia="Arial" w:hAnsi="Arial" w:cs="Arial"/>
              <w:sz w:val="24"/>
              <w:szCs w:val="24"/>
            </w:rPr>
          </w:rPrChange>
        </w:rPr>
        <w:t xml:space="preserve">imagina-se </w:t>
      </w:r>
      <w:r w:rsidRPr="00891873">
        <w:rPr>
          <w:rFonts w:ascii="Arial" w:eastAsia="Arial" w:hAnsi="Arial" w:cs="Arial"/>
          <w:color w:val="000000" w:themeColor="text1"/>
          <w:sz w:val="24"/>
          <w:szCs w:val="24"/>
          <w:rPrChange w:id="891" w:author="Bruno dos Santos Rodrigues" w:date="2016-11-15T22:39:00Z">
            <w:rPr>
              <w:rFonts w:ascii="Arial" w:eastAsia="Arial" w:hAnsi="Arial" w:cs="Arial"/>
              <w:sz w:val="24"/>
              <w:szCs w:val="24"/>
            </w:rPr>
          </w:rPrChange>
        </w:rPr>
        <w:t>que os profissionais enfrentam.</w:t>
      </w:r>
    </w:p>
    <w:p w14:paraId="3660363F" w14:textId="77777777" w:rsidR="00046625" w:rsidRPr="00891873" w:rsidRDefault="00A30B55" w:rsidP="007B0066">
      <w:pPr>
        <w:spacing w:before="120" w:after="0" w:line="360" w:lineRule="auto"/>
        <w:ind w:firstLine="709"/>
        <w:jc w:val="both"/>
        <w:rPr>
          <w:rFonts w:ascii="Arial" w:hAnsi="Arial" w:cs="Arial"/>
          <w:color w:val="000000" w:themeColor="text1"/>
          <w:sz w:val="24"/>
          <w:szCs w:val="24"/>
          <w:rPrChange w:id="89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893" w:author="Bruno dos Santos Rodrigues" w:date="2016-11-15T22:39:00Z">
            <w:rPr>
              <w:rFonts w:ascii="Arial" w:eastAsia="Arial" w:hAnsi="Arial" w:cs="Arial"/>
              <w:sz w:val="24"/>
              <w:szCs w:val="24"/>
            </w:rPr>
          </w:rPrChange>
        </w:rPr>
        <w:t xml:space="preserve">A presente </w:t>
      </w:r>
      <w:r w:rsidR="00EE55CF" w:rsidRPr="00891873">
        <w:rPr>
          <w:rFonts w:ascii="Arial" w:eastAsia="Arial" w:hAnsi="Arial" w:cs="Arial"/>
          <w:color w:val="000000" w:themeColor="text1"/>
          <w:sz w:val="24"/>
          <w:szCs w:val="24"/>
          <w:rPrChange w:id="894" w:author="Bruno dos Santos Rodrigues" w:date="2016-11-15T22:39:00Z">
            <w:rPr>
              <w:rFonts w:ascii="Arial" w:eastAsia="Arial" w:hAnsi="Arial" w:cs="Arial"/>
              <w:sz w:val="24"/>
              <w:szCs w:val="24"/>
            </w:rPr>
          </w:rPrChange>
        </w:rPr>
        <w:t xml:space="preserve">pesquisa é voltada para empresas de </w:t>
      </w:r>
      <w:r w:rsidRPr="00891873">
        <w:rPr>
          <w:rFonts w:ascii="Arial" w:eastAsia="Arial" w:hAnsi="Arial" w:cs="Arial"/>
          <w:color w:val="000000" w:themeColor="text1"/>
          <w:sz w:val="24"/>
          <w:szCs w:val="24"/>
          <w:rPrChange w:id="895" w:author="Bruno dos Santos Rodrigues" w:date="2016-11-15T22:39:00Z">
            <w:rPr>
              <w:rFonts w:ascii="Arial" w:eastAsia="Arial" w:hAnsi="Arial" w:cs="Arial"/>
              <w:sz w:val="24"/>
              <w:szCs w:val="24"/>
            </w:rPr>
          </w:rPrChange>
        </w:rPr>
        <w:t xml:space="preserve">todo o porte e </w:t>
      </w:r>
      <w:r w:rsidR="00EE55CF" w:rsidRPr="00891873">
        <w:rPr>
          <w:rFonts w:ascii="Arial" w:eastAsia="Arial" w:hAnsi="Arial" w:cs="Arial"/>
          <w:color w:val="000000" w:themeColor="text1"/>
          <w:sz w:val="24"/>
          <w:szCs w:val="24"/>
          <w:rPrChange w:id="896" w:author="Bruno dos Santos Rodrigues" w:date="2016-11-15T22:39:00Z">
            <w:rPr>
              <w:rFonts w:ascii="Arial" w:eastAsia="Arial" w:hAnsi="Arial" w:cs="Arial"/>
              <w:sz w:val="24"/>
              <w:szCs w:val="24"/>
            </w:rPr>
          </w:rPrChange>
        </w:rPr>
        <w:t xml:space="preserve">tamanho que </w:t>
      </w:r>
      <w:r w:rsidRPr="00891873">
        <w:rPr>
          <w:rFonts w:ascii="Arial" w:eastAsia="Arial" w:hAnsi="Arial" w:cs="Arial"/>
          <w:color w:val="000000" w:themeColor="text1"/>
          <w:sz w:val="24"/>
          <w:szCs w:val="24"/>
          <w:rPrChange w:id="897" w:author="Bruno dos Santos Rodrigues" w:date="2016-11-15T22:39:00Z">
            <w:rPr>
              <w:rFonts w:ascii="Arial" w:eastAsia="Arial" w:hAnsi="Arial" w:cs="Arial"/>
              <w:sz w:val="24"/>
              <w:szCs w:val="24"/>
            </w:rPr>
          </w:rPrChange>
        </w:rPr>
        <w:t>possuem</w:t>
      </w:r>
      <w:r w:rsidR="00EE55CF" w:rsidRPr="00891873">
        <w:rPr>
          <w:rFonts w:ascii="Arial" w:eastAsia="Arial" w:hAnsi="Arial" w:cs="Arial"/>
          <w:color w:val="000000" w:themeColor="text1"/>
          <w:sz w:val="24"/>
          <w:szCs w:val="24"/>
          <w:rPrChange w:id="898" w:author="Bruno dos Santos Rodrigues" w:date="2016-11-15T22:39:00Z">
            <w:rPr>
              <w:rFonts w:ascii="Arial" w:eastAsia="Arial" w:hAnsi="Arial" w:cs="Arial"/>
              <w:sz w:val="24"/>
              <w:szCs w:val="24"/>
            </w:rPr>
          </w:rPrChange>
        </w:rPr>
        <w:t xml:space="preserve"> problemas com o </w:t>
      </w:r>
      <w:r w:rsidRPr="00891873">
        <w:rPr>
          <w:rFonts w:ascii="Arial" w:eastAsia="Arial" w:hAnsi="Arial" w:cs="Arial"/>
          <w:i/>
          <w:color w:val="000000" w:themeColor="text1"/>
          <w:sz w:val="24"/>
          <w:szCs w:val="24"/>
          <w:rPrChange w:id="899" w:author="Bruno dos Santos Rodrigues" w:date="2016-11-15T22:39:00Z">
            <w:rPr>
              <w:rFonts w:ascii="Arial" w:eastAsia="Arial" w:hAnsi="Arial" w:cs="Arial"/>
              <w:i/>
              <w:sz w:val="24"/>
              <w:szCs w:val="24"/>
            </w:rPr>
          </w:rPrChange>
        </w:rPr>
        <w:t>helpdesk</w:t>
      </w:r>
      <w:r w:rsidR="00EE55CF" w:rsidRPr="00891873">
        <w:rPr>
          <w:rFonts w:ascii="Arial" w:eastAsia="Arial" w:hAnsi="Arial" w:cs="Arial"/>
          <w:color w:val="000000" w:themeColor="text1"/>
          <w:sz w:val="24"/>
          <w:szCs w:val="24"/>
          <w:rPrChange w:id="900" w:author="Bruno dos Santos Rodrigues" w:date="2016-11-15T22:39:00Z">
            <w:rPr>
              <w:rFonts w:ascii="Arial" w:eastAsia="Arial" w:hAnsi="Arial" w:cs="Arial"/>
              <w:sz w:val="24"/>
              <w:szCs w:val="24"/>
            </w:rPr>
          </w:rPrChange>
        </w:rPr>
        <w:t xml:space="preserve"> atual, ou que queiram implantar um sistema de </w:t>
      </w:r>
      <w:r w:rsidR="00EE55CF" w:rsidRPr="00891873">
        <w:rPr>
          <w:rFonts w:ascii="Arial" w:eastAsia="Arial" w:hAnsi="Arial" w:cs="Arial"/>
          <w:i/>
          <w:color w:val="000000" w:themeColor="text1"/>
          <w:sz w:val="24"/>
          <w:szCs w:val="24"/>
          <w:rPrChange w:id="901" w:author="Bruno dos Santos Rodrigues" w:date="2016-11-15T22:39:00Z">
            <w:rPr>
              <w:rFonts w:ascii="Arial" w:eastAsia="Arial" w:hAnsi="Arial" w:cs="Arial"/>
              <w:i/>
              <w:sz w:val="24"/>
              <w:szCs w:val="24"/>
            </w:rPr>
          </w:rPrChange>
        </w:rPr>
        <w:t>helpdesk</w:t>
      </w:r>
      <w:r w:rsidR="00EE55CF" w:rsidRPr="00891873">
        <w:rPr>
          <w:rFonts w:ascii="Arial" w:eastAsia="Arial" w:hAnsi="Arial" w:cs="Arial"/>
          <w:color w:val="000000" w:themeColor="text1"/>
          <w:sz w:val="24"/>
          <w:szCs w:val="24"/>
          <w:rPrChange w:id="902" w:author="Bruno dos Santos Rodrigues" w:date="2016-11-15T22:39:00Z">
            <w:rPr>
              <w:rFonts w:ascii="Arial" w:eastAsia="Arial" w:hAnsi="Arial" w:cs="Arial"/>
              <w:sz w:val="24"/>
              <w:szCs w:val="24"/>
            </w:rPr>
          </w:rPrChange>
        </w:rPr>
        <w:t xml:space="preserve"> focado em governança, controle e resultados.</w:t>
      </w:r>
    </w:p>
    <w:p w14:paraId="240DE9DA"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0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04" w:author="Bruno dos Santos Rodrigues" w:date="2016-11-15T22:39:00Z">
            <w:rPr>
              <w:rFonts w:ascii="Arial" w:eastAsia="Arial" w:hAnsi="Arial" w:cs="Arial"/>
              <w:sz w:val="24"/>
              <w:szCs w:val="24"/>
            </w:rPr>
          </w:rPrChange>
        </w:rPr>
        <w:t>Apesar d</w:t>
      </w:r>
      <w:r w:rsidR="00C62CBE" w:rsidRPr="00891873">
        <w:rPr>
          <w:rFonts w:ascii="Arial" w:eastAsia="Arial" w:hAnsi="Arial" w:cs="Arial"/>
          <w:color w:val="000000" w:themeColor="text1"/>
          <w:sz w:val="24"/>
          <w:szCs w:val="24"/>
          <w:rPrChange w:id="905" w:author="Bruno dos Santos Rodrigues" w:date="2016-11-15T22:39:00Z">
            <w:rPr>
              <w:rFonts w:ascii="Arial" w:eastAsia="Arial" w:hAnsi="Arial" w:cs="Arial"/>
              <w:sz w:val="24"/>
              <w:szCs w:val="24"/>
            </w:rPr>
          </w:rPrChange>
        </w:rPr>
        <w:t>o foco ser o</w:t>
      </w:r>
      <w:r w:rsidRPr="00891873">
        <w:rPr>
          <w:rFonts w:ascii="Arial" w:eastAsia="Arial" w:hAnsi="Arial" w:cs="Arial"/>
          <w:color w:val="000000" w:themeColor="text1"/>
          <w:sz w:val="24"/>
          <w:szCs w:val="24"/>
          <w:rPrChange w:id="906" w:author="Bruno dos Santos Rodrigues" w:date="2016-11-15T22:39:00Z">
            <w:rPr>
              <w:rFonts w:ascii="Arial" w:eastAsia="Arial" w:hAnsi="Arial" w:cs="Arial"/>
              <w:sz w:val="24"/>
              <w:szCs w:val="24"/>
            </w:rPr>
          </w:rPrChange>
        </w:rPr>
        <w:t xml:space="preserve"> ITIL, que é uma biblioteca voltada para empresas de TI, qualquer empresa que necessite de um </w:t>
      </w:r>
      <w:r w:rsidRPr="00891873">
        <w:rPr>
          <w:rFonts w:ascii="Arial" w:eastAsia="Arial" w:hAnsi="Arial" w:cs="Arial"/>
          <w:i/>
          <w:color w:val="000000" w:themeColor="text1"/>
          <w:sz w:val="24"/>
          <w:szCs w:val="24"/>
          <w:rPrChange w:id="907"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908" w:author="Bruno dos Santos Rodrigues" w:date="2016-11-15T22:39:00Z">
            <w:rPr>
              <w:rFonts w:ascii="Arial" w:eastAsia="Arial" w:hAnsi="Arial" w:cs="Arial"/>
              <w:sz w:val="24"/>
              <w:szCs w:val="24"/>
            </w:rPr>
          </w:rPrChange>
        </w:rPr>
        <w:t xml:space="preserve"> pode usar </w:t>
      </w:r>
      <w:r w:rsidR="00C62CBE" w:rsidRPr="00891873">
        <w:rPr>
          <w:rFonts w:ascii="Arial" w:eastAsia="Arial" w:hAnsi="Arial" w:cs="Arial"/>
          <w:color w:val="000000" w:themeColor="text1"/>
          <w:sz w:val="24"/>
          <w:szCs w:val="24"/>
          <w:rPrChange w:id="909" w:author="Bruno dos Santos Rodrigues" w:date="2016-11-15T22:39:00Z">
            <w:rPr>
              <w:rFonts w:ascii="Arial" w:eastAsia="Arial" w:hAnsi="Arial" w:cs="Arial"/>
              <w:sz w:val="24"/>
              <w:szCs w:val="24"/>
            </w:rPr>
          </w:rPrChange>
        </w:rPr>
        <w:t xml:space="preserve">o </w:t>
      </w:r>
      <w:r w:rsidRPr="00891873">
        <w:rPr>
          <w:rFonts w:ascii="Arial" w:eastAsia="Arial" w:hAnsi="Arial" w:cs="Arial"/>
          <w:color w:val="000000" w:themeColor="text1"/>
          <w:sz w:val="24"/>
          <w:szCs w:val="24"/>
          <w:rPrChange w:id="910" w:author="Bruno dos Santos Rodrigues" w:date="2016-11-15T22:39:00Z">
            <w:rPr>
              <w:rFonts w:ascii="Arial" w:eastAsia="Arial" w:hAnsi="Arial" w:cs="Arial"/>
              <w:sz w:val="24"/>
              <w:szCs w:val="24"/>
            </w:rPr>
          </w:rPrChange>
        </w:rPr>
        <w:t>sistema</w:t>
      </w:r>
      <w:r w:rsidR="00C62CBE" w:rsidRPr="00891873">
        <w:rPr>
          <w:rFonts w:ascii="Arial" w:eastAsia="Arial" w:hAnsi="Arial" w:cs="Arial"/>
          <w:color w:val="000000" w:themeColor="text1"/>
          <w:sz w:val="24"/>
          <w:szCs w:val="24"/>
          <w:rPrChange w:id="911" w:author="Bruno dos Santos Rodrigues" w:date="2016-11-15T22:39:00Z">
            <w:rPr>
              <w:rFonts w:ascii="Arial" w:eastAsia="Arial" w:hAnsi="Arial" w:cs="Arial"/>
              <w:sz w:val="24"/>
              <w:szCs w:val="24"/>
            </w:rPr>
          </w:rPrChange>
        </w:rPr>
        <w:t xml:space="preserve"> resultante do presente trabalho</w:t>
      </w:r>
      <w:r w:rsidRPr="00891873">
        <w:rPr>
          <w:rFonts w:ascii="Arial" w:eastAsia="Arial" w:hAnsi="Arial" w:cs="Arial"/>
          <w:color w:val="000000" w:themeColor="text1"/>
          <w:sz w:val="24"/>
          <w:szCs w:val="24"/>
          <w:rPrChange w:id="912" w:author="Bruno dos Santos Rodrigues" w:date="2016-11-15T22:39:00Z">
            <w:rPr>
              <w:rFonts w:ascii="Arial" w:eastAsia="Arial" w:hAnsi="Arial" w:cs="Arial"/>
              <w:sz w:val="24"/>
              <w:szCs w:val="24"/>
            </w:rPr>
          </w:rPrChange>
        </w:rPr>
        <w:t xml:space="preserve">, para isso basta entender os conceitos de </w:t>
      </w:r>
      <w:commentRangeStart w:id="913"/>
      <w:r w:rsidRPr="00891873">
        <w:rPr>
          <w:rFonts w:ascii="Arial" w:eastAsia="Arial" w:hAnsi="Arial" w:cs="Arial"/>
          <w:color w:val="000000" w:themeColor="text1"/>
          <w:sz w:val="24"/>
          <w:szCs w:val="24"/>
          <w:rPrChange w:id="914" w:author="Bruno dos Santos Rodrigues" w:date="2016-11-15T22:39:00Z">
            <w:rPr>
              <w:rFonts w:ascii="Arial" w:eastAsia="Arial" w:hAnsi="Arial" w:cs="Arial"/>
              <w:sz w:val="24"/>
              <w:szCs w:val="24"/>
            </w:rPr>
          </w:rPrChange>
        </w:rPr>
        <w:t>matriz RACI</w:t>
      </w:r>
      <w:commentRangeEnd w:id="913"/>
      <w:ins w:id="915" w:author="Bruno dos Santos Rodrigues" w:date="2016-11-15T22:58:00Z">
        <w:r w:rsidR="001408E8">
          <w:rPr>
            <w:rStyle w:val="Refdenotaderodap"/>
            <w:rFonts w:ascii="Arial" w:eastAsia="Arial" w:hAnsi="Arial" w:cs="Arial"/>
            <w:color w:val="000000" w:themeColor="text1"/>
            <w:sz w:val="24"/>
            <w:szCs w:val="24"/>
          </w:rPr>
          <w:footnoteReference w:id="5"/>
        </w:r>
      </w:ins>
      <w:del w:id="920" w:author="Bruno dos Santos Rodrigues" w:date="2016-11-15T22:58:00Z">
        <w:r w:rsidR="00C62CBE" w:rsidRPr="00891873" w:rsidDel="001408E8">
          <w:rPr>
            <w:rStyle w:val="Refdecomentrio"/>
            <w:color w:val="000000" w:themeColor="text1"/>
            <w:rPrChange w:id="921" w:author="Bruno dos Santos Rodrigues" w:date="2016-11-15T22:39:00Z">
              <w:rPr>
                <w:rStyle w:val="Refdecomentrio"/>
              </w:rPr>
            </w:rPrChange>
          </w:rPr>
          <w:commentReference w:id="913"/>
        </w:r>
        <w:r w:rsidRPr="00891873" w:rsidDel="001408E8">
          <w:rPr>
            <w:rFonts w:ascii="Arial" w:eastAsia="Arial" w:hAnsi="Arial" w:cs="Arial"/>
            <w:color w:val="000000" w:themeColor="text1"/>
            <w:sz w:val="24"/>
            <w:szCs w:val="24"/>
            <w:rPrChange w:id="922" w:author="Bruno dos Santos Rodrigues" w:date="2016-11-15T22:39:00Z">
              <w:rPr>
                <w:rFonts w:ascii="Arial" w:eastAsia="Arial" w:hAnsi="Arial" w:cs="Arial"/>
                <w:sz w:val="24"/>
                <w:szCs w:val="24"/>
              </w:rPr>
            </w:rPrChange>
          </w:rPr>
          <w:delText xml:space="preserve"> </w:delText>
        </w:r>
      </w:del>
      <w:r w:rsidRPr="00891873">
        <w:rPr>
          <w:rFonts w:ascii="Arial" w:eastAsia="Arial" w:hAnsi="Arial" w:cs="Arial"/>
          <w:color w:val="000000" w:themeColor="text1"/>
          <w:sz w:val="24"/>
          <w:szCs w:val="24"/>
          <w:rPrChange w:id="923" w:author="Bruno dos Santos Rodrigues" w:date="2016-11-15T22:39:00Z">
            <w:rPr>
              <w:rFonts w:ascii="Arial" w:eastAsia="Arial" w:hAnsi="Arial" w:cs="Arial"/>
              <w:sz w:val="24"/>
              <w:szCs w:val="24"/>
            </w:rPr>
          </w:rPrChange>
        </w:rPr>
        <w:t>e alguns outros conceitos presentes nesse trabalho.</w:t>
      </w:r>
    </w:p>
    <w:p w14:paraId="44D1174D" w14:textId="77777777" w:rsidR="001F2017" w:rsidRPr="00891873" w:rsidRDefault="00EE55CF" w:rsidP="007B0066">
      <w:pPr>
        <w:spacing w:before="120" w:after="0" w:line="360" w:lineRule="auto"/>
        <w:ind w:firstLine="709"/>
        <w:jc w:val="both"/>
        <w:rPr>
          <w:rFonts w:ascii="Arial" w:hAnsi="Arial" w:cs="Arial"/>
          <w:color w:val="000000" w:themeColor="text1"/>
          <w:sz w:val="24"/>
          <w:szCs w:val="24"/>
          <w:rPrChange w:id="92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25" w:author="Bruno dos Santos Rodrigues" w:date="2016-11-15T22:39:00Z">
            <w:rPr>
              <w:rFonts w:ascii="Arial" w:eastAsia="Arial" w:hAnsi="Arial" w:cs="Arial"/>
              <w:sz w:val="24"/>
              <w:szCs w:val="24"/>
            </w:rPr>
          </w:rPrChange>
        </w:rPr>
        <w:t xml:space="preserve">Durante o desenvolvimento deste trabalho </w:t>
      </w:r>
      <w:r w:rsidR="00600A2A" w:rsidRPr="00891873">
        <w:rPr>
          <w:rFonts w:ascii="Arial" w:eastAsia="Arial" w:hAnsi="Arial" w:cs="Arial"/>
          <w:color w:val="000000" w:themeColor="text1"/>
          <w:sz w:val="24"/>
          <w:szCs w:val="24"/>
          <w:rPrChange w:id="926" w:author="Bruno dos Santos Rodrigues" w:date="2016-11-15T22:39:00Z">
            <w:rPr>
              <w:rFonts w:ascii="Arial" w:eastAsia="Arial" w:hAnsi="Arial" w:cs="Arial"/>
              <w:sz w:val="24"/>
              <w:szCs w:val="24"/>
            </w:rPr>
          </w:rPrChange>
        </w:rPr>
        <w:t xml:space="preserve">observou-se o quão </w:t>
      </w:r>
      <w:r w:rsidRPr="00891873">
        <w:rPr>
          <w:rFonts w:ascii="Arial" w:eastAsia="Arial" w:hAnsi="Arial" w:cs="Arial"/>
          <w:color w:val="000000" w:themeColor="text1"/>
          <w:sz w:val="24"/>
          <w:szCs w:val="24"/>
          <w:rPrChange w:id="927" w:author="Bruno dos Santos Rodrigues" w:date="2016-11-15T22:39:00Z">
            <w:rPr>
              <w:rFonts w:ascii="Arial" w:eastAsia="Arial" w:hAnsi="Arial" w:cs="Arial"/>
              <w:sz w:val="24"/>
              <w:szCs w:val="24"/>
            </w:rPr>
          </w:rPrChange>
        </w:rPr>
        <w:t xml:space="preserve">as soluções apresentadas condizem com o que já existe, se são uma novidade desnecessária, ou se realmente </w:t>
      </w:r>
      <w:r w:rsidR="00600A2A" w:rsidRPr="00891873">
        <w:rPr>
          <w:rFonts w:ascii="Arial" w:eastAsia="Arial" w:hAnsi="Arial" w:cs="Arial"/>
          <w:color w:val="000000" w:themeColor="text1"/>
          <w:sz w:val="24"/>
          <w:szCs w:val="24"/>
          <w:rPrChange w:id="928" w:author="Bruno dos Santos Rodrigues" w:date="2016-11-15T22:39:00Z">
            <w:rPr>
              <w:rFonts w:ascii="Arial" w:eastAsia="Arial" w:hAnsi="Arial" w:cs="Arial"/>
              <w:sz w:val="24"/>
              <w:szCs w:val="24"/>
            </w:rPr>
          </w:rPrChange>
        </w:rPr>
        <w:t xml:space="preserve">proporciona </w:t>
      </w:r>
      <w:r w:rsidRPr="00891873">
        <w:rPr>
          <w:rFonts w:ascii="Arial" w:eastAsia="Arial" w:hAnsi="Arial" w:cs="Arial"/>
          <w:color w:val="000000" w:themeColor="text1"/>
          <w:sz w:val="24"/>
          <w:szCs w:val="24"/>
          <w:rPrChange w:id="929" w:author="Bruno dos Santos Rodrigues" w:date="2016-11-15T22:39:00Z">
            <w:rPr>
              <w:rFonts w:ascii="Arial" w:eastAsia="Arial" w:hAnsi="Arial" w:cs="Arial"/>
              <w:sz w:val="24"/>
              <w:szCs w:val="24"/>
            </w:rPr>
          </w:rPrChange>
        </w:rPr>
        <w:t xml:space="preserve">uma inovação que pode ajudar na relação </w:t>
      </w:r>
      <w:r w:rsidR="00600A2A" w:rsidRPr="00891873">
        <w:rPr>
          <w:rFonts w:ascii="Arial" w:eastAsia="Arial" w:hAnsi="Arial" w:cs="Arial"/>
          <w:color w:val="000000" w:themeColor="text1"/>
          <w:sz w:val="24"/>
          <w:szCs w:val="24"/>
          <w:rPrChange w:id="930" w:author="Bruno dos Santos Rodrigues" w:date="2016-11-15T22:39:00Z">
            <w:rPr>
              <w:rFonts w:ascii="Arial" w:eastAsia="Arial" w:hAnsi="Arial" w:cs="Arial"/>
              <w:sz w:val="24"/>
              <w:szCs w:val="24"/>
            </w:rPr>
          </w:rPrChange>
        </w:rPr>
        <w:t>dos</w:t>
      </w:r>
      <w:r w:rsidRPr="00891873">
        <w:rPr>
          <w:rFonts w:ascii="Arial" w:eastAsia="Arial" w:hAnsi="Arial" w:cs="Arial"/>
          <w:color w:val="000000" w:themeColor="text1"/>
          <w:sz w:val="24"/>
          <w:szCs w:val="24"/>
          <w:rPrChange w:id="931" w:author="Bruno dos Santos Rodrigues" w:date="2016-11-15T22:39:00Z">
            <w:rPr>
              <w:rFonts w:ascii="Arial" w:eastAsia="Arial" w:hAnsi="Arial" w:cs="Arial"/>
              <w:sz w:val="24"/>
              <w:szCs w:val="24"/>
            </w:rPr>
          </w:rPrChange>
        </w:rPr>
        <w:t xml:space="preserve"> clientes e o </w:t>
      </w:r>
      <w:r w:rsidRPr="00891873">
        <w:rPr>
          <w:rFonts w:ascii="Arial" w:eastAsia="Arial" w:hAnsi="Arial" w:cs="Arial"/>
          <w:i/>
          <w:color w:val="000000" w:themeColor="text1"/>
          <w:sz w:val="24"/>
          <w:szCs w:val="24"/>
          <w:rPrChange w:id="932"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933" w:author="Bruno dos Santos Rodrigues" w:date="2016-11-15T22:39:00Z">
            <w:rPr>
              <w:rFonts w:ascii="Arial" w:eastAsia="Arial" w:hAnsi="Arial" w:cs="Arial"/>
              <w:sz w:val="24"/>
              <w:szCs w:val="24"/>
            </w:rPr>
          </w:rPrChange>
        </w:rPr>
        <w:t>.</w:t>
      </w:r>
    </w:p>
    <w:p w14:paraId="2477CD46" w14:textId="77777777" w:rsidR="00046625" w:rsidRPr="00891873" w:rsidRDefault="00EE55CF" w:rsidP="007B0066">
      <w:pPr>
        <w:pStyle w:val="PargrafodaLista"/>
        <w:numPr>
          <w:ilvl w:val="0"/>
          <w:numId w:val="19"/>
        </w:numPr>
        <w:spacing w:before="480" w:after="0" w:line="360" w:lineRule="auto"/>
        <w:ind w:left="426"/>
        <w:jc w:val="both"/>
        <w:rPr>
          <w:rFonts w:ascii="Arial" w:hAnsi="Arial" w:cs="Arial"/>
          <w:b/>
          <w:color w:val="000000" w:themeColor="text1"/>
          <w:sz w:val="24"/>
          <w:szCs w:val="24"/>
          <w:rPrChange w:id="934" w:author="Bruno dos Santos Rodrigues" w:date="2016-11-15T22:39:00Z">
            <w:rPr>
              <w:rFonts w:ascii="Arial" w:hAnsi="Arial" w:cs="Arial"/>
              <w:b/>
              <w:color w:val="auto"/>
              <w:sz w:val="24"/>
              <w:szCs w:val="24"/>
            </w:rPr>
          </w:rPrChange>
        </w:rPr>
      </w:pPr>
      <w:bookmarkStart w:id="935" w:name="_1t3h5sf" w:colFirst="0" w:colLast="0"/>
      <w:bookmarkEnd w:id="935"/>
      <w:r w:rsidRPr="00891873">
        <w:rPr>
          <w:rFonts w:ascii="Arial" w:eastAsia="Arial" w:hAnsi="Arial" w:cs="Arial"/>
          <w:b/>
          <w:color w:val="000000" w:themeColor="text1"/>
          <w:sz w:val="24"/>
          <w:szCs w:val="24"/>
          <w:rPrChange w:id="936" w:author="Bruno dos Santos Rodrigues" w:date="2016-11-15T22:39:00Z">
            <w:rPr>
              <w:rFonts w:ascii="Arial" w:eastAsia="Arial" w:hAnsi="Arial" w:cs="Arial"/>
              <w:b/>
              <w:color w:val="auto"/>
              <w:sz w:val="24"/>
              <w:szCs w:val="24"/>
            </w:rPr>
          </w:rPrChange>
        </w:rPr>
        <w:t xml:space="preserve">Estrutura do </w:t>
      </w:r>
      <w:r w:rsidR="00307EB7" w:rsidRPr="00891873">
        <w:rPr>
          <w:rFonts w:ascii="Arial" w:eastAsia="Arial" w:hAnsi="Arial" w:cs="Arial"/>
          <w:b/>
          <w:color w:val="000000" w:themeColor="text1"/>
          <w:sz w:val="24"/>
          <w:szCs w:val="24"/>
          <w:rPrChange w:id="937" w:author="Bruno dos Santos Rodrigues" w:date="2016-11-15T22:39:00Z">
            <w:rPr>
              <w:rFonts w:ascii="Arial" w:eastAsia="Arial" w:hAnsi="Arial" w:cs="Arial"/>
              <w:b/>
              <w:color w:val="auto"/>
              <w:sz w:val="24"/>
              <w:szCs w:val="24"/>
            </w:rPr>
          </w:rPrChange>
        </w:rPr>
        <w:t>T</w:t>
      </w:r>
      <w:r w:rsidRPr="00891873">
        <w:rPr>
          <w:rFonts w:ascii="Arial" w:eastAsia="Arial" w:hAnsi="Arial" w:cs="Arial"/>
          <w:b/>
          <w:color w:val="000000" w:themeColor="text1"/>
          <w:sz w:val="24"/>
          <w:szCs w:val="24"/>
          <w:rPrChange w:id="938" w:author="Bruno dos Santos Rodrigues" w:date="2016-11-15T22:39:00Z">
            <w:rPr>
              <w:rFonts w:ascii="Arial" w:eastAsia="Arial" w:hAnsi="Arial" w:cs="Arial"/>
              <w:b/>
              <w:color w:val="auto"/>
              <w:sz w:val="24"/>
              <w:szCs w:val="24"/>
            </w:rPr>
          </w:rPrChange>
        </w:rPr>
        <w:t>rabalho</w:t>
      </w:r>
    </w:p>
    <w:p w14:paraId="230ACA47" w14:textId="77777777" w:rsidR="007E4E98" w:rsidRDefault="00EE55CF" w:rsidP="007B0066">
      <w:pPr>
        <w:spacing w:before="120" w:after="0" w:line="360" w:lineRule="auto"/>
        <w:ind w:firstLine="709"/>
        <w:jc w:val="both"/>
        <w:rPr>
          <w:ins w:id="939" w:author="Bruno dos Santos Rodrigues" w:date="2016-11-15T22:57:00Z"/>
          <w:rFonts w:ascii="Arial" w:eastAsia="Arial" w:hAnsi="Arial" w:cs="Arial"/>
          <w:color w:val="000000" w:themeColor="text1"/>
          <w:sz w:val="24"/>
          <w:szCs w:val="24"/>
        </w:rPr>
      </w:pPr>
      <w:commentRangeStart w:id="940"/>
      <w:r w:rsidRPr="00891873">
        <w:rPr>
          <w:rFonts w:ascii="Arial" w:eastAsia="Arial" w:hAnsi="Arial" w:cs="Arial"/>
          <w:color w:val="000000" w:themeColor="text1"/>
          <w:sz w:val="24"/>
          <w:szCs w:val="24"/>
          <w:rPrChange w:id="941" w:author="Bruno dos Santos Rodrigues" w:date="2016-11-15T22:39:00Z">
            <w:rPr>
              <w:rFonts w:ascii="Arial" w:eastAsia="Arial" w:hAnsi="Arial" w:cs="Arial"/>
              <w:sz w:val="24"/>
              <w:szCs w:val="24"/>
            </w:rPr>
          </w:rPrChange>
        </w:rPr>
        <w:t xml:space="preserve">Nos próximos capítulos </w:t>
      </w:r>
      <w:r w:rsidR="004F3CAA" w:rsidRPr="00891873">
        <w:rPr>
          <w:rFonts w:ascii="Arial" w:eastAsia="Arial" w:hAnsi="Arial" w:cs="Arial"/>
          <w:color w:val="000000" w:themeColor="text1"/>
          <w:sz w:val="24"/>
          <w:szCs w:val="24"/>
          <w:rPrChange w:id="942" w:author="Bruno dos Santos Rodrigues" w:date="2016-11-15T22:39:00Z">
            <w:rPr>
              <w:rFonts w:ascii="Arial" w:eastAsia="Arial" w:hAnsi="Arial" w:cs="Arial"/>
              <w:sz w:val="24"/>
              <w:szCs w:val="24"/>
            </w:rPr>
          </w:rPrChange>
        </w:rPr>
        <w:t xml:space="preserve">são </w:t>
      </w:r>
      <w:r w:rsidRPr="00891873">
        <w:rPr>
          <w:rFonts w:ascii="Arial" w:eastAsia="Arial" w:hAnsi="Arial" w:cs="Arial"/>
          <w:color w:val="000000" w:themeColor="text1"/>
          <w:sz w:val="24"/>
          <w:szCs w:val="24"/>
          <w:rPrChange w:id="943" w:author="Bruno dos Santos Rodrigues" w:date="2016-11-15T22:39:00Z">
            <w:rPr>
              <w:rFonts w:ascii="Arial" w:eastAsia="Arial" w:hAnsi="Arial" w:cs="Arial"/>
              <w:sz w:val="24"/>
              <w:szCs w:val="24"/>
            </w:rPr>
          </w:rPrChange>
        </w:rPr>
        <w:t xml:space="preserve">expostos mais detalhes do objeto desta pesquisa, no capítulo </w:t>
      </w:r>
      <w:r w:rsidR="004F3CAA" w:rsidRPr="00891873">
        <w:rPr>
          <w:rFonts w:ascii="Arial" w:eastAsia="Arial" w:hAnsi="Arial" w:cs="Arial"/>
          <w:color w:val="000000" w:themeColor="text1"/>
          <w:sz w:val="24"/>
          <w:szCs w:val="24"/>
          <w:rPrChange w:id="944" w:author="Bruno dos Santos Rodrigues" w:date="2016-11-15T22:39:00Z">
            <w:rPr>
              <w:rFonts w:ascii="Arial" w:eastAsia="Arial" w:hAnsi="Arial" w:cs="Arial"/>
              <w:sz w:val="24"/>
              <w:szCs w:val="24"/>
            </w:rPr>
          </w:rPrChange>
        </w:rPr>
        <w:t xml:space="preserve">Fundamentação Teórica é descrito </w:t>
      </w:r>
      <w:r w:rsidRPr="00891873">
        <w:rPr>
          <w:rFonts w:ascii="Arial" w:eastAsia="Arial" w:hAnsi="Arial" w:cs="Arial"/>
          <w:color w:val="000000" w:themeColor="text1"/>
          <w:sz w:val="24"/>
          <w:szCs w:val="24"/>
          <w:rPrChange w:id="945" w:author="Bruno dos Santos Rodrigues" w:date="2016-11-15T22:39:00Z">
            <w:rPr>
              <w:rFonts w:ascii="Arial" w:eastAsia="Arial" w:hAnsi="Arial" w:cs="Arial"/>
              <w:sz w:val="24"/>
              <w:szCs w:val="24"/>
            </w:rPr>
          </w:rPrChange>
        </w:rPr>
        <w:t xml:space="preserve">sobre os conceitos usados para o desenvolvimento do KAIZEN, o ITIL que é uma biblioteca de boas práticas. O GitHub, um sistema de repositório de projetos que utiliza o Git </w:t>
      </w:r>
      <w:r w:rsidRPr="00891873">
        <w:rPr>
          <w:rFonts w:ascii="Arial" w:eastAsia="Arial" w:hAnsi="Arial" w:cs="Arial"/>
          <w:color w:val="000000" w:themeColor="text1"/>
          <w:sz w:val="24"/>
          <w:szCs w:val="24"/>
          <w:rPrChange w:id="946" w:author="Bruno dos Santos Rodrigues" w:date="2016-11-15T22:39:00Z">
            <w:rPr>
              <w:rFonts w:ascii="Arial" w:eastAsia="Arial" w:hAnsi="Arial" w:cs="Arial"/>
              <w:sz w:val="24"/>
              <w:szCs w:val="24"/>
            </w:rPr>
          </w:rPrChange>
        </w:rPr>
        <w:lastRenderedPageBreak/>
        <w:t xml:space="preserve">para o upload dos projetos e controle de versão. Qt e Qt Creator uma interface gráfica unificada facilitando o desenvolvimento de aplicações multiplataforma. </w:t>
      </w:r>
    </w:p>
    <w:p w14:paraId="6FFEC315"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4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48" w:author="Bruno dos Santos Rodrigues" w:date="2016-11-15T22:39:00Z">
            <w:rPr>
              <w:rFonts w:ascii="Arial" w:eastAsia="Arial" w:hAnsi="Arial" w:cs="Arial"/>
              <w:sz w:val="24"/>
              <w:szCs w:val="24"/>
            </w:rPr>
          </w:rPrChange>
        </w:rPr>
        <w:t>O C é estruturado pelo C++ uma linguagem de programação orientada a objeto. PostgreSQL</w:t>
      </w:r>
      <w:r w:rsidR="00021648" w:rsidRPr="00891873">
        <w:rPr>
          <w:rFonts w:ascii="Arial" w:eastAsia="Arial" w:hAnsi="Arial" w:cs="Arial"/>
          <w:color w:val="000000" w:themeColor="text1"/>
          <w:sz w:val="24"/>
          <w:szCs w:val="24"/>
          <w:rPrChange w:id="949"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950" w:author="Bruno dos Santos Rodrigues" w:date="2016-11-15T22:39:00Z">
            <w:rPr>
              <w:rFonts w:ascii="Arial" w:eastAsia="Arial" w:hAnsi="Arial" w:cs="Arial"/>
              <w:sz w:val="24"/>
              <w:szCs w:val="24"/>
            </w:rPr>
          </w:rPrChange>
        </w:rPr>
        <w:t xml:space="preserve"> um SGDB (Sistema de Gerenciamento de Banco de Dados) desenvolvido para ser robusto, rápido e confiável, além de ser código aberto, e por final</w:t>
      </w:r>
      <w:r w:rsidR="00021648" w:rsidRPr="00891873">
        <w:rPr>
          <w:rFonts w:ascii="Arial" w:eastAsia="Arial" w:hAnsi="Arial" w:cs="Arial"/>
          <w:color w:val="000000" w:themeColor="text1"/>
          <w:sz w:val="24"/>
          <w:szCs w:val="24"/>
          <w:rPrChange w:id="951"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952" w:author="Bruno dos Santos Rodrigues" w:date="2016-11-15T22:39:00Z">
            <w:rPr>
              <w:rFonts w:ascii="Arial" w:eastAsia="Arial" w:hAnsi="Arial" w:cs="Arial"/>
              <w:sz w:val="24"/>
              <w:szCs w:val="24"/>
            </w:rPr>
          </w:rPrChange>
        </w:rPr>
        <w:t xml:space="preserve"> uma breve comparação entre </w:t>
      </w:r>
      <w:r w:rsidRPr="00891873">
        <w:rPr>
          <w:rFonts w:ascii="Arial" w:eastAsia="Arial" w:hAnsi="Arial" w:cs="Arial"/>
          <w:i/>
          <w:color w:val="000000" w:themeColor="text1"/>
          <w:sz w:val="24"/>
          <w:szCs w:val="24"/>
          <w:rPrChange w:id="953" w:author="Bruno dos Santos Rodrigues" w:date="2016-11-15T22:39:00Z">
            <w:rPr>
              <w:rFonts w:ascii="Arial" w:eastAsia="Arial" w:hAnsi="Arial" w:cs="Arial"/>
              <w:i/>
              <w:sz w:val="24"/>
              <w:szCs w:val="24"/>
            </w:rPr>
          </w:rPrChange>
        </w:rPr>
        <w:t>web</w:t>
      </w:r>
      <w:r w:rsidRPr="00891873">
        <w:rPr>
          <w:rFonts w:ascii="Arial" w:eastAsia="Arial" w:hAnsi="Arial" w:cs="Arial"/>
          <w:color w:val="000000" w:themeColor="text1"/>
          <w:sz w:val="24"/>
          <w:szCs w:val="24"/>
          <w:rPrChange w:id="954" w:author="Bruno dos Santos Rodrigues" w:date="2016-11-15T22:39:00Z">
            <w:rPr>
              <w:rFonts w:ascii="Arial" w:eastAsia="Arial" w:hAnsi="Arial" w:cs="Arial"/>
              <w:sz w:val="24"/>
              <w:szCs w:val="24"/>
            </w:rPr>
          </w:rPrChange>
        </w:rPr>
        <w:t xml:space="preserve"> e </w:t>
      </w:r>
      <w:r w:rsidRPr="00891873">
        <w:rPr>
          <w:rFonts w:ascii="Arial" w:eastAsia="Arial" w:hAnsi="Arial" w:cs="Arial"/>
          <w:i/>
          <w:color w:val="000000" w:themeColor="text1"/>
          <w:sz w:val="24"/>
          <w:szCs w:val="24"/>
          <w:rPrChange w:id="955" w:author="Bruno dos Santos Rodrigues" w:date="2016-11-15T22:39:00Z">
            <w:rPr>
              <w:rFonts w:ascii="Arial" w:eastAsia="Arial" w:hAnsi="Arial" w:cs="Arial"/>
              <w:i/>
              <w:sz w:val="24"/>
              <w:szCs w:val="24"/>
            </w:rPr>
          </w:rPrChange>
        </w:rPr>
        <w:t>desktop</w:t>
      </w:r>
      <w:r w:rsidRPr="00891873">
        <w:rPr>
          <w:rFonts w:ascii="Arial" w:eastAsia="Arial" w:hAnsi="Arial" w:cs="Arial"/>
          <w:color w:val="000000" w:themeColor="text1"/>
          <w:sz w:val="24"/>
          <w:szCs w:val="24"/>
          <w:rPrChange w:id="956" w:author="Bruno dos Santos Rodrigues" w:date="2016-11-15T22:39:00Z">
            <w:rPr>
              <w:rFonts w:ascii="Arial" w:eastAsia="Arial" w:hAnsi="Arial" w:cs="Arial"/>
              <w:sz w:val="24"/>
              <w:szCs w:val="24"/>
            </w:rPr>
          </w:rPrChange>
        </w:rPr>
        <w:t xml:space="preserve"> mostrando o motivo da escolha do sistema ser desenvolvido </w:t>
      </w:r>
      <w:r w:rsidR="00021648" w:rsidRPr="00891873">
        <w:rPr>
          <w:rFonts w:ascii="Arial" w:eastAsia="Arial" w:hAnsi="Arial" w:cs="Arial"/>
          <w:color w:val="000000" w:themeColor="text1"/>
          <w:sz w:val="24"/>
          <w:szCs w:val="24"/>
          <w:rPrChange w:id="957" w:author="Bruno dos Santos Rodrigues" w:date="2016-11-15T22:39:00Z">
            <w:rPr>
              <w:rFonts w:ascii="Arial" w:eastAsia="Arial" w:hAnsi="Arial" w:cs="Arial"/>
              <w:sz w:val="24"/>
              <w:szCs w:val="24"/>
            </w:rPr>
          </w:rPrChange>
        </w:rPr>
        <w:t xml:space="preserve">para a plataforma </w:t>
      </w:r>
      <w:r w:rsidR="00021648" w:rsidRPr="00891873">
        <w:rPr>
          <w:rFonts w:ascii="Arial" w:eastAsia="Arial" w:hAnsi="Arial" w:cs="Arial"/>
          <w:i/>
          <w:color w:val="000000" w:themeColor="text1"/>
          <w:sz w:val="24"/>
          <w:szCs w:val="24"/>
          <w:rPrChange w:id="958" w:author="Bruno dos Santos Rodrigues" w:date="2016-11-15T22:39:00Z">
            <w:rPr>
              <w:rFonts w:ascii="Arial" w:eastAsia="Arial" w:hAnsi="Arial" w:cs="Arial"/>
              <w:i/>
              <w:sz w:val="24"/>
              <w:szCs w:val="24"/>
            </w:rPr>
          </w:rPrChange>
        </w:rPr>
        <w:t>desktop</w:t>
      </w:r>
      <w:r w:rsidRPr="00891873">
        <w:rPr>
          <w:rFonts w:ascii="Arial" w:eastAsia="Arial" w:hAnsi="Arial" w:cs="Arial"/>
          <w:color w:val="000000" w:themeColor="text1"/>
          <w:sz w:val="24"/>
          <w:szCs w:val="24"/>
          <w:rPrChange w:id="959" w:author="Bruno dos Santos Rodrigues" w:date="2016-11-15T22:39:00Z">
            <w:rPr>
              <w:rFonts w:ascii="Arial" w:eastAsia="Arial" w:hAnsi="Arial" w:cs="Arial"/>
              <w:sz w:val="24"/>
              <w:szCs w:val="24"/>
            </w:rPr>
          </w:rPrChange>
        </w:rPr>
        <w:t>.</w:t>
      </w:r>
    </w:p>
    <w:p w14:paraId="1B8EECC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6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61" w:author="Bruno dos Santos Rodrigues" w:date="2016-11-15T22:39:00Z">
            <w:rPr>
              <w:rFonts w:ascii="Arial" w:eastAsia="Arial" w:hAnsi="Arial" w:cs="Arial"/>
              <w:sz w:val="24"/>
              <w:szCs w:val="24"/>
            </w:rPr>
          </w:rPrChange>
        </w:rPr>
        <w:t xml:space="preserve">No capítulo Desenvolvimento </w:t>
      </w:r>
      <w:r w:rsidR="00F33663" w:rsidRPr="00891873">
        <w:rPr>
          <w:rFonts w:ascii="Arial" w:eastAsia="Arial" w:hAnsi="Arial" w:cs="Arial"/>
          <w:color w:val="000000" w:themeColor="text1"/>
          <w:sz w:val="24"/>
          <w:szCs w:val="24"/>
          <w:rPrChange w:id="962" w:author="Bruno dos Santos Rodrigues" w:date="2016-11-15T22:39:00Z">
            <w:rPr>
              <w:rFonts w:ascii="Arial" w:eastAsia="Arial" w:hAnsi="Arial" w:cs="Arial"/>
              <w:sz w:val="24"/>
              <w:szCs w:val="24"/>
            </w:rPr>
          </w:rPrChange>
        </w:rPr>
        <w:t xml:space="preserve">é falado </w:t>
      </w:r>
      <w:r w:rsidRPr="00891873">
        <w:rPr>
          <w:rFonts w:ascii="Arial" w:eastAsia="Arial" w:hAnsi="Arial" w:cs="Arial"/>
          <w:color w:val="000000" w:themeColor="text1"/>
          <w:sz w:val="24"/>
          <w:szCs w:val="24"/>
          <w:rPrChange w:id="963" w:author="Bruno dos Santos Rodrigues" w:date="2016-11-15T22:39:00Z">
            <w:rPr>
              <w:rFonts w:ascii="Arial" w:eastAsia="Arial" w:hAnsi="Arial" w:cs="Arial"/>
              <w:sz w:val="24"/>
              <w:szCs w:val="24"/>
            </w:rPr>
          </w:rPrChange>
        </w:rPr>
        <w:t>sobre as ferramentas utilizadas, descrevendo cada método escolhido, técnica utilizada e sobre os problemas enfrentados ao longo do trabalho.</w:t>
      </w:r>
    </w:p>
    <w:p w14:paraId="551F24C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6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65" w:author="Bruno dos Santos Rodrigues" w:date="2016-11-15T22:39:00Z">
            <w:rPr>
              <w:rFonts w:ascii="Arial" w:eastAsia="Arial" w:hAnsi="Arial" w:cs="Arial"/>
              <w:sz w:val="24"/>
              <w:szCs w:val="24"/>
            </w:rPr>
          </w:rPrChange>
        </w:rPr>
        <w:t xml:space="preserve">No capítulo Projeto </w:t>
      </w:r>
      <w:r w:rsidR="00F33663" w:rsidRPr="00891873">
        <w:rPr>
          <w:rFonts w:ascii="Arial" w:eastAsia="Arial" w:hAnsi="Arial" w:cs="Arial"/>
          <w:color w:val="000000" w:themeColor="text1"/>
          <w:sz w:val="24"/>
          <w:szCs w:val="24"/>
          <w:rPrChange w:id="966" w:author="Bruno dos Santos Rodrigues" w:date="2016-11-15T22:39:00Z">
            <w:rPr>
              <w:rFonts w:ascii="Arial" w:eastAsia="Arial" w:hAnsi="Arial" w:cs="Arial"/>
              <w:sz w:val="24"/>
              <w:szCs w:val="24"/>
            </w:rPr>
          </w:rPrChange>
        </w:rPr>
        <w:t xml:space="preserve">fala-se </w:t>
      </w:r>
      <w:r w:rsidRPr="00891873">
        <w:rPr>
          <w:rFonts w:ascii="Arial" w:eastAsia="Arial" w:hAnsi="Arial" w:cs="Arial"/>
          <w:color w:val="000000" w:themeColor="text1"/>
          <w:sz w:val="24"/>
          <w:szCs w:val="24"/>
          <w:rPrChange w:id="967" w:author="Bruno dos Santos Rodrigues" w:date="2016-11-15T22:39:00Z">
            <w:rPr>
              <w:rFonts w:ascii="Arial" w:eastAsia="Arial" w:hAnsi="Arial" w:cs="Arial"/>
              <w:sz w:val="24"/>
              <w:szCs w:val="24"/>
            </w:rPr>
          </w:rPrChange>
        </w:rPr>
        <w:t xml:space="preserve">sobre o sistema Kaizen, que irá auxiliar o </w:t>
      </w:r>
      <w:r w:rsidRPr="00891873">
        <w:rPr>
          <w:rFonts w:ascii="Arial" w:eastAsia="Arial" w:hAnsi="Arial" w:cs="Arial"/>
          <w:i/>
          <w:color w:val="000000" w:themeColor="text1"/>
          <w:sz w:val="24"/>
          <w:szCs w:val="24"/>
          <w:rPrChange w:id="968"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969" w:author="Bruno dos Santos Rodrigues" w:date="2016-11-15T22:39:00Z">
            <w:rPr>
              <w:rFonts w:ascii="Arial" w:eastAsia="Arial" w:hAnsi="Arial" w:cs="Arial"/>
              <w:sz w:val="24"/>
              <w:szCs w:val="24"/>
            </w:rPr>
          </w:rPrChange>
        </w:rPr>
        <w:t xml:space="preserve"> que atua na área de gerenciamento de problemas. </w:t>
      </w:r>
    </w:p>
    <w:p w14:paraId="26D3AC6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7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71" w:author="Bruno dos Santos Rodrigues" w:date="2016-11-15T22:39:00Z">
            <w:rPr>
              <w:rFonts w:ascii="Arial" w:eastAsia="Arial" w:hAnsi="Arial" w:cs="Arial"/>
              <w:sz w:val="24"/>
              <w:szCs w:val="24"/>
            </w:rPr>
          </w:rPrChange>
        </w:rPr>
        <w:t xml:space="preserve">No capítulo Análise de </w:t>
      </w:r>
      <w:r w:rsidR="00F33663" w:rsidRPr="00891873">
        <w:rPr>
          <w:rFonts w:ascii="Arial" w:eastAsia="Arial" w:hAnsi="Arial" w:cs="Arial"/>
          <w:color w:val="000000" w:themeColor="text1"/>
          <w:sz w:val="24"/>
          <w:szCs w:val="24"/>
          <w:rPrChange w:id="972" w:author="Bruno dos Santos Rodrigues" w:date="2016-11-15T22:39:00Z">
            <w:rPr>
              <w:rFonts w:ascii="Arial" w:eastAsia="Arial" w:hAnsi="Arial" w:cs="Arial"/>
              <w:sz w:val="24"/>
              <w:szCs w:val="24"/>
            </w:rPr>
          </w:rPrChange>
        </w:rPr>
        <w:t>R</w:t>
      </w:r>
      <w:r w:rsidRPr="00891873">
        <w:rPr>
          <w:rFonts w:ascii="Arial" w:eastAsia="Arial" w:hAnsi="Arial" w:cs="Arial"/>
          <w:color w:val="000000" w:themeColor="text1"/>
          <w:sz w:val="24"/>
          <w:szCs w:val="24"/>
          <w:rPrChange w:id="973" w:author="Bruno dos Santos Rodrigues" w:date="2016-11-15T22:39:00Z">
            <w:rPr>
              <w:rFonts w:ascii="Arial" w:eastAsia="Arial" w:hAnsi="Arial" w:cs="Arial"/>
              <w:sz w:val="24"/>
              <w:szCs w:val="24"/>
            </w:rPr>
          </w:rPrChange>
        </w:rPr>
        <w:t xml:space="preserve">equisitos </w:t>
      </w:r>
      <w:r w:rsidR="00F33663" w:rsidRPr="00891873">
        <w:rPr>
          <w:rFonts w:ascii="Arial" w:eastAsia="Arial" w:hAnsi="Arial" w:cs="Arial"/>
          <w:color w:val="000000" w:themeColor="text1"/>
          <w:sz w:val="24"/>
          <w:szCs w:val="24"/>
          <w:rPrChange w:id="974" w:author="Bruno dos Santos Rodrigues" w:date="2016-11-15T22:39:00Z">
            <w:rPr>
              <w:rFonts w:ascii="Arial" w:eastAsia="Arial" w:hAnsi="Arial" w:cs="Arial"/>
              <w:sz w:val="24"/>
              <w:szCs w:val="24"/>
            </w:rPr>
          </w:rPrChange>
        </w:rPr>
        <w:t xml:space="preserve">descreve-se </w:t>
      </w:r>
      <w:r w:rsidRPr="00891873">
        <w:rPr>
          <w:rFonts w:ascii="Arial" w:eastAsia="Arial" w:hAnsi="Arial" w:cs="Arial"/>
          <w:color w:val="000000" w:themeColor="text1"/>
          <w:sz w:val="24"/>
          <w:szCs w:val="24"/>
          <w:rPrChange w:id="975" w:author="Bruno dos Santos Rodrigues" w:date="2016-11-15T22:39:00Z">
            <w:rPr>
              <w:rFonts w:ascii="Arial" w:eastAsia="Arial" w:hAnsi="Arial" w:cs="Arial"/>
              <w:sz w:val="24"/>
              <w:szCs w:val="24"/>
            </w:rPr>
          </w:rPrChange>
        </w:rPr>
        <w:t xml:space="preserve">sobre a lista de requisitos funcionais, especificação de requisitos funcionais, lista de requisitos não funcionais e especificação de requisitos não funcionais. </w:t>
      </w:r>
    </w:p>
    <w:p w14:paraId="2188F24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7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77" w:author="Bruno dos Santos Rodrigues" w:date="2016-11-15T22:39:00Z">
            <w:rPr>
              <w:rFonts w:ascii="Arial" w:eastAsia="Arial" w:hAnsi="Arial" w:cs="Arial"/>
              <w:sz w:val="24"/>
              <w:szCs w:val="24"/>
            </w:rPr>
          </w:rPrChange>
        </w:rPr>
        <w:t xml:space="preserve">No capítulo de </w:t>
      </w:r>
      <w:r w:rsidR="00F33663" w:rsidRPr="00891873">
        <w:rPr>
          <w:rFonts w:ascii="Arial" w:eastAsia="Arial" w:hAnsi="Arial" w:cs="Arial"/>
          <w:color w:val="000000" w:themeColor="text1"/>
          <w:sz w:val="24"/>
          <w:szCs w:val="24"/>
          <w:rPrChange w:id="978" w:author="Bruno dos Santos Rodrigues" w:date="2016-11-15T22:39:00Z">
            <w:rPr>
              <w:rFonts w:ascii="Arial" w:eastAsia="Arial" w:hAnsi="Arial" w:cs="Arial"/>
              <w:sz w:val="24"/>
              <w:szCs w:val="24"/>
            </w:rPr>
          </w:rPrChange>
        </w:rPr>
        <w:t xml:space="preserve">Modelagem </w:t>
      </w:r>
      <w:r w:rsidRPr="00891873">
        <w:rPr>
          <w:rFonts w:ascii="Arial" w:eastAsia="Arial" w:hAnsi="Arial" w:cs="Arial"/>
          <w:color w:val="000000" w:themeColor="text1"/>
          <w:sz w:val="24"/>
          <w:szCs w:val="24"/>
          <w:rPrChange w:id="979" w:author="Bruno dos Santos Rodrigues" w:date="2016-11-15T22:39:00Z">
            <w:rPr>
              <w:rFonts w:ascii="Arial" w:eastAsia="Arial" w:hAnsi="Arial" w:cs="Arial"/>
              <w:sz w:val="24"/>
              <w:szCs w:val="24"/>
            </w:rPr>
          </w:rPrChange>
        </w:rPr>
        <w:t>UM</w:t>
      </w:r>
      <w:r w:rsidR="00F33663" w:rsidRPr="00891873">
        <w:rPr>
          <w:rFonts w:ascii="Arial" w:eastAsia="Arial" w:hAnsi="Arial" w:cs="Arial"/>
          <w:color w:val="000000" w:themeColor="text1"/>
          <w:sz w:val="24"/>
          <w:szCs w:val="24"/>
          <w:rPrChange w:id="980" w:author="Bruno dos Santos Rodrigues" w:date="2016-11-15T22:39:00Z">
            <w:rPr>
              <w:rFonts w:ascii="Arial" w:eastAsia="Arial" w:hAnsi="Arial" w:cs="Arial"/>
              <w:sz w:val="24"/>
              <w:szCs w:val="24"/>
            </w:rPr>
          </w:rPrChange>
        </w:rPr>
        <w:t>L</w:t>
      </w:r>
      <w:r w:rsidRPr="00891873">
        <w:rPr>
          <w:rFonts w:ascii="Arial" w:eastAsia="Arial" w:hAnsi="Arial" w:cs="Arial"/>
          <w:color w:val="000000" w:themeColor="text1"/>
          <w:sz w:val="24"/>
          <w:szCs w:val="24"/>
          <w:rPrChange w:id="981" w:author="Bruno dos Santos Rodrigues" w:date="2016-11-15T22:39:00Z">
            <w:rPr>
              <w:rFonts w:ascii="Arial" w:eastAsia="Arial" w:hAnsi="Arial" w:cs="Arial"/>
              <w:sz w:val="24"/>
              <w:szCs w:val="24"/>
            </w:rPr>
          </w:rPrChange>
        </w:rPr>
        <w:t xml:space="preserve"> </w:t>
      </w:r>
      <w:r w:rsidR="00F33663" w:rsidRPr="00891873">
        <w:rPr>
          <w:rFonts w:ascii="Arial" w:eastAsia="Arial" w:hAnsi="Arial" w:cs="Arial"/>
          <w:color w:val="000000" w:themeColor="text1"/>
          <w:sz w:val="24"/>
          <w:szCs w:val="24"/>
          <w:rPrChange w:id="982" w:author="Bruno dos Santos Rodrigues" w:date="2016-11-15T22:39:00Z">
            <w:rPr>
              <w:rFonts w:ascii="Arial" w:eastAsia="Arial" w:hAnsi="Arial" w:cs="Arial"/>
              <w:sz w:val="24"/>
              <w:szCs w:val="24"/>
            </w:rPr>
          </w:rPrChange>
        </w:rPr>
        <w:t xml:space="preserve">é descrita </w:t>
      </w:r>
      <w:r w:rsidRPr="00891873">
        <w:rPr>
          <w:rFonts w:ascii="Arial" w:eastAsia="Arial" w:hAnsi="Arial" w:cs="Arial"/>
          <w:color w:val="000000" w:themeColor="text1"/>
          <w:sz w:val="24"/>
          <w:szCs w:val="24"/>
          <w:rPrChange w:id="983" w:author="Bruno dos Santos Rodrigues" w:date="2016-11-15T22:39:00Z">
            <w:rPr>
              <w:rFonts w:ascii="Arial" w:eastAsia="Arial" w:hAnsi="Arial" w:cs="Arial"/>
              <w:sz w:val="24"/>
              <w:szCs w:val="24"/>
            </w:rPr>
          </w:rPrChange>
        </w:rPr>
        <w:t xml:space="preserve">a lista de caso de uso, diagrama de caso de uso, especificação do caso de uso e diagrama de classes, mostrando a funcionalidade do sistema Kaizen. </w:t>
      </w:r>
    </w:p>
    <w:p w14:paraId="1DC2B2D5"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8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85" w:author="Bruno dos Santos Rodrigues" w:date="2016-11-15T22:39:00Z">
            <w:rPr>
              <w:rFonts w:ascii="Arial" w:eastAsia="Arial" w:hAnsi="Arial" w:cs="Arial"/>
              <w:sz w:val="24"/>
              <w:szCs w:val="24"/>
            </w:rPr>
          </w:rPrChange>
        </w:rPr>
        <w:t xml:space="preserve">No capitulo implementação </w:t>
      </w:r>
      <w:r w:rsidRPr="00891873">
        <w:rPr>
          <w:rFonts w:ascii="Arial" w:eastAsia="Arial" w:hAnsi="Arial" w:cs="Arial"/>
          <w:b/>
          <w:color w:val="000000" w:themeColor="text1"/>
          <w:sz w:val="24"/>
          <w:szCs w:val="24"/>
          <w:rPrChange w:id="986" w:author="Bruno dos Santos Rodrigues" w:date="2016-11-15T22:39:00Z">
            <w:rPr>
              <w:rFonts w:ascii="Arial" w:eastAsia="Arial" w:hAnsi="Arial" w:cs="Arial"/>
              <w:b/>
              <w:sz w:val="24"/>
              <w:szCs w:val="24"/>
            </w:rPr>
          </w:rPrChange>
        </w:rPr>
        <w:t>(COMPLETAR)</w:t>
      </w:r>
    </w:p>
    <w:p w14:paraId="51535B9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98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988" w:author="Bruno dos Santos Rodrigues" w:date="2016-11-15T22:39:00Z">
            <w:rPr>
              <w:rFonts w:ascii="Arial" w:eastAsia="Arial" w:hAnsi="Arial" w:cs="Arial"/>
              <w:sz w:val="24"/>
              <w:szCs w:val="24"/>
            </w:rPr>
          </w:rPrChange>
        </w:rPr>
        <w:t>No capitulo execução do sistema</w:t>
      </w:r>
      <w:r w:rsidRPr="00891873">
        <w:rPr>
          <w:rFonts w:ascii="Arial" w:eastAsia="Arial" w:hAnsi="Arial" w:cs="Arial"/>
          <w:b/>
          <w:color w:val="000000" w:themeColor="text1"/>
          <w:sz w:val="24"/>
          <w:szCs w:val="24"/>
          <w:rPrChange w:id="989" w:author="Bruno dos Santos Rodrigues" w:date="2016-11-15T22:39:00Z">
            <w:rPr>
              <w:rFonts w:ascii="Arial" w:eastAsia="Arial" w:hAnsi="Arial" w:cs="Arial"/>
              <w:b/>
              <w:sz w:val="24"/>
              <w:szCs w:val="24"/>
            </w:rPr>
          </w:rPrChange>
        </w:rPr>
        <w:t xml:space="preserve"> (COMPLETAR)</w:t>
      </w:r>
    </w:p>
    <w:p w14:paraId="05ED6AE7" w14:textId="77777777" w:rsidR="00EE55CF" w:rsidRPr="00891873" w:rsidRDefault="00EE55CF" w:rsidP="007B0066">
      <w:pPr>
        <w:spacing w:before="120" w:after="0" w:line="360" w:lineRule="auto"/>
        <w:ind w:firstLine="709"/>
        <w:jc w:val="both"/>
        <w:rPr>
          <w:rFonts w:ascii="Arial" w:eastAsia="Arial" w:hAnsi="Arial" w:cs="Arial"/>
          <w:color w:val="000000" w:themeColor="text1"/>
          <w:sz w:val="24"/>
          <w:szCs w:val="24"/>
          <w:rPrChange w:id="990"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991" w:author="Bruno dos Santos Rodrigues" w:date="2016-11-15T22:39:00Z">
            <w:rPr>
              <w:rFonts w:ascii="Arial" w:eastAsia="Arial" w:hAnsi="Arial" w:cs="Arial"/>
              <w:sz w:val="24"/>
              <w:szCs w:val="24"/>
            </w:rPr>
          </w:rPrChange>
        </w:rPr>
        <w:t>Nos próximos capítulos conclusão e bibliografia, mostraremos as referências de onde tiramos as citações e opiniões sobre o trabalho.</w:t>
      </w:r>
      <w:bookmarkStart w:id="992" w:name="_4d34og8" w:colFirst="0" w:colLast="0"/>
      <w:bookmarkEnd w:id="992"/>
      <w:commentRangeEnd w:id="940"/>
      <w:r w:rsidR="00F33663" w:rsidRPr="00891873">
        <w:rPr>
          <w:rStyle w:val="Refdecomentrio"/>
          <w:color w:val="000000" w:themeColor="text1"/>
          <w:rPrChange w:id="993" w:author="Bruno dos Santos Rodrigues" w:date="2016-11-15T22:39:00Z">
            <w:rPr>
              <w:rStyle w:val="Refdecomentrio"/>
            </w:rPr>
          </w:rPrChange>
        </w:rPr>
        <w:commentReference w:id="940"/>
      </w:r>
    </w:p>
    <w:p w14:paraId="002AD87E" w14:textId="77777777" w:rsidR="00EE55CF" w:rsidRPr="00891873" w:rsidRDefault="00EE55CF" w:rsidP="007B0066">
      <w:pPr>
        <w:spacing w:before="120" w:after="0" w:line="360" w:lineRule="auto"/>
        <w:ind w:firstLine="709"/>
        <w:jc w:val="both"/>
        <w:rPr>
          <w:rFonts w:ascii="Arial" w:eastAsia="Arial" w:hAnsi="Arial" w:cs="Arial"/>
          <w:color w:val="000000" w:themeColor="text1"/>
          <w:sz w:val="24"/>
          <w:szCs w:val="24"/>
          <w:rPrChange w:id="994"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995" w:author="Bruno dos Santos Rodrigues" w:date="2016-11-15T22:39:00Z">
            <w:rPr>
              <w:rFonts w:ascii="Arial" w:eastAsia="Arial" w:hAnsi="Arial" w:cs="Arial"/>
              <w:sz w:val="24"/>
              <w:szCs w:val="24"/>
            </w:rPr>
          </w:rPrChange>
        </w:rPr>
        <w:br w:type="page"/>
      </w:r>
    </w:p>
    <w:p w14:paraId="06C01293" w14:textId="77777777" w:rsidR="00046625" w:rsidRPr="00891873" w:rsidRDefault="00EE55CF" w:rsidP="007B0066">
      <w:pPr>
        <w:pStyle w:val="Ttulo1"/>
        <w:numPr>
          <w:ilvl w:val="0"/>
          <w:numId w:val="18"/>
        </w:numPr>
        <w:spacing w:before="0" w:line="360" w:lineRule="auto"/>
        <w:ind w:left="426" w:hanging="426"/>
        <w:jc w:val="both"/>
        <w:rPr>
          <w:rFonts w:ascii="Arial" w:hAnsi="Arial" w:cs="Arial"/>
          <w:color w:val="000000" w:themeColor="text1"/>
          <w:sz w:val="24"/>
          <w:szCs w:val="24"/>
          <w:rPrChange w:id="996" w:author="Bruno dos Santos Rodrigues" w:date="2016-11-15T22:39:00Z">
            <w:rPr>
              <w:rFonts w:ascii="Arial" w:hAnsi="Arial" w:cs="Arial"/>
              <w:color w:val="auto"/>
              <w:sz w:val="24"/>
              <w:szCs w:val="24"/>
            </w:rPr>
          </w:rPrChange>
        </w:rPr>
      </w:pPr>
      <w:bookmarkStart w:id="997" w:name="_Toc466999220"/>
      <w:r w:rsidRPr="00891873">
        <w:rPr>
          <w:rFonts w:ascii="Arial" w:eastAsia="Arial" w:hAnsi="Arial" w:cs="Arial"/>
          <w:b/>
          <w:color w:val="000000" w:themeColor="text1"/>
          <w:sz w:val="24"/>
          <w:szCs w:val="24"/>
          <w:rPrChange w:id="998" w:author="Bruno dos Santos Rodrigues" w:date="2016-11-15T22:39:00Z">
            <w:rPr>
              <w:rFonts w:ascii="Arial" w:eastAsia="Arial" w:hAnsi="Arial" w:cs="Arial"/>
              <w:b/>
              <w:color w:val="auto"/>
              <w:sz w:val="24"/>
              <w:szCs w:val="24"/>
            </w:rPr>
          </w:rPrChange>
        </w:rPr>
        <w:lastRenderedPageBreak/>
        <w:t>FUNDAMENTAÇÃO TEÓRICA</w:t>
      </w:r>
      <w:bookmarkEnd w:id="997"/>
    </w:p>
    <w:p w14:paraId="119538BF" w14:textId="77777777" w:rsidR="00B749AD" w:rsidRPr="00891873" w:rsidRDefault="00EE55CF" w:rsidP="007B0066">
      <w:pPr>
        <w:pStyle w:val="Ttulo"/>
        <w:numPr>
          <w:ilvl w:val="0"/>
          <w:numId w:val="21"/>
        </w:numPr>
        <w:spacing w:before="240" w:line="360" w:lineRule="auto"/>
        <w:ind w:left="426"/>
        <w:jc w:val="both"/>
        <w:outlineLvl w:val="1"/>
        <w:rPr>
          <w:rFonts w:ascii="Arial" w:hAnsi="Arial" w:cs="Arial"/>
          <w:b/>
          <w:color w:val="000000" w:themeColor="text1"/>
          <w:sz w:val="24"/>
          <w:szCs w:val="24"/>
          <w:rPrChange w:id="999" w:author="Bruno dos Santos Rodrigues" w:date="2016-11-15T22:39:00Z">
            <w:rPr>
              <w:rFonts w:ascii="Arial" w:hAnsi="Arial" w:cs="Arial"/>
              <w:b/>
              <w:color w:val="auto"/>
              <w:sz w:val="24"/>
              <w:szCs w:val="24"/>
            </w:rPr>
          </w:rPrChange>
        </w:rPr>
      </w:pPr>
      <w:bookmarkStart w:id="1000" w:name="_Toc466993403"/>
      <w:bookmarkStart w:id="1001" w:name="_Toc466998579"/>
      <w:bookmarkStart w:id="1002" w:name="_Toc466999033"/>
      <w:bookmarkStart w:id="1003" w:name="_Toc466999221"/>
      <w:bookmarkStart w:id="1004" w:name="_2s8eyo1" w:colFirst="0" w:colLast="0"/>
      <w:bookmarkStart w:id="1005" w:name="_Toc466999222"/>
      <w:bookmarkEnd w:id="1000"/>
      <w:bookmarkEnd w:id="1001"/>
      <w:bookmarkEnd w:id="1002"/>
      <w:bookmarkEnd w:id="1003"/>
      <w:bookmarkEnd w:id="1004"/>
      <w:r w:rsidRPr="00891873">
        <w:rPr>
          <w:rFonts w:ascii="Arial" w:eastAsia="Arial" w:hAnsi="Arial" w:cs="Arial"/>
          <w:b/>
          <w:color w:val="000000" w:themeColor="text1"/>
          <w:sz w:val="24"/>
          <w:szCs w:val="24"/>
          <w:rPrChange w:id="1006" w:author="Bruno dos Santos Rodrigues" w:date="2016-11-15T22:39:00Z">
            <w:rPr>
              <w:rFonts w:ascii="Arial" w:eastAsia="Arial" w:hAnsi="Arial" w:cs="Arial"/>
              <w:b/>
              <w:color w:val="auto"/>
              <w:sz w:val="24"/>
              <w:szCs w:val="24"/>
            </w:rPr>
          </w:rPrChange>
        </w:rPr>
        <w:t>ITIL</w:t>
      </w:r>
      <w:bookmarkEnd w:id="1005"/>
    </w:p>
    <w:p w14:paraId="24AEA0BD" w14:textId="77777777" w:rsidR="00B749AD" w:rsidRPr="00891873" w:rsidRDefault="00B749AD" w:rsidP="007B0066">
      <w:pPr>
        <w:spacing w:before="120" w:after="0" w:line="360" w:lineRule="auto"/>
        <w:ind w:firstLine="709"/>
        <w:jc w:val="both"/>
        <w:rPr>
          <w:rFonts w:ascii="Arial" w:eastAsia="Arial" w:hAnsi="Arial" w:cs="Arial"/>
          <w:color w:val="000000" w:themeColor="text1"/>
          <w:sz w:val="24"/>
          <w:szCs w:val="24"/>
          <w:rPrChange w:id="100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008" w:author="Bruno dos Santos Rodrigues" w:date="2016-11-15T22:39:00Z">
            <w:rPr>
              <w:rFonts w:ascii="Arial" w:eastAsia="Arial" w:hAnsi="Arial" w:cs="Arial"/>
              <w:sz w:val="24"/>
              <w:szCs w:val="24"/>
            </w:rPr>
          </w:rPrChange>
        </w:rPr>
        <w:t>ITIL não é uma metodologia, assim “</w:t>
      </w:r>
      <w:r w:rsidRPr="00891873">
        <w:rPr>
          <w:rFonts w:ascii="Arial" w:eastAsia="Arial" w:hAnsi="Arial" w:cs="Arial"/>
          <w:i/>
          <w:color w:val="000000" w:themeColor="text1"/>
          <w:sz w:val="24"/>
          <w:szCs w:val="24"/>
          <w:rPrChange w:id="1009" w:author="Bruno dos Santos Rodrigues" w:date="2016-11-15T22:39:00Z">
            <w:rPr>
              <w:rFonts w:ascii="Arial" w:eastAsia="Arial" w:hAnsi="Arial" w:cs="Arial"/>
              <w:i/>
              <w:sz w:val="24"/>
              <w:szCs w:val="24"/>
            </w:rPr>
          </w:rPrChange>
        </w:rPr>
        <w:t xml:space="preserve">não é uma regra obrigatória a ser seguida, é um conjunto de recomendações baseadas em boas práticas de Gerenciamento de Serviços de </w:t>
      </w:r>
      <w:del w:id="1010" w:author="Bruno dos Santos Rodrigues" w:date="2016-11-15T23:31:00Z">
        <w:r w:rsidRPr="00891873" w:rsidDel="00CD6694">
          <w:rPr>
            <w:rFonts w:ascii="Arial" w:eastAsia="Arial" w:hAnsi="Arial" w:cs="Arial"/>
            <w:i/>
            <w:color w:val="000000" w:themeColor="text1"/>
            <w:sz w:val="24"/>
            <w:szCs w:val="24"/>
            <w:rPrChange w:id="1011" w:author="Bruno dos Santos Rodrigues" w:date="2016-11-15T22:39:00Z">
              <w:rPr>
                <w:rFonts w:ascii="Arial" w:eastAsia="Arial" w:hAnsi="Arial" w:cs="Arial"/>
                <w:i/>
                <w:sz w:val="24"/>
                <w:szCs w:val="24"/>
              </w:rPr>
            </w:rPrChange>
          </w:rPr>
          <w:delText>TI.</w:delText>
        </w:r>
        <w:r w:rsidRPr="00891873" w:rsidDel="00CD6694">
          <w:rPr>
            <w:rFonts w:ascii="Arial" w:eastAsia="Arial" w:hAnsi="Arial" w:cs="Arial"/>
            <w:color w:val="000000" w:themeColor="text1"/>
            <w:sz w:val="24"/>
            <w:szCs w:val="24"/>
            <w:rPrChange w:id="1012" w:author="Bruno dos Santos Rodrigues" w:date="2016-11-15T22:39:00Z">
              <w:rPr>
                <w:rFonts w:ascii="Arial" w:eastAsia="Arial" w:hAnsi="Arial" w:cs="Arial"/>
                <w:sz w:val="24"/>
                <w:szCs w:val="24"/>
              </w:rPr>
            </w:rPrChange>
          </w:rPr>
          <w:delText>”</w:delText>
        </w:r>
      </w:del>
      <w:ins w:id="1013" w:author="Bruno dos Santos Rodrigues" w:date="2016-11-15T23:31:00Z">
        <w:r w:rsidR="00CD6694" w:rsidRPr="00CD6694">
          <w:rPr>
            <w:rFonts w:ascii="Arial" w:eastAsia="Arial" w:hAnsi="Arial" w:cs="Arial"/>
            <w:i/>
            <w:color w:val="000000" w:themeColor="text1"/>
            <w:sz w:val="24"/>
            <w:szCs w:val="24"/>
          </w:rPr>
          <w:t>TI.</w:t>
        </w:r>
        <w:r w:rsidR="00CD6694" w:rsidRPr="00CD6694">
          <w:rPr>
            <w:rFonts w:ascii="Arial" w:eastAsia="Arial" w:hAnsi="Arial" w:cs="Arial"/>
            <w:color w:val="000000" w:themeColor="text1"/>
            <w:sz w:val="24"/>
            <w:szCs w:val="24"/>
          </w:rPr>
          <w:t xml:space="preserve"> ”</w:t>
        </w:r>
      </w:ins>
      <w:r w:rsidRPr="00891873">
        <w:rPr>
          <w:rFonts w:ascii="Arial" w:eastAsia="Arial" w:hAnsi="Arial" w:cs="Arial"/>
          <w:color w:val="000000" w:themeColor="text1"/>
          <w:sz w:val="24"/>
          <w:szCs w:val="24"/>
          <w:rPrChange w:id="1014" w:author="Bruno dos Santos Rodrigues" w:date="2016-11-15T22:39:00Z">
            <w:rPr>
              <w:rFonts w:ascii="Arial" w:eastAsia="Arial" w:hAnsi="Arial" w:cs="Arial"/>
              <w:sz w:val="24"/>
              <w:szCs w:val="24"/>
            </w:rPr>
          </w:rPrChange>
        </w:rPr>
        <w:t xml:space="preserve"> (FREITAS, 2010, p. 57). Investiga o porquê de incidente, como ele acontece, quando ele acontece, desde quando ele acontece, quem está envolvido nisso, e entender o porquê do problema achando a (causa raiz). </w:t>
      </w:r>
    </w:p>
    <w:p w14:paraId="5A594771"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01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016" w:author="Bruno dos Santos Rodrigues" w:date="2016-11-15T22:39:00Z">
            <w:rPr>
              <w:rFonts w:ascii="Arial" w:eastAsia="Arial" w:hAnsi="Arial" w:cs="Arial"/>
              <w:sz w:val="24"/>
              <w:szCs w:val="24"/>
            </w:rPr>
          </w:rPrChange>
        </w:rPr>
        <w:t xml:space="preserve">O ITIL </w:t>
      </w:r>
      <w:r w:rsidR="00D33897" w:rsidRPr="00891873">
        <w:rPr>
          <w:rFonts w:ascii="Arial" w:eastAsia="Arial" w:hAnsi="Arial" w:cs="Arial"/>
          <w:color w:val="000000" w:themeColor="text1"/>
          <w:sz w:val="24"/>
          <w:szCs w:val="24"/>
          <w:rPrChange w:id="1017" w:author="Bruno dos Santos Rodrigues" w:date="2016-11-15T22:39:00Z">
            <w:rPr>
              <w:rFonts w:ascii="Arial" w:eastAsia="Arial" w:hAnsi="Arial" w:cs="Arial"/>
              <w:sz w:val="24"/>
              <w:szCs w:val="24"/>
            </w:rPr>
          </w:rPrChange>
        </w:rPr>
        <w:t>tem sido</w:t>
      </w:r>
      <w:r w:rsidRPr="00891873">
        <w:rPr>
          <w:rFonts w:ascii="Arial" w:eastAsia="Arial" w:hAnsi="Arial" w:cs="Arial"/>
          <w:color w:val="000000" w:themeColor="text1"/>
          <w:sz w:val="24"/>
          <w:szCs w:val="24"/>
          <w:rPrChange w:id="1018" w:author="Bruno dos Santos Rodrigues" w:date="2016-11-15T22:39:00Z">
            <w:rPr>
              <w:rFonts w:ascii="Arial" w:eastAsia="Arial" w:hAnsi="Arial" w:cs="Arial"/>
              <w:sz w:val="24"/>
              <w:szCs w:val="24"/>
            </w:rPr>
          </w:rPrChange>
        </w:rPr>
        <w:t xml:space="preserve"> cada vez mais utilizado no mercado por já ter provado que as boas práticas apresentadas pelo mesmo trazem resultados positivos e permanentes</w:t>
      </w:r>
      <w:r w:rsidR="00D33897" w:rsidRPr="00891873">
        <w:rPr>
          <w:rFonts w:ascii="Arial" w:eastAsia="Arial" w:hAnsi="Arial" w:cs="Arial"/>
          <w:color w:val="000000" w:themeColor="text1"/>
          <w:sz w:val="24"/>
          <w:szCs w:val="24"/>
          <w:rPrChange w:id="1019" w:author="Bruno dos Santos Rodrigues" w:date="2016-11-15T22:39:00Z">
            <w:rPr>
              <w:rFonts w:ascii="Arial" w:eastAsia="Arial" w:hAnsi="Arial" w:cs="Arial"/>
              <w:sz w:val="24"/>
              <w:szCs w:val="24"/>
            </w:rPr>
          </w:rPrChange>
        </w:rPr>
        <w:t xml:space="preserve"> nas empresas que o implementam</w:t>
      </w:r>
      <w:r w:rsidRPr="00891873">
        <w:rPr>
          <w:rFonts w:ascii="Arial" w:eastAsia="Arial" w:hAnsi="Arial" w:cs="Arial"/>
          <w:color w:val="000000" w:themeColor="text1"/>
          <w:sz w:val="24"/>
          <w:szCs w:val="24"/>
          <w:rPrChange w:id="1020" w:author="Bruno dos Santos Rodrigues" w:date="2016-11-15T22:39:00Z">
            <w:rPr>
              <w:rFonts w:ascii="Arial" w:eastAsia="Arial" w:hAnsi="Arial" w:cs="Arial"/>
              <w:sz w:val="24"/>
              <w:szCs w:val="24"/>
            </w:rPr>
          </w:rPrChange>
        </w:rPr>
        <w:t>. (</w:t>
      </w:r>
      <w:r w:rsidRPr="00891873">
        <w:rPr>
          <w:rFonts w:ascii="Arial" w:eastAsia="Arial" w:hAnsi="Arial" w:cs="Arial"/>
          <w:b/>
          <w:color w:val="000000" w:themeColor="text1"/>
          <w:sz w:val="24"/>
          <w:szCs w:val="24"/>
          <w:rPrChange w:id="1021" w:author="Bruno dos Santos Rodrigues" w:date="2016-11-15T22:39:00Z">
            <w:rPr>
              <w:rFonts w:ascii="Arial" w:eastAsia="Arial" w:hAnsi="Arial" w:cs="Arial"/>
              <w:b/>
              <w:sz w:val="24"/>
              <w:szCs w:val="24"/>
            </w:rPr>
          </w:rPrChange>
        </w:rPr>
        <w:t>PESQUISAR FONTE CONFIÁVEL</w:t>
      </w:r>
    </w:p>
    <w:p w14:paraId="2E1694E7" w14:textId="77777777" w:rsidR="00046625" w:rsidRPr="00891873" w:rsidRDefault="00EE55CF" w:rsidP="007B0066">
      <w:pPr>
        <w:spacing w:before="120" w:after="0" w:line="360" w:lineRule="auto"/>
        <w:ind w:firstLine="709"/>
        <w:jc w:val="both"/>
        <w:rPr>
          <w:rFonts w:ascii="Arial" w:eastAsia="Arial" w:hAnsi="Arial" w:cs="Arial"/>
          <w:color w:val="000000" w:themeColor="text1"/>
          <w:sz w:val="24"/>
          <w:szCs w:val="24"/>
          <w:rPrChange w:id="1022"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023" w:author="Bruno dos Santos Rodrigues" w:date="2016-11-15T22:39:00Z">
            <w:rPr>
              <w:rFonts w:ascii="Arial" w:eastAsia="Arial" w:hAnsi="Arial" w:cs="Arial"/>
              <w:sz w:val="24"/>
              <w:szCs w:val="24"/>
            </w:rPr>
          </w:rPrChange>
        </w:rPr>
        <w:t>Nessas boas práticas o negócio é guiado para um caminho em que sempre é buscada uma melhoria continuada</w:t>
      </w:r>
      <w:r w:rsidR="00A0416D" w:rsidRPr="00891873">
        <w:rPr>
          <w:rFonts w:ascii="Arial" w:eastAsia="Arial" w:hAnsi="Arial" w:cs="Arial"/>
          <w:color w:val="000000" w:themeColor="text1"/>
          <w:sz w:val="24"/>
          <w:szCs w:val="24"/>
          <w:rPrChange w:id="1024"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1025" w:author="Bruno dos Santos Rodrigues" w:date="2016-11-15T22:39:00Z">
            <w:rPr>
              <w:rFonts w:ascii="Arial" w:eastAsia="Arial" w:hAnsi="Arial" w:cs="Arial"/>
              <w:sz w:val="24"/>
              <w:szCs w:val="24"/>
            </w:rPr>
          </w:rPrChange>
        </w:rPr>
        <w:t xml:space="preserve"> sempre procurando uma entrega com </w:t>
      </w:r>
      <w:r w:rsidR="00A0416D" w:rsidRPr="00891873">
        <w:rPr>
          <w:rFonts w:ascii="Arial" w:eastAsia="Arial" w:hAnsi="Arial" w:cs="Arial"/>
          <w:color w:val="000000" w:themeColor="text1"/>
          <w:sz w:val="24"/>
          <w:szCs w:val="24"/>
          <w:rPrChange w:id="1026" w:author="Bruno dos Santos Rodrigues" w:date="2016-11-15T22:39:00Z">
            <w:rPr>
              <w:rFonts w:ascii="Arial" w:eastAsia="Arial" w:hAnsi="Arial" w:cs="Arial"/>
              <w:sz w:val="24"/>
              <w:szCs w:val="24"/>
            </w:rPr>
          </w:rPrChange>
        </w:rPr>
        <w:t xml:space="preserve">maior </w:t>
      </w:r>
      <w:r w:rsidRPr="00891873">
        <w:rPr>
          <w:rFonts w:ascii="Arial" w:eastAsia="Arial" w:hAnsi="Arial" w:cs="Arial"/>
          <w:color w:val="000000" w:themeColor="text1"/>
          <w:sz w:val="24"/>
          <w:szCs w:val="24"/>
          <w:rPrChange w:id="1027" w:author="Bruno dos Santos Rodrigues" w:date="2016-11-15T22:39:00Z">
            <w:rPr>
              <w:rFonts w:ascii="Arial" w:eastAsia="Arial" w:hAnsi="Arial" w:cs="Arial"/>
              <w:sz w:val="24"/>
              <w:szCs w:val="24"/>
            </w:rPr>
          </w:rPrChange>
        </w:rPr>
        <w:t>valor agregado.</w:t>
      </w:r>
    </w:p>
    <w:p w14:paraId="335B31CB" w14:textId="77777777" w:rsidR="00046625" w:rsidRPr="00891873" w:rsidRDefault="00EE55CF" w:rsidP="007B0066">
      <w:pPr>
        <w:spacing w:before="120" w:after="0" w:line="360" w:lineRule="auto"/>
        <w:ind w:firstLine="709"/>
        <w:jc w:val="both"/>
        <w:rPr>
          <w:rFonts w:ascii="Arial" w:eastAsia="Arial" w:hAnsi="Arial" w:cs="Arial"/>
          <w:color w:val="000000" w:themeColor="text1"/>
          <w:sz w:val="24"/>
          <w:szCs w:val="24"/>
          <w:rPrChange w:id="1028"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029" w:author="Bruno dos Santos Rodrigues" w:date="2016-11-15T22:39:00Z">
            <w:rPr>
              <w:rFonts w:ascii="Arial" w:eastAsia="Arial" w:hAnsi="Arial" w:cs="Arial"/>
              <w:sz w:val="24"/>
              <w:szCs w:val="24"/>
            </w:rPr>
          </w:rPrChange>
        </w:rPr>
        <w:t xml:space="preserve">Tendo em vista a melhoria continuada com valor agregado, </w:t>
      </w:r>
      <w:r w:rsidR="001F36C5" w:rsidRPr="00891873">
        <w:rPr>
          <w:rFonts w:ascii="Arial" w:eastAsia="Arial" w:hAnsi="Arial" w:cs="Arial"/>
          <w:color w:val="000000" w:themeColor="text1"/>
          <w:sz w:val="24"/>
          <w:szCs w:val="24"/>
          <w:rPrChange w:id="1030" w:author="Bruno dos Santos Rodrigues" w:date="2016-11-15T22:39:00Z">
            <w:rPr>
              <w:rFonts w:ascii="Arial" w:eastAsia="Arial" w:hAnsi="Arial" w:cs="Arial"/>
              <w:sz w:val="24"/>
              <w:szCs w:val="24"/>
            </w:rPr>
          </w:rPrChange>
        </w:rPr>
        <w:t xml:space="preserve">é necessário </w:t>
      </w:r>
      <w:r w:rsidRPr="00891873">
        <w:rPr>
          <w:rFonts w:ascii="Arial" w:eastAsia="Arial" w:hAnsi="Arial" w:cs="Arial"/>
          <w:color w:val="000000" w:themeColor="text1"/>
          <w:sz w:val="24"/>
          <w:szCs w:val="24"/>
          <w:rPrChange w:id="1031" w:author="Bruno dos Santos Rodrigues" w:date="2016-11-15T22:39:00Z">
            <w:rPr>
              <w:rFonts w:ascii="Arial" w:eastAsia="Arial" w:hAnsi="Arial" w:cs="Arial"/>
              <w:sz w:val="24"/>
              <w:szCs w:val="24"/>
            </w:rPr>
          </w:rPrChange>
        </w:rPr>
        <w:t>manter todos os problemas sob controle</w:t>
      </w:r>
      <w:r w:rsidR="001F36C5" w:rsidRPr="00891873">
        <w:rPr>
          <w:rFonts w:ascii="Arial" w:eastAsia="Arial" w:hAnsi="Arial" w:cs="Arial"/>
          <w:color w:val="000000" w:themeColor="text1"/>
          <w:sz w:val="24"/>
          <w:szCs w:val="24"/>
          <w:rPrChange w:id="1032"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1033" w:author="Bruno dos Santos Rodrigues" w:date="2016-11-15T22:39:00Z">
            <w:rPr>
              <w:rFonts w:ascii="Arial" w:eastAsia="Arial" w:hAnsi="Arial" w:cs="Arial"/>
              <w:sz w:val="24"/>
              <w:szCs w:val="24"/>
            </w:rPr>
          </w:rPrChange>
        </w:rPr>
        <w:t xml:space="preserve"> e resolvê-los da forma mais rápida possível para não atrapalhar o ciclo de melhoria e não transformar uma entrega em um pesadelo para o negócio.</w:t>
      </w:r>
    </w:p>
    <w:p w14:paraId="4C920459" w14:textId="77777777" w:rsidR="00046625" w:rsidRPr="00891873" w:rsidRDefault="00EE55CF" w:rsidP="007B0066">
      <w:pPr>
        <w:pStyle w:val="Ttulo"/>
        <w:numPr>
          <w:ilvl w:val="1"/>
          <w:numId w:val="21"/>
        </w:numPr>
        <w:spacing w:before="480" w:line="360" w:lineRule="auto"/>
        <w:ind w:left="426"/>
        <w:jc w:val="both"/>
        <w:outlineLvl w:val="2"/>
        <w:rPr>
          <w:rFonts w:ascii="Arial" w:hAnsi="Arial" w:cs="Arial"/>
          <w:b/>
          <w:color w:val="000000" w:themeColor="text1"/>
          <w:sz w:val="24"/>
          <w:szCs w:val="24"/>
          <w:rPrChange w:id="1034" w:author="Bruno dos Santos Rodrigues" w:date="2016-11-15T22:39:00Z">
            <w:rPr>
              <w:rFonts w:ascii="Arial" w:hAnsi="Arial" w:cs="Arial"/>
              <w:b/>
              <w:sz w:val="24"/>
              <w:szCs w:val="24"/>
            </w:rPr>
          </w:rPrChange>
        </w:rPr>
      </w:pPr>
      <w:bookmarkStart w:id="1035" w:name="_Toc466993405"/>
      <w:bookmarkStart w:id="1036" w:name="_Toc466998581"/>
      <w:bookmarkStart w:id="1037" w:name="_Toc466999035"/>
      <w:bookmarkStart w:id="1038" w:name="_Toc466999223"/>
      <w:bookmarkStart w:id="1039" w:name="_17dp8vu" w:colFirst="0" w:colLast="0"/>
      <w:bookmarkStart w:id="1040" w:name="_Toc466999224"/>
      <w:bookmarkEnd w:id="1035"/>
      <w:bookmarkEnd w:id="1036"/>
      <w:bookmarkEnd w:id="1037"/>
      <w:bookmarkEnd w:id="1038"/>
      <w:bookmarkEnd w:id="1039"/>
      <w:r w:rsidRPr="00891873">
        <w:rPr>
          <w:rFonts w:ascii="Arial" w:eastAsia="Arial" w:hAnsi="Arial" w:cs="Arial"/>
          <w:b/>
          <w:color w:val="000000" w:themeColor="text1"/>
          <w:sz w:val="24"/>
          <w:szCs w:val="24"/>
          <w:rPrChange w:id="1041" w:author="Bruno dos Santos Rodrigues" w:date="2016-11-15T22:39:00Z">
            <w:rPr>
              <w:rFonts w:ascii="Arial" w:eastAsia="Arial" w:hAnsi="Arial" w:cs="Arial"/>
              <w:b/>
              <w:color w:val="auto"/>
              <w:sz w:val="24"/>
              <w:szCs w:val="24"/>
            </w:rPr>
          </w:rPrChange>
        </w:rPr>
        <w:t>Operação de Serviço</w:t>
      </w:r>
      <w:bookmarkEnd w:id="1040"/>
    </w:p>
    <w:p w14:paraId="18BDAEB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04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043" w:author="Bruno dos Santos Rodrigues" w:date="2016-11-15T22:39:00Z">
            <w:rPr>
              <w:rFonts w:ascii="Arial" w:eastAsia="Arial" w:hAnsi="Arial" w:cs="Arial"/>
              <w:sz w:val="24"/>
              <w:szCs w:val="24"/>
            </w:rPr>
          </w:rPrChange>
        </w:rPr>
        <w:t xml:space="preserve">O livro que trata do tema </w:t>
      </w:r>
      <w:r w:rsidR="00805246" w:rsidRPr="00891873">
        <w:rPr>
          <w:rFonts w:ascii="Arial" w:eastAsia="Arial" w:hAnsi="Arial" w:cs="Arial"/>
          <w:color w:val="000000" w:themeColor="text1"/>
          <w:sz w:val="24"/>
          <w:szCs w:val="24"/>
          <w:rPrChange w:id="1044" w:author="Bruno dos Santos Rodrigues" w:date="2016-11-15T22:39:00Z">
            <w:rPr>
              <w:rFonts w:ascii="Arial" w:eastAsia="Arial" w:hAnsi="Arial" w:cs="Arial"/>
              <w:sz w:val="24"/>
              <w:szCs w:val="24"/>
            </w:rPr>
          </w:rPrChange>
        </w:rPr>
        <w:t xml:space="preserve">do presente </w:t>
      </w:r>
      <w:r w:rsidRPr="00891873">
        <w:rPr>
          <w:rFonts w:ascii="Arial" w:eastAsia="Arial" w:hAnsi="Arial" w:cs="Arial"/>
          <w:color w:val="000000" w:themeColor="text1"/>
          <w:sz w:val="24"/>
          <w:szCs w:val="24"/>
          <w:rPrChange w:id="1045" w:author="Bruno dos Santos Rodrigues" w:date="2016-11-15T22:39:00Z">
            <w:rPr>
              <w:rFonts w:ascii="Arial" w:eastAsia="Arial" w:hAnsi="Arial" w:cs="Arial"/>
              <w:sz w:val="24"/>
              <w:szCs w:val="24"/>
            </w:rPr>
          </w:rPrChange>
        </w:rPr>
        <w:t>trabalho é o de Operação de Serviço</w:t>
      </w:r>
      <w:r w:rsidR="00805246" w:rsidRPr="00891873">
        <w:rPr>
          <w:rFonts w:ascii="Arial" w:eastAsia="Arial" w:hAnsi="Arial" w:cs="Arial"/>
          <w:color w:val="000000" w:themeColor="text1"/>
          <w:sz w:val="24"/>
          <w:szCs w:val="24"/>
          <w:rPrChange w:id="1046"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1047" w:author="Bruno dos Santos Rodrigues" w:date="2016-11-15T22:39:00Z">
            <w:rPr>
              <w:rFonts w:ascii="Arial" w:eastAsia="Arial" w:hAnsi="Arial" w:cs="Arial"/>
              <w:sz w:val="24"/>
              <w:szCs w:val="24"/>
            </w:rPr>
          </w:rPrChange>
        </w:rPr>
        <w:t xml:space="preserve"> </w:t>
      </w:r>
      <w:r w:rsidR="00805246" w:rsidRPr="00891873">
        <w:rPr>
          <w:rFonts w:ascii="Arial" w:eastAsia="Arial" w:hAnsi="Arial" w:cs="Arial"/>
          <w:color w:val="000000" w:themeColor="text1"/>
          <w:sz w:val="24"/>
          <w:szCs w:val="24"/>
          <w:rPrChange w:id="1048" w:author="Bruno dos Santos Rodrigues" w:date="2016-11-15T22:39:00Z">
            <w:rPr>
              <w:rFonts w:ascii="Arial" w:eastAsia="Arial" w:hAnsi="Arial" w:cs="Arial"/>
              <w:sz w:val="24"/>
              <w:szCs w:val="24"/>
            </w:rPr>
          </w:rPrChange>
        </w:rPr>
        <w:t xml:space="preserve">este </w:t>
      </w:r>
      <w:r w:rsidRPr="00891873">
        <w:rPr>
          <w:rFonts w:ascii="Arial" w:eastAsia="Arial" w:hAnsi="Arial" w:cs="Arial"/>
          <w:color w:val="000000" w:themeColor="text1"/>
          <w:sz w:val="24"/>
          <w:szCs w:val="24"/>
          <w:rPrChange w:id="1049" w:author="Bruno dos Santos Rodrigues" w:date="2016-11-15T22:39:00Z">
            <w:rPr>
              <w:rFonts w:ascii="Arial" w:eastAsia="Arial" w:hAnsi="Arial" w:cs="Arial"/>
              <w:sz w:val="24"/>
              <w:szCs w:val="24"/>
            </w:rPr>
          </w:rPrChange>
        </w:rPr>
        <w:t xml:space="preserve">trata dos processos relacionados a manter o Acordo de Nível de Serviço (ANS ou em inglês </w:t>
      </w:r>
      <w:r w:rsidRPr="00891873">
        <w:rPr>
          <w:rFonts w:ascii="Arial" w:eastAsia="Arial" w:hAnsi="Arial" w:cs="Arial"/>
          <w:i/>
          <w:color w:val="000000" w:themeColor="text1"/>
          <w:sz w:val="24"/>
          <w:szCs w:val="24"/>
          <w:rPrChange w:id="1050" w:author="Bruno dos Santos Rodrigues" w:date="2016-11-15T22:39:00Z">
            <w:rPr>
              <w:rFonts w:ascii="Arial" w:eastAsia="Arial" w:hAnsi="Arial" w:cs="Arial"/>
              <w:i/>
              <w:sz w:val="24"/>
              <w:szCs w:val="24"/>
            </w:rPr>
          </w:rPrChange>
        </w:rPr>
        <w:t>Service Level Agreement</w:t>
      </w:r>
      <w:r w:rsidR="00805246" w:rsidRPr="00891873">
        <w:rPr>
          <w:rFonts w:ascii="Arial" w:eastAsia="Arial" w:hAnsi="Arial" w:cs="Arial"/>
          <w:color w:val="000000" w:themeColor="text1"/>
          <w:sz w:val="24"/>
          <w:szCs w:val="24"/>
          <w:rPrChange w:id="1051"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rPrChange w:id="1052" w:author="Bruno dos Santos Rodrigues" w:date="2016-11-15T22:39:00Z">
            <w:rPr>
              <w:rFonts w:ascii="Arial" w:eastAsia="Arial" w:hAnsi="Arial" w:cs="Arial"/>
              <w:sz w:val="24"/>
              <w:szCs w:val="24"/>
            </w:rPr>
          </w:rPrChange>
        </w:rPr>
        <w:t xml:space="preserve"> SLA) intacto.</w:t>
      </w:r>
    </w:p>
    <w:p w14:paraId="3FE54B6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05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054" w:author="Bruno dos Santos Rodrigues" w:date="2016-11-15T22:39:00Z">
            <w:rPr>
              <w:rFonts w:ascii="Arial" w:eastAsia="Arial" w:hAnsi="Arial" w:cs="Arial"/>
              <w:sz w:val="24"/>
              <w:szCs w:val="24"/>
            </w:rPr>
          </w:rPrChange>
        </w:rPr>
        <w:t xml:space="preserve">Nesse livro </w:t>
      </w:r>
      <w:r w:rsidR="00805246" w:rsidRPr="00891873">
        <w:rPr>
          <w:rFonts w:ascii="Arial" w:eastAsia="Arial" w:hAnsi="Arial" w:cs="Arial"/>
          <w:color w:val="000000" w:themeColor="text1"/>
          <w:sz w:val="24"/>
          <w:szCs w:val="24"/>
          <w:rPrChange w:id="1055" w:author="Bruno dos Santos Rodrigues" w:date="2016-11-15T22:39:00Z">
            <w:rPr>
              <w:rFonts w:ascii="Arial" w:eastAsia="Arial" w:hAnsi="Arial" w:cs="Arial"/>
              <w:sz w:val="24"/>
              <w:szCs w:val="24"/>
            </w:rPr>
          </w:rPrChange>
        </w:rPr>
        <w:t>tem-se</w:t>
      </w:r>
      <w:r w:rsidRPr="00891873">
        <w:rPr>
          <w:rFonts w:ascii="Arial" w:eastAsia="Arial" w:hAnsi="Arial" w:cs="Arial"/>
          <w:color w:val="000000" w:themeColor="text1"/>
          <w:sz w:val="24"/>
          <w:szCs w:val="24"/>
          <w:rPrChange w:id="1056" w:author="Bruno dos Santos Rodrigues" w:date="2016-11-15T22:39:00Z">
            <w:rPr>
              <w:rFonts w:ascii="Arial" w:eastAsia="Arial" w:hAnsi="Arial" w:cs="Arial"/>
              <w:sz w:val="24"/>
              <w:szCs w:val="24"/>
            </w:rPr>
          </w:rPrChange>
        </w:rPr>
        <w:t>:</w:t>
      </w:r>
    </w:p>
    <w:p w14:paraId="5A8B4201" w14:textId="77777777" w:rsidR="00B749AD" w:rsidRPr="00891873" w:rsidRDefault="00EE55CF" w:rsidP="007B0066">
      <w:pPr>
        <w:numPr>
          <w:ilvl w:val="0"/>
          <w:numId w:val="12"/>
        </w:numPr>
        <w:spacing w:before="120" w:after="0" w:line="360" w:lineRule="auto"/>
        <w:ind w:firstLine="709"/>
        <w:jc w:val="both"/>
        <w:rPr>
          <w:rFonts w:ascii="Arial" w:hAnsi="Arial" w:cs="Arial"/>
          <w:color w:val="000000" w:themeColor="text1"/>
          <w:sz w:val="24"/>
          <w:szCs w:val="24"/>
          <w:rPrChange w:id="105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058" w:author="Bruno dos Santos Rodrigues" w:date="2016-11-15T22:39:00Z">
            <w:rPr>
              <w:rFonts w:ascii="Arial" w:eastAsia="Arial" w:hAnsi="Arial" w:cs="Arial"/>
              <w:b/>
              <w:sz w:val="24"/>
              <w:szCs w:val="24"/>
            </w:rPr>
          </w:rPrChange>
        </w:rPr>
        <w:t>Gerenciamento de Incidentes</w:t>
      </w:r>
      <w:r w:rsidR="00177DDD" w:rsidRPr="00891873">
        <w:rPr>
          <w:rFonts w:ascii="Arial" w:eastAsia="Arial" w:hAnsi="Arial" w:cs="Arial"/>
          <w:color w:val="000000" w:themeColor="text1"/>
          <w:sz w:val="24"/>
          <w:szCs w:val="24"/>
          <w:rPrChange w:id="1059" w:author="Bruno dos Santos Rodrigues" w:date="2016-11-15T22:39:00Z">
            <w:rPr>
              <w:rFonts w:ascii="Arial" w:eastAsia="Arial" w:hAnsi="Arial" w:cs="Arial"/>
              <w:sz w:val="24"/>
              <w:szCs w:val="24"/>
            </w:rPr>
          </w:rPrChange>
        </w:rPr>
        <w:t xml:space="preserve">: Incidente </w:t>
      </w:r>
      <w:r w:rsidRPr="00891873">
        <w:rPr>
          <w:rFonts w:ascii="Arial" w:eastAsia="Arial" w:hAnsi="Arial" w:cs="Arial"/>
          <w:color w:val="000000" w:themeColor="text1"/>
          <w:sz w:val="24"/>
          <w:szCs w:val="24"/>
          <w:rPrChange w:id="1060" w:author="Bruno dos Santos Rodrigues" w:date="2016-11-15T22:39:00Z">
            <w:rPr>
              <w:rFonts w:ascii="Arial" w:eastAsia="Arial" w:hAnsi="Arial" w:cs="Arial"/>
              <w:sz w:val="24"/>
              <w:szCs w:val="24"/>
            </w:rPr>
          </w:rPrChange>
        </w:rPr>
        <w:t xml:space="preserve">é </w:t>
      </w:r>
      <w:r w:rsidR="00177DDD" w:rsidRPr="00891873">
        <w:rPr>
          <w:rFonts w:ascii="Arial" w:eastAsia="Arial" w:hAnsi="Arial" w:cs="Arial"/>
          <w:color w:val="000000" w:themeColor="text1"/>
          <w:sz w:val="24"/>
          <w:szCs w:val="24"/>
          <w:rPrChange w:id="1061" w:author="Bruno dos Santos Rodrigues" w:date="2016-11-15T22:39:00Z">
            <w:rPr>
              <w:rFonts w:ascii="Arial" w:eastAsia="Arial" w:hAnsi="Arial" w:cs="Arial"/>
              <w:sz w:val="24"/>
              <w:szCs w:val="24"/>
            </w:rPr>
          </w:rPrChange>
        </w:rPr>
        <w:t xml:space="preserve">considerado </w:t>
      </w:r>
      <w:r w:rsidRPr="00891873">
        <w:rPr>
          <w:rFonts w:ascii="Arial" w:eastAsia="Arial" w:hAnsi="Arial" w:cs="Arial"/>
          <w:color w:val="000000" w:themeColor="text1"/>
          <w:sz w:val="24"/>
          <w:szCs w:val="24"/>
          <w:rPrChange w:id="1062" w:author="Bruno dos Santos Rodrigues" w:date="2016-11-15T22:39:00Z">
            <w:rPr>
              <w:rFonts w:ascii="Arial" w:eastAsia="Arial" w:hAnsi="Arial" w:cs="Arial"/>
              <w:sz w:val="24"/>
              <w:szCs w:val="24"/>
            </w:rPr>
          </w:rPrChange>
        </w:rPr>
        <w:t xml:space="preserve">qualquer evento que causa interrupção no serviço. </w:t>
      </w:r>
      <w:r w:rsidR="00177DDD" w:rsidRPr="00891873">
        <w:rPr>
          <w:rFonts w:ascii="Arial" w:eastAsia="Arial" w:hAnsi="Arial" w:cs="Arial"/>
          <w:color w:val="000000" w:themeColor="text1"/>
          <w:sz w:val="24"/>
          <w:szCs w:val="24"/>
          <w:rPrChange w:id="1063" w:author="Bruno dos Santos Rodrigues" w:date="2016-11-15T22:39:00Z">
            <w:rPr>
              <w:rFonts w:ascii="Arial" w:eastAsia="Arial" w:hAnsi="Arial" w:cs="Arial"/>
              <w:sz w:val="24"/>
              <w:szCs w:val="24"/>
            </w:rPr>
          </w:rPrChange>
        </w:rPr>
        <w:t>O Gerenciamento de Incidentes t</w:t>
      </w:r>
      <w:r w:rsidRPr="00891873">
        <w:rPr>
          <w:rFonts w:ascii="Arial" w:eastAsia="Arial" w:hAnsi="Arial" w:cs="Arial"/>
          <w:color w:val="000000" w:themeColor="text1"/>
          <w:sz w:val="24"/>
          <w:szCs w:val="24"/>
          <w:rPrChange w:id="1064" w:author="Bruno dos Santos Rodrigues" w:date="2016-11-15T22:39:00Z">
            <w:rPr>
              <w:rFonts w:ascii="Arial" w:eastAsia="Arial" w:hAnsi="Arial" w:cs="Arial"/>
              <w:sz w:val="24"/>
              <w:szCs w:val="24"/>
            </w:rPr>
          </w:rPrChange>
        </w:rPr>
        <w:t xml:space="preserve">em como foco principal restabelecer o serviço o mais rápido possível minimizando o impacto negativo do negócio, sendo uma solução de reparo rápido e garantindo melhores níveis de </w:t>
      </w:r>
      <w:r w:rsidRPr="00891873">
        <w:rPr>
          <w:rFonts w:ascii="Arial" w:eastAsia="Arial" w:hAnsi="Arial" w:cs="Arial"/>
          <w:color w:val="000000" w:themeColor="text1"/>
          <w:sz w:val="24"/>
          <w:szCs w:val="24"/>
          <w:rPrChange w:id="1065" w:author="Bruno dos Santos Rodrigues" w:date="2016-11-15T22:39:00Z">
            <w:rPr>
              <w:rFonts w:ascii="Arial" w:eastAsia="Arial" w:hAnsi="Arial" w:cs="Arial"/>
              <w:sz w:val="24"/>
              <w:szCs w:val="24"/>
            </w:rPr>
          </w:rPrChange>
        </w:rPr>
        <w:lastRenderedPageBreak/>
        <w:t xml:space="preserve">disponibilidade e de qualidade de serviços. </w:t>
      </w:r>
      <w:r w:rsidR="00177DDD" w:rsidRPr="00891873">
        <w:rPr>
          <w:rFonts w:ascii="Arial" w:eastAsia="Arial" w:hAnsi="Arial" w:cs="Arial"/>
          <w:color w:val="000000" w:themeColor="text1"/>
          <w:sz w:val="24"/>
          <w:szCs w:val="24"/>
          <w:rPrChange w:id="1066" w:author="Bruno dos Santos Rodrigues" w:date="2016-11-15T22:39:00Z">
            <w:rPr>
              <w:rFonts w:ascii="Arial" w:eastAsia="Arial" w:hAnsi="Arial" w:cs="Arial"/>
              <w:sz w:val="24"/>
              <w:szCs w:val="24"/>
            </w:rPr>
          </w:rPrChange>
        </w:rPr>
        <w:t>É</w:t>
      </w:r>
      <w:r w:rsidRPr="00891873">
        <w:rPr>
          <w:rFonts w:ascii="Arial" w:eastAsia="Arial" w:hAnsi="Arial" w:cs="Arial"/>
          <w:color w:val="000000" w:themeColor="text1"/>
          <w:sz w:val="24"/>
          <w:szCs w:val="24"/>
          <w:rPrChange w:id="1067" w:author="Bruno dos Santos Rodrigues" w:date="2016-11-15T22:39:00Z">
            <w:rPr>
              <w:rFonts w:ascii="Arial" w:eastAsia="Arial" w:hAnsi="Arial" w:cs="Arial"/>
              <w:sz w:val="24"/>
              <w:szCs w:val="24"/>
            </w:rPr>
          </w:rPrChange>
        </w:rPr>
        <w:t xml:space="preserve"> importante que ele conheça e seja informado de quaisquer mudanças. </w:t>
      </w:r>
    </w:p>
    <w:p w14:paraId="2B6FFD0D" w14:textId="77777777" w:rsidR="00B749AD" w:rsidRPr="00891873" w:rsidRDefault="00EE55CF" w:rsidP="007B0066">
      <w:pPr>
        <w:numPr>
          <w:ilvl w:val="0"/>
          <w:numId w:val="1"/>
        </w:numPr>
        <w:spacing w:before="120" w:after="0" w:line="360" w:lineRule="auto"/>
        <w:ind w:firstLine="709"/>
        <w:jc w:val="both"/>
        <w:rPr>
          <w:rFonts w:ascii="Arial" w:hAnsi="Arial" w:cs="Arial"/>
          <w:color w:val="000000" w:themeColor="text1"/>
          <w:sz w:val="24"/>
          <w:szCs w:val="24"/>
          <w:rPrChange w:id="1068"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069" w:author="Bruno dos Santos Rodrigues" w:date="2016-11-15T22:39:00Z">
            <w:rPr>
              <w:rFonts w:ascii="Arial" w:eastAsia="Arial" w:hAnsi="Arial" w:cs="Arial"/>
              <w:b/>
              <w:sz w:val="24"/>
              <w:szCs w:val="24"/>
            </w:rPr>
          </w:rPrChange>
        </w:rPr>
        <w:t>Gerenciamento de Eventos</w:t>
      </w:r>
      <w:r w:rsidR="00177DDD" w:rsidRPr="00891873">
        <w:rPr>
          <w:rFonts w:ascii="Arial" w:eastAsia="Arial" w:hAnsi="Arial" w:cs="Arial"/>
          <w:color w:val="000000" w:themeColor="text1"/>
          <w:sz w:val="24"/>
          <w:szCs w:val="24"/>
          <w:rPrChange w:id="1070"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rPrChange w:id="1071" w:author="Bruno dos Santos Rodrigues" w:date="2016-11-15T22:39:00Z">
            <w:rPr>
              <w:rFonts w:ascii="Arial" w:eastAsia="Arial" w:hAnsi="Arial" w:cs="Arial"/>
              <w:sz w:val="24"/>
              <w:szCs w:val="24"/>
            </w:rPr>
          </w:rPrChange>
        </w:rPr>
        <w:t>Um evento pode ser definido como qualquer mudança de estado que tem importância para a gestão de um item de configuração, gestão dos serviços entregues ao cliente. “Gerencia evento durante todo seu ciclo de vida”.</w:t>
      </w:r>
    </w:p>
    <w:p w14:paraId="024BA9A7" w14:textId="77777777" w:rsidR="00B749AD" w:rsidRPr="00891873" w:rsidRDefault="00EE55CF" w:rsidP="007B0066">
      <w:pPr>
        <w:numPr>
          <w:ilvl w:val="0"/>
          <w:numId w:val="1"/>
        </w:numPr>
        <w:spacing w:before="120" w:after="0" w:line="360" w:lineRule="auto"/>
        <w:ind w:firstLine="709"/>
        <w:jc w:val="both"/>
        <w:rPr>
          <w:rFonts w:ascii="Arial" w:hAnsi="Arial" w:cs="Arial"/>
          <w:color w:val="000000" w:themeColor="text1"/>
          <w:sz w:val="24"/>
          <w:szCs w:val="24"/>
          <w:rPrChange w:id="1072"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073" w:author="Bruno dos Santos Rodrigues" w:date="2016-11-15T22:39:00Z">
            <w:rPr>
              <w:rFonts w:ascii="Arial" w:eastAsia="Arial" w:hAnsi="Arial" w:cs="Arial"/>
              <w:b/>
              <w:sz w:val="24"/>
              <w:szCs w:val="24"/>
            </w:rPr>
          </w:rPrChange>
        </w:rPr>
        <w:t>Gerenciamento de Problemas</w:t>
      </w:r>
      <w:r w:rsidR="00177DDD" w:rsidRPr="00891873">
        <w:rPr>
          <w:rFonts w:ascii="Arial" w:eastAsia="Arial" w:hAnsi="Arial" w:cs="Arial"/>
          <w:color w:val="000000" w:themeColor="text1"/>
          <w:sz w:val="24"/>
          <w:szCs w:val="24"/>
          <w:rPrChange w:id="1074"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rPrChange w:id="1075" w:author="Bruno dos Santos Rodrigues" w:date="2016-11-15T22:39:00Z">
            <w:rPr>
              <w:rFonts w:ascii="Arial" w:eastAsia="Arial" w:hAnsi="Arial" w:cs="Arial"/>
              <w:sz w:val="24"/>
              <w:szCs w:val="24"/>
            </w:rPr>
          </w:rPrChange>
        </w:rPr>
        <w:t>Tem como objetivo prevenir a ocorrência de problemas e seus incidentes resultantes, eliminando incidentes recorrentes e minimizar o impacto dos incidentes que não podem ser prevenidos. (FREITAS, 2010, p. 279).</w:t>
      </w:r>
    </w:p>
    <w:p w14:paraId="2BB81B8C" w14:textId="77777777" w:rsidR="00046625" w:rsidRPr="00891873" w:rsidRDefault="00EE55CF" w:rsidP="007B0066">
      <w:pPr>
        <w:numPr>
          <w:ilvl w:val="0"/>
          <w:numId w:val="15"/>
        </w:numPr>
        <w:spacing w:before="120" w:after="0" w:line="360" w:lineRule="auto"/>
        <w:ind w:firstLine="709"/>
        <w:contextualSpacing/>
        <w:jc w:val="both"/>
        <w:rPr>
          <w:rFonts w:ascii="Arial" w:hAnsi="Arial" w:cs="Arial"/>
          <w:color w:val="000000" w:themeColor="text1"/>
          <w:sz w:val="24"/>
          <w:szCs w:val="24"/>
          <w:rPrChange w:id="1076" w:author="Bruno dos Santos Rodrigues" w:date="2016-11-15T22:39:00Z">
            <w:rPr>
              <w:rFonts w:ascii="Arial" w:hAnsi="Arial" w:cs="Arial"/>
              <w:sz w:val="24"/>
              <w:szCs w:val="24"/>
            </w:rPr>
          </w:rPrChange>
        </w:rPr>
      </w:pPr>
      <w:bookmarkStart w:id="1077" w:name="_3rdcrjn" w:colFirst="0" w:colLast="0"/>
      <w:bookmarkEnd w:id="1077"/>
      <w:r w:rsidRPr="00891873">
        <w:rPr>
          <w:rFonts w:ascii="Arial" w:eastAsia="Arial" w:hAnsi="Arial" w:cs="Arial"/>
          <w:b/>
          <w:color w:val="000000" w:themeColor="text1"/>
          <w:sz w:val="24"/>
          <w:szCs w:val="24"/>
          <w:rPrChange w:id="1078" w:author="Bruno dos Santos Rodrigues" w:date="2016-11-15T22:39:00Z">
            <w:rPr>
              <w:rFonts w:ascii="Arial" w:eastAsia="Arial" w:hAnsi="Arial" w:cs="Arial"/>
              <w:b/>
              <w:sz w:val="24"/>
              <w:szCs w:val="24"/>
            </w:rPr>
          </w:rPrChange>
        </w:rPr>
        <w:t>Gerenciamento de Acesso</w:t>
      </w:r>
      <w:r w:rsidR="00B749AD" w:rsidRPr="00891873">
        <w:rPr>
          <w:rFonts w:ascii="Arial" w:eastAsia="Arial" w:hAnsi="Arial" w:cs="Arial"/>
          <w:color w:val="000000" w:themeColor="text1"/>
          <w:sz w:val="24"/>
          <w:szCs w:val="24"/>
          <w:rPrChange w:id="1079"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rPrChange w:id="1080" w:author="Bruno dos Santos Rodrigues" w:date="2016-11-15T22:39:00Z">
            <w:rPr>
              <w:rFonts w:ascii="Arial" w:eastAsia="Arial" w:hAnsi="Arial" w:cs="Arial"/>
              <w:sz w:val="24"/>
              <w:szCs w:val="24"/>
            </w:rPr>
          </w:rPrChange>
        </w:rPr>
        <w:t xml:space="preserve">Processo responsável por permitir que os usuários façam uso do serviço, dados entre outros ativos de TI, ele ajuda a proteger a confidencialidade, a integridade e a disponibilidade de ativos através da garantia que apenas usuários autorizados sejam capazes de acessar. </w:t>
      </w:r>
    </w:p>
    <w:p w14:paraId="5105A653" w14:textId="77777777" w:rsidR="00523E3A" w:rsidRPr="00891873" w:rsidRDefault="00523E3A" w:rsidP="00A27817">
      <w:pPr>
        <w:pStyle w:val="Ttulo"/>
        <w:numPr>
          <w:ilvl w:val="0"/>
          <w:numId w:val="21"/>
        </w:numPr>
        <w:spacing w:before="240" w:line="360" w:lineRule="auto"/>
        <w:ind w:left="426"/>
        <w:jc w:val="both"/>
        <w:outlineLvl w:val="1"/>
        <w:rPr>
          <w:rFonts w:ascii="Arial" w:hAnsi="Arial" w:cs="Arial"/>
          <w:b/>
          <w:color w:val="000000" w:themeColor="text1"/>
          <w:sz w:val="24"/>
          <w:szCs w:val="24"/>
          <w:rPrChange w:id="1081" w:author="Bruno dos Santos Rodrigues" w:date="2016-11-15T22:39:00Z">
            <w:rPr>
              <w:rFonts w:ascii="Arial" w:hAnsi="Arial" w:cs="Arial"/>
              <w:b/>
              <w:color w:val="auto"/>
              <w:sz w:val="24"/>
              <w:szCs w:val="24"/>
            </w:rPr>
          </w:rPrChange>
        </w:rPr>
      </w:pPr>
      <w:bookmarkStart w:id="1082" w:name="_Toc466993407"/>
      <w:bookmarkStart w:id="1083" w:name="_Toc466998583"/>
      <w:bookmarkStart w:id="1084" w:name="_Toc466999037"/>
      <w:bookmarkStart w:id="1085" w:name="_Toc466999225"/>
      <w:bookmarkStart w:id="1086" w:name="_26in1rg" w:colFirst="0" w:colLast="0"/>
      <w:bookmarkStart w:id="1087" w:name="_Toc466993408"/>
      <w:bookmarkStart w:id="1088" w:name="_Toc466998584"/>
      <w:bookmarkStart w:id="1089" w:name="_Toc466999038"/>
      <w:bookmarkStart w:id="1090" w:name="_Toc466999226"/>
      <w:bookmarkStart w:id="1091" w:name="_Toc466999227"/>
      <w:bookmarkEnd w:id="1082"/>
      <w:bookmarkEnd w:id="1083"/>
      <w:bookmarkEnd w:id="1084"/>
      <w:bookmarkEnd w:id="1085"/>
      <w:bookmarkEnd w:id="1086"/>
      <w:bookmarkEnd w:id="1087"/>
      <w:bookmarkEnd w:id="1088"/>
      <w:bookmarkEnd w:id="1089"/>
      <w:bookmarkEnd w:id="1090"/>
      <w:r w:rsidRPr="00891873">
        <w:rPr>
          <w:rFonts w:ascii="Arial" w:eastAsia="Arial" w:hAnsi="Arial" w:cs="Arial"/>
          <w:b/>
          <w:color w:val="000000" w:themeColor="text1"/>
          <w:sz w:val="24"/>
          <w:szCs w:val="24"/>
          <w:rPrChange w:id="1092" w:author="Bruno dos Santos Rodrigues" w:date="2016-11-15T22:39:00Z">
            <w:rPr>
              <w:rFonts w:ascii="Arial" w:eastAsia="Arial" w:hAnsi="Arial" w:cs="Arial"/>
              <w:b/>
              <w:color w:val="auto"/>
              <w:sz w:val="24"/>
              <w:szCs w:val="24"/>
            </w:rPr>
          </w:rPrChange>
        </w:rPr>
        <w:t>GitHub</w:t>
      </w:r>
      <w:bookmarkEnd w:id="1091"/>
    </w:p>
    <w:p w14:paraId="60CA8E2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093" w:author="Bruno dos Santos Rodrigues" w:date="2016-11-15T22:39:00Z">
            <w:rPr>
              <w:rFonts w:ascii="Arial" w:hAnsi="Arial" w:cs="Arial"/>
              <w:sz w:val="24"/>
              <w:szCs w:val="24"/>
            </w:rPr>
          </w:rPrChange>
        </w:rPr>
      </w:pPr>
      <w:commentRangeStart w:id="1094"/>
      <w:r w:rsidRPr="00891873">
        <w:rPr>
          <w:rFonts w:ascii="Arial" w:eastAsia="Arial" w:hAnsi="Arial" w:cs="Arial"/>
          <w:color w:val="000000" w:themeColor="text1"/>
          <w:sz w:val="24"/>
          <w:szCs w:val="24"/>
          <w:rPrChange w:id="1095" w:author="Bruno dos Santos Rodrigues" w:date="2016-11-15T22:39:00Z">
            <w:rPr>
              <w:rFonts w:ascii="Arial" w:eastAsia="Arial" w:hAnsi="Arial" w:cs="Arial"/>
              <w:sz w:val="24"/>
              <w:szCs w:val="24"/>
            </w:rPr>
          </w:rPrChange>
        </w:rPr>
        <w:t>O Git nasceu da necessidade de Linus Torvalds (pai do kernel Linux) fazer o controle de versão no desenvolvimento do kernel do Linux. Linus estava atrás de uma solução rápida e eficiente para controlar as alterações no seu projeto, com essa ferramenta ele conseguiu manter o trabalho sempre no mesmo diretório e com um eficiente controle de versões.</w:t>
      </w:r>
    </w:p>
    <w:p w14:paraId="55BD2DE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09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097" w:author="Bruno dos Santos Rodrigues" w:date="2016-11-15T22:39:00Z">
            <w:rPr>
              <w:rFonts w:ascii="Arial" w:eastAsia="Arial" w:hAnsi="Arial" w:cs="Arial"/>
              <w:sz w:val="24"/>
              <w:szCs w:val="24"/>
            </w:rPr>
          </w:rPrChange>
        </w:rPr>
        <w:t>Em 2008 nasceu o GitHub, um sistema de repositório de projetos que utiliza o Git para o upload dos projetos e controle de versão, além da funcionalidade básica ele ainda conta com várias funcionalidades sociais, facilitando a comunicação entre usuários e desenvolvedores aumentando assim as chances de se obter um ambiente de desenvolvimento colaborativo.</w:t>
      </w:r>
      <w:commentRangeEnd w:id="1094"/>
      <w:r w:rsidR="006D59F1" w:rsidRPr="00891873">
        <w:rPr>
          <w:rStyle w:val="Refdecomentrio"/>
          <w:color w:val="000000" w:themeColor="text1"/>
          <w:rPrChange w:id="1098" w:author="Bruno dos Santos Rodrigues" w:date="2016-11-15T22:39:00Z">
            <w:rPr>
              <w:rStyle w:val="Refdecomentrio"/>
            </w:rPr>
          </w:rPrChange>
        </w:rPr>
        <w:commentReference w:id="1094"/>
      </w:r>
    </w:p>
    <w:p w14:paraId="559639A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09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00" w:author="Bruno dos Santos Rodrigues" w:date="2016-11-15T22:39:00Z">
            <w:rPr>
              <w:rFonts w:ascii="Arial" w:eastAsia="Arial" w:hAnsi="Arial" w:cs="Arial"/>
              <w:sz w:val="24"/>
              <w:szCs w:val="24"/>
            </w:rPr>
          </w:rPrChange>
        </w:rPr>
        <w:t>Para manter as versões do sistema e os documentos relacionados atualizados entre os membros do time de desenvolvimento foi utilizado o GitHub com algumas ferramentas gratuitas para facilitar o sincronismo.</w:t>
      </w:r>
    </w:p>
    <w:p w14:paraId="7F2D98FF"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0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02" w:author="Bruno dos Santos Rodrigues" w:date="2016-11-15T22:39:00Z">
            <w:rPr>
              <w:rFonts w:ascii="Arial" w:eastAsia="Arial" w:hAnsi="Arial" w:cs="Arial"/>
              <w:sz w:val="24"/>
              <w:szCs w:val="24"/>
            </w:rPr>
          </w:rPrChange>
        </w:rPr>
        <w:lastRenderedPageBreak/>
        <w:t>Com o GitHub mantém-se o controle de cada alteração no código fonte, não há riscos de alguém da equipe de desenvolvimento estar trabalhando com arquivos desatualizados e tira da equipe a preocupação de manter um repositório de arquivos para esse fim.</w:t>
      </w:r>
    </w:p>
    <w:p w14:paraId="135361BB"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0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04" w:author="Bruno dos Santos Rodrigues" w:date="2016-11-15T22:39:00Z">
            <w:rPr>
              <w:rFonts w:ascii="Arial" w:eastAsia="Arial" w:hAnsi="Arial" w:cs="Arial"/>
              <w:sz w:val="24"/>
              <w:szCs w:val="24"/>
            </w:rPr>
          </w:rPrChange>
        </w:rPr>
        <w:t>Se a equipe toda utilizar o GitHub corretamente o projeto se mantém mais controlado e a chance de um erro ocorrer por arquivos desatualizados vai ser muito baixa.</w:t>
      </w:r>
    </w:p>
    <w:p w14:paraId="00D8F66A" w14:textId="77777777" w:rsidR="00B1092C" w:rsidRPr="00891873" w:rsidRDefault="00B1092C" w:rsidP="007B0066">
      <w:pPr>
        <w:pStyle w:val="Ttulo"/>
        <w:numPr>
          <w:ilvl w:val="0"/>
          <w:numId w:val="21"/>
        </w:numPr>
        <w:spacing w:before="480" w:line="360" w:lineRule="auto"/>
        <w:ind w:left="426"/>
        <w:jc w:val="both"/>
        <w:outlineLvl w:val="1"/>
        <w:rPr>
          <w:rFonts w:ascii="Arial" w:hAnsi="Arial" w:cs="Arial"/>
          <w:b/>
          <w:color w:val="000000" w:themeColor="text1"/>
          <w:sz w:val="24"/>
          <w:szCs w:val="24"/>
          <w:rPrChange w:id="1105" w:author="Bruno dos Santos Rodrigues" w:date="2016-11-15T22:39:00Z">
            <w:rPr>
              <w:rFonts w:ascii="Arial" w:hAnsi="Arial" w:cs="Arial"/>
              <w:b/>
              <w:color w:val="auto"/>
              <w:sz w:val="24"/>
              <w:szCs w:val="24"/>
            </w:rPr>
          </w:rPrChange>
        </w:rPr>
      </w:pPr>
      <w:bookmarkStart w:id="1106" w:name="_lnxbz9" w:colFirst="0" w:colLast="0"/>
      <w:bookmarkStart w:id="1107" w:name="_Toc466999228"/>
      <w:bookmarkEnd w:id="1106"/>
      <w:r w:rsidRPr="00891873">
        <w:rPr>
          <w:rFonts w:ascii="Arial" w:eastAsia="Arial" w:hAnsi="Arial" w:cs="Arial"/>
          <w:b/>
          <w:color w:val="000000" w:themeColor="text1"/>
          <w:sz w:val="24"/>
          <w:szCs w:val="24"/>
          <w:rPrChange w:id="1108" w:author="Bruno dos Santos Rodrigues" w:date="2016-11-15T22:39:00Z">
            <w:rPr>
              <w:rFonts w:ascii="Arial" w:eastAsia="Arial" w:hAnsi="Arial" w:cs="Arial"/>
              <w:b/>
              <w:color w:val="auto"/>
              <w:sz w:val="24"/>
              <w:szCs w:val="24"/>
            </w:rPr>
          </w:rPrChange>
        </w:rPr>
        <w:t>Qt e Qt Creator</w:t>
      </w:r>
      <w:bookmarkEnd w:id="1107"/>
    </w:p>
    <w:p w14:paraId="1E71EBD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0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10" w:author="Bruno dos Santos Rodrigues" w:date="2016-11-15T22:39:00Z">
            <w:rPr>
              <w:rFonts w:ascii="Arial" w:eastAsia="Arial" w:hAnsi="Arial" w:cs="Arial"/>
              <w:sz w:val="24"/>
              <w:szCs w:val="24"/>
            </w:rPr>
          </w:rPrChange>
        </w:rPr>
        <w:t>O Qt nasceu na Noruega em 1995 como uma interface gráfica unificada para Windows, UNIX e Mac, sendo escrita completamente em C/C++.</w:t>
      </w:r>
    </w:p>
    <w:p w14:paraId="13708A5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1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12" w:author="Bruno dos Santos Rodrigues" w:date="2016-11-15T22:39:00Z">
            <w:rPr>
              <w:rFonts w:ascii="Arial" w:eastAsia="Arial" w:hAnsi="Arial" w:cs="Arial"/>
              <w:sz w:val="24"/>
              <w:szCs w:val="24"/>
            </w:rPr>
          </w:rPrChange>
        </w:rPr>
        <w:t>Pela sua facilidade no desenvolvimento de aplicações multiplataforma e pelo padrão visual bem simples ele foi escolhido como framework para interface gráfica deste projeto.</w:t>
      </w:r>
    </w:p>
    <w:p w14:paraId="5F771F27"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1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14" w:author="Bruno dos Santos Rodrigues" w:date="2016-11-15T22:39:00Z">
            <w:rPr>
              <w:rFonts w:ascii="Arial" w:eastAsia="Arial" w:hAnsi="Arial" w:cs="Arial"/>
              <w:sz w:val="24"/>
              <w:szCs w:val="24"/>
            </w:rPr>
          </w:rPrChange>
        </w:rPr>
        <w:t>O Qt é totalmente modular, cada módulo adiciona métodos diferentes que podem ser utilizados para automatizar diversas tarefas relacionadas a interface gráfica e manipulação de dados.</w:t>
      </w:r>
    </w:p>
    <w:p w14:paraId="77F2F591"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1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16" w:author="Bruno dos Santos Rodrigues" w:date="2016-11-15T22:39:00Z">
            <w:rPr>
              <w:rFonts w:ascii="Arial" w:eastAsia="Arial" w:hAnsi="Arial" w:cs="Arial"/>
              <w:sz w:val="24"/>
              <w:szCs w:val="24"/>
            </w:rPr>
          </w:rPrChange>
        </w:rPr>
        <w:t>Os próprios desenvolvedores do Qt disponibilizam uma IDE (ambiente de desenvolvimento) que tem todas as opções necessárias para configurar o ambiente Qt e compilar seu programa para as mais diversas plataformas.</w:t>
      </w:r>
    </w:p>
    <w:p w14:paraId="3EC3AE77"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1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18" w:author="Bruno dos Santos Rodrigues" w:date="2016-11-15T22:39:00Z">
            <w:rPr>
              <w:rFonts w:ascii="Arial" w:eastAsia="Arial" w:hAnsi="Arial" w:cs="Arial"/>
              <w:sz w:val="24"/>
              <w:szCs w:val="24"/>
            </w:rPr>
          </w:rPrChange>
        </w:rPr>
        <w:t>Também é possível editar cada um dos arquivos do projeto podendo assim adicionar novas funcionalidades a cada elemento gráfico e mesmo aplicar temas para alterar completamente o visual e a experiência do usuário de forma semelhante ao que o CSS faz pelo HTML.</w:t>
      </w:r>
    </w:p>
    <w:p w14:paraId="7408EF8E"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1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20" w:author="Bruno dos Santos Rodrigues" w:date="2016-11-15T22:39:00Z">
            <w:rPr>
              <w:rFonts w:ascii="Arial" w:eastAsia="Arial" w:hAnsi="Arial" w:cs="Arial"/>
              <w:sz w:val="24"/>
              <w:szCs w:val="24"/>
            </w:rPr>
          </w:rPrChange>
        </w:rPr>
        <w:t xml:space="preserve">Quando se trabalha em Qt na verdade os arquivos fonte são arquivos de macro pré-configurados, quando um programa em Qt é compilado primeiramente o Qt roda um programa chamado </w:t>
      </w:r>
      <w:r w:rsidRPr="00891873">
        <w:rPr>
          <w:rFonts w:ascii="Arial" w:eastAsia="Arial" w:hAnsi="Arial" w:cs="Arial"/>
          <w:i/>
          <w:color w:val="000000" w:themeColor="text1"/>
          <w:sz w:val="24"/>
          <w:szCs w:val="24"/>
          <w:rPrChange w:id="1121" w:author="Bruno dos Santos Rodrigues" w:date="2016-11-15T22:39:00Z">
            <w:rPr>
              <w:rFonts w:ascii="Arial" w:eastAsia="Arial" w:hAnsi="Arial" w:cs="Arial"/>
              <w:i/>
              <w:sz w:val="24"/>
              <w:szCs w:val="24"/>
            </w:rPr>
          </w:rPrChange>
        </w:rPr>
        <w:t>moc</w:t>
      </w:r>
      <w:r w:rsidRPr="00891873">
        <w:rPr>
          <w:rFonts w:ascii="Arial" w:eastAsia="Arial" w:hAnsi="Arial" w:cs="Arial"/>
          <w:color w:val="000000" w:themeColor="text1"/>
          <w:sz w:val="24"/>
          <w:szCs w:val="24"/>
          <w:rPrChange w:id="1122" w:author="Bruno dos Santos Rodrigues" w:date="2016-11-15T22:39:00Z">
            <w:rPr>
              <w:rFonts w:ascii="Arial" w:eastAsia="Arial" w:hAnsi="Arial" w:cs="Arial"/>
              <w:sz w:val="24"/>
              <w:szCs w:val="24"/>
            </w:rPr>
          </w:rPrChange>
        </w:rPr>
        <w:t xml:space="preserve"> para converter esses macros em C++ puro e incorporar ao código editado para só depois compilar o código completo em C++.</w:t>
      </w:r>
    </w:p>
    <w:p w14:paraId="15DB231C" w14:textId="77777777" w:rsidR="00046625" w:rsidRPr="00891873" w:rsidRDefault="00CD4B7A" w:rsidP="007B0066">
      <w:pPr>
        <w:spacing w:before="120" w:after="0" w:line="360" w:lineRule="auto"/>
        <w:ind w:firstLine="709"/>
        <w:jc w:val="both"/>
        <w:rPr>
          <w:rFonts w:ascii="Arial" w:hAnsi="Arial" w:cs="Arial"/>
          <w:color w:val="000000" w:themeColor="text1"/>
          <w:sz w:val="24"/>
          <w:szCs w:val="24"/>
          <w:rPrChange w:id="112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24" w:author="Bruno dos Santos Rodrigues" w:date="2016-11-15T22:39:00Z">
            <w:rPr>
              <w:rFonts w:ascii="Arial" w:eastAsia="Arial" w:hAnsi="Arial" w:cs="Arial"/>
              <w:sz w:val="24"/>
              <w:szCs w:val="24"/>
            </w:rPr>
          </w:rPrChange>
        </w:rPr>
        <w:lastRenderedPageBreak/>
        <w:t>Abaixo é possível ver</w:t>
      </w:r>
      <w:r w:rsidR="00EE55CF" w:rsidRPr="00891873">
        <w:rPr>
          <w:rFonts w:ascii="Arial" w:eastAsia="Arial" w:hAnsi="Arial" w:cs="Arial"/>
          <w:color w:val="000000" w:themeColor="text1"/>
          <w:sz w:val="24"/>
          <w:szCs w:val="24"/>
          <w:rPrChange w:id="1125" w:author="Bruno dos Santos Rodrigues" w:date="2016-11-15T22:39:00Z">
            <w:rPr>
              <w:rFonts w:ascii="Arial" w:eastAsia="Arial" w:hAnsi="Arial" w:cs="Arial"/>
              <w:sz w:val="24"/>
              <w:szCs w:val="24"/>
            </w:rPr>
          </w:rPrChange>
        </w:rPr>
        <w:t xml:space="preserve"> um exemplo de código QML que será interpretado pelo moc para gerar um código em C++:</w:t>
      </w:r>
    </w:p>
    <w:p w14:paraId="12DE9ADA" w14:textId="77777777" w:rsidR="00046625" w:rsidRPr="00891873" w:rsidRDefault="00EE55CF">
      <w:pPr>
        <w:rPr>
          <w:rFonts w:ascii="Courier New" w:hAnsi="Courier New" w:cs="Courier New"/>
          <w:color w:val="000000" w:themeColor="text1"/>
          <w:sz w:val="24"/>
          <w:szCs w:val="24"/>
          <w:rPrChange w:id="1126" w:author="Bruno dos Santos Rodrigues" w:date="2016-11-15T22:39:00Z">
            <w:rPr>
              <w:rFonts w:ascii="Courier New" w:hAnsi="Courier New" w:cs="Courier New"/>
              <w:sz w:val="24"/>
              <w:szCs w:val="24"/>
            </w:rPr>
          </w:rPrChange>
        </w:rPr>
      </w:pPr>
      <w:r w:rsidRPr="00891873">
        <w:rPr>
          <w:rFonts w:ascii="Courier New" w:eastAsia="Arial" w:hAnsi="Courier New" w:cs="Courier New"/>
          <w:color w:val="000000" w:themeColor="text1"/>
          <w:sz w:val="24"/>
          <w:szCs w:val="24"/>
          <w:lang w:val="en-US"/>
          <w:rPrChange w:id="1127" w:author="Bruno dos Santos Rodrigues" w:date="2016-11-15T22:39:00Z">
            <w:rPr>
              <w:rFonts w:ascii="Courier New" w:eastAsia="Arial" w:hAnsi="Courier New" w:cs="Courier New"/>
              <w:sz w:val="24"/>
              <w:szCs w:val="24"/>
              <w:lang w:val="en-US"/>
            </w:rPr>
          </w:rPrChange>
        </w:rPr>
        <w:t>Button {</w:t>
      </w:r>
      <w:r w:rsidRPr="00891873">
        <w:rPr>
          <w:rFonts w:ascii="Courier New" w:eastAsia="Arial" w:hAnsi="Courier New" w:cs="Courier New"/>
          <w:color w:val="000000" w:themeColor="text1"/>
          <w:sz w:val="24"/>
          <w:szCs w:val="24"/>
          <w:lang w:val="en-US"/>
          <w:rPrChange w:id="1128"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29" w:author="Bruno dos Santos Rodrigues" w:date="2016-11-15T22:39:00Z">
            <w:rPr>
              <w:rFonts w:ascii="Courier New" w:eastAsia="Arial" w:hAnsi="Courier New" w:cs="Courier New"/>
              <w:sz w:val="24"/>
              <w:szCs w:val="24"/>
              <w:lang w:val="en-US"/>
            </w:rPr>
          </w:rPrChange>
        </w:rPr>
        <w:tab/>
        <w:t>   text: qsTr("Hello World")</w:t>
      </w:r>
      <w:r w:rsidRPr="00891873">
        <w:rPr>
          <w:rFonts w:ascii="Courier New" w:eastAsia="Arial" w:hAnsi="Courier New" w:cs="Courier New"/>
          <w:color w:val="000000" w:themeColor="text1"/>
          <w:sz w:val="24"/>
          <w:szCs w:val="24"/>
          <w:lang w:val="en-US"/>
          <w:rPrChange w:id="1130"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31" w:author="Bruno dos Santos Rodrigues" w:date="2016-11-15T22:39:00Z">
            <w:rPr>
              <w:rFonts w:ascii="Courier New" w:eastAsia="Arial" w:hAnsi="Courier New" w:cs="Courier New"/>
              <w:sz w:val="24"/>
              <w:szCs w:val="24"/>
              <w:lang w:val="en-US"/>
            </w:rPr>
          </w:rPrChange>
        </w:rPr>
        <w:tab/>
        <w:t>   style: ButtonStyle {</w:t>
      </w:r>
      <w:r w:rsidRPr="00891873">
        <w:rPr>
          <w:rFonts w:ascii="Courier New" w:eastAsia="Arial" w:hAnsi="Courier New" w:cs="Courier New"/>
          <w:color w:val="000000" w:themeColor="text1"/>
          <w:sz w:val="24"/>
          <w:szCs w:val="24"/>
          <w:lang w:val="en-US"/>
          <w:rPrChange w:id="1132"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33" w:author="Bruno dos Santos Rodrigues" w:date="2016-11-15T22:39:00Z">
            <w:rPr>
              <w:rFonts w:ascii="Courier New" w:eastAsia="Arial" w:hAnsi="Courier New" w:cs="Courier New"/>
              <w:sz w:val="24"/>
              <w:szCs w:val="24"/>
              <w:lang w:val="en-US"/>
            </w:rPr>
          </w:rPrChange>
        </w:rPr>
        <w:tab/>
        <w:t>       background: Rectangle {</w:t>
      </w:r>
      <w:r w:rsidRPr="00891873">
        <w:rPr>
          <w:rFonts w:ascii="Courier New" w:eastAsia="Arial" w:hAnsi="Courier New" w:cs="Courier New"/>
          <w:color w:val="000000" w:themeColor="text1"/>
          <w:sz w:val="24"/>
          <w:szCs w:val="24"/>
          <w:lang w:val="en-US"/>
          <w:rPrChange w:id="1134"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35" w:author="Bruno dos Santos Rodrigues" w:date="2016-11-15T22:39:00Z">
            <w:rPr>
              <w:rFonts w:ascii="Courier New" w:eastAsia="Arial" w:hAnsi="Courier New" w:cs="Courier New"/>
              <w:sz w:val="24"/>
              <w:szCs w:val="24"/>
              <w:lang w:val="en-US"/>
            </w:rPr>
          </w:rPrChange>
        </w:rPr>
        <w:tab/>
        <w:t>           implicitWidth: 100</w:t>
      </w:r>
      <w:r w:rsidRPr="00891873">
        <w:rPr>
          <w:rFonts w:ascii="Courier New" w:eastAsia="Arial" w:hAnsi="Courier New" w:cs="Courier New"/>
          <w:color w:val="000000" w:themeColor="text1"/>
          <w:sz w:val="24"/>
          <w:szCs w:val="24"/>
          <w:lang w:val="en-US"/>
          <w:rPrChange w:id="1136"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37" w:author="Bruno dos Santos Rodrigues" w:date="2016-11-15T22:39:00Z">
            <w:rPr>
              <w:rFonts w:ascii="Courier New" w:eastAsia="Arial" w:hAnsi="Courier New" w:cs="Courier New"/>
              <w:sz w:val="24"/>
              <w:szCs w:val="24"/>
              <w:lang w:val="en-US"/>
            </w:rPr>
          </w:rPrChange>
        </w:rPr>
        <w:tab/>
        <w:t>           implicitHeight: 25</w:t>
      </w:r>
      <w:r w:rsidRPr="00891873">
        <w:rPr>
          <w:rFonts w:ascii="Courier New" w:eastAsia="Arial" w:hAnsi="Courier New" w:cs="Courier New"/>
          <w:color w:val="000000" w:themeColor="text1"/>
          <w:sz w:val="24"/>
          <w:szCs w:val="24"/>
          <w:lang w:val="en-US"/>
          <w:rPrChange w:id="1138"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39" w:author="Bruno dos Santos Rodrigues" w:date="2016-11-15T22:39:00Z">
            <w:rPr>
              <w:rFonts w:ascii="Courier New" w:eastAsia="Arial" w:hAnsi="Courier New" w:cs="Courier New"/>
              <w:sz w:val="24"/>
              <w:szCs w:val="24"/>
              <w:lang w:val="en-US"/>
            </w:rPr>
          </w:rPrChange>
        </w:rPr>
        <w:tab/>
        <w:t>           border.width: control.activeFocus ? 2 : 1</w:t>
      </w:r>
      <w:r w:rsidRPr="00891873">
        <w:rPr>
          <w:rFonts w:ascii="Courier New" w:eastAsia="Arial" w:hAnsi="Courier New" w:cs="Courier New"/>
          <w:color w:val="000000" w:themeColor="text1"/>
          <w:sz w:val="24"/>
          <w:szCs w:val="24"/>
          <w:lang w:val="en-US"/>
          <w:rPrChange w:id="1140"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41" w:author="Bruno dos Santos Rodrigues" w:date="2016-11-15T22:39:00Z">
            <w:rPr>
              <w:rFonts w:ascii="Courier New" w:eastAsia="Arial" w:hAnsi="Courier New" w:cs="Courier New"/>
              <w:sz w:val="24"/>
              <w:szCs w:val="24"/>
              <w:lang w:val="en-US"/>
            </w:rPr>
          </w:rPrChange>
        </w:rPr>
        <w:tab/>
        <w:t>           border.color: "#FFF"</w:t>
      </w:r>
      <w:r w:rsidRPr="00891873">
        <w:rPr>
          <w:rFonts w:ascii="Courier New" w:eastAsia="Arial" w:hAnsi="Courier New" w:cs="Courier New"/>
          <w:color w:val="000000" w:themeColor="text1"/>
          <w:sz w:val="24"/>
          <w:szCs w:val="24"/>
          <w:lang w:val="en-US"/>
          <w:rPrChange w:id="1142"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43" w:author="Bruno dos Santos Rodrigues" w:date="2016-11-15T22:39:00Z">
            <w:rPr>
              <w:rFonts w:ascii="Courier New" w:eastAsia="Arial" w:hAnsi="Courier New" w:cs="Courier New"/>
              <w:sz w:val="24"/>
              <w:szCs w:val="24"/>
              <w:lang w:val="en-US"/>
            </w:rPr>
          </w:rPrChange>
        </w:rPr>
        <w:tab/>
        <w:t>           radius: 4</w:t>
      </w:r>
      <w:r w:rsidRPr="00891873">
        <w:rPr>
          <w:rFonts w:ascii="Courier New" w:eastAsia="Arial" w:hAnsi="Courier New" w:cs="Courier New"/>
          <w:color w:val="000000" w:themeColor="text1"/>
          <w:sz w:val="24"/>
          <w:szCs w:val="24"/>
          <w:lang w:val="en-US"/>
          <w:rPrChange w:id="1144"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45" w:author="Bruno dos Santos Rodrigues" w:date="2016-11-15T22:39:00Z">
            <w:rPr>
              <w:rFonts w:ascii="Courier New" w:eastAsia="Arial" w:hAnsi="Courier New" w:cs="Courier New"/>
              <w:sz w:val="24"/>
              <w:szCs w:val="24"/>
              <w:lang w:val="en-US"/>
            </w:rPr>
          </w:rPrChange>
        </w:rPr>
        <w:tab/>
        <w:t>           gradient: Gradient {</w:t>
      </w:r>
      <w:r w:rsidRPr="00891873">
        <w:rPr>
          <w:rFonts w:ascii="Courier New" w:eastAsia="Arial" w:hAnsi="Courier New" w:cs="Courier New"/>
          <w:color w:val="000000" w:themeColor="text1"/>
          <w:sz w:val="24"/>
          <w:szCs w:val="24"/>
          <w:lang w:val="en-US"/>
          <w:rPrChange w:id="1146" w:author="Bruno dos Santos Rodrigues" w:date="2016-11-15T22:39:00Z">
            <w:rPr>
              <w:rFonts w:ascii="Courier New" w:eastAsia="Arial" w:hAnsi="Courier New" w:cs="Courier New"/>
              <w:sz w:val="24"/>
              <w:szCs w:val="24"/>
              <w:lang w:val="en-US"/>
            </w:rPr>
          </w:rPrChange>
        </w:rPr>
        <w:br/>
      </w:r>
      <w:r w:rsidRPr="00891873">
        <w:rPr>
          <w:rFonts w:ascii="Courier New" w:eastAsia="Arial" w:hAnsi="Courier New" w:cs="Courier New"/>
          <w:color w:val="000000" w:themeColor="text1"/>
          <w:sz w:val="24"/>
          <w:szCs w:val="24"/>
          <w:lang w:val="en-US"/>
          <w:rPrChange w:id="1147" w:author="Bruno dos Santos Rodrigues" w:date="2016-11-15T22:39:00Z">
            <w:rPr>
              <w:rFonts w:ascii="Courier New" w:eastAsia="Arial" w:hAnsi="Courier New" w:cs="Courier New"/>
              <w:sz w:val="24"/>
              <w:szCs w:val="24"/>
              <w:lang w:val="en-US"/>
            </w:rPr>
          </w:rPrChange>
        </w:rPr>
        <w:tab/>
        <w:t xml:space="preserve">               GradientStop { position: 0 ; color: control.pressed ? </w:t>
      </w:r>
      <w:r w:rsidRPr="00891873">
        <w:rPr>
          <w:rFonts w:ascii="Courier New" w:eastAsia="Arial" w:hAnsi="Courier New" w:cs="Courier New"/>
          <w:color w:val="000000" w:themeColor="text1"/>
          <w:sz w:val="24"/>
          <w:szCs w:val="24"/>
          <w:rPrChange w:id="1148" w:author="Bruno dos Santos Rodrigues" w:date="2016-11-15T22:39:00Z">
            <w:rPr>
              <w:rFonts w:ascii="Courier New" w:eastAsia="Arial" w:hAnsi="Courier New" w:cs="Courier New"/>
              <w:sz w:val="24"/>
              <w:szCs w:val="24"/>
            </w:rPr>
          </w:rPrChange>
        </w:rPr>
        <w:t>"#ccc" : "#fff" }</w:t>
      </w:r>
      <w:r w:rsidRPr="00891873">
        <w:rPr>
          <w:rFonts w:ascii="Courier New" w:eastAsia="Arial" w:hAnsi="Courier New" w:cs="Courier New"/>
          <w:color w:val="000000" w:themeColor="text1"/>
          <w:sz w:val="24"/>
          <w:szCs w:val="24"/>
          <w:rPrChange w:id="1149" w:author="Bruno dos Santos Rodrigues" w:date="2016-11-15T22:39:00Z">
            <w:rPr>
              <w:rFonts w:ascii="Courier New" w:eastAsia="Arial" w:hAnsi="Courier New" w:cs="Courier New"/>
              <w:sz w:val="24"/>
              <w:szCs w:val="24"/>
            </w:rPr>
          </w:rPrChange>
        </w:rPr>
        <w:br/>
      </w:r>
      <w:r w:rsidRPr="00891873">
        <w:rPr>
          <w:rFonts w:ascii="Courier New" w:eastAsia="Arial" w:hAnsi="Courier New" w:cs="Courier New"/>
          <w:color w:val="000000" w:themeColor="text1"/>
          <w:sz w:val="24"/>
          <w:szCs w:val="24"/>
          <w:rPrChange w:id="1150" w:author="Bruno dos Santos Rodrigues" w:date="2016-11-15T22:39:00Z">
            <w:rPr>
              <w:rFonts w:ascii="Courier New" w:eastAsia="Arial" w:hAnsi="Courier New" w:cs="Courier New"/>
              <w:sz w:val="24"/>
              <w:szCs w:val="24"/>
            </w:rPr>
          </w:rPrChange>
        </w:rPr>
        <w:tab/>
        <w:t>               GradientStop { position: 1 ; color: control.pressed ? "#000" : "#fff" }</w:t>
      </w:r>
      <w:r w:rsidRPr="00891873">
        <w:rPr>
          <w:rFonts w:ascii="Courier New" w:eastAsia="Arial" w:hAnsi="Courier New" w:cs="Courier New"/>
          <w:color w:val="000000" w:themeColor="text1"/>
          <w:sz w:val="24"/>
          <w:szCs w:val="24"/>
          <w:rPrChange w:id="1151" w:author="Bruno dos Santos Rodrigues" w:date="2016-11-15T22:39:00Z">
            <w:rPr>
              <w:rFonts w:ascii="Courier New" w:eastAsia="Arial" w:hAnsi="Courier New" w:cs="Courier New"/>
              <w:sz w:val="24"/>
              <w:szCs w:val="24"/>
            </w:rPr>
          </w:rPrChange>
        </w:rPr>
        <w:br/>
      </w:r>
      <w:r w:rsidRPr="00891873">
        <w:rPr>
          <w:rFonts w:ascii="Courier New" w:eastAsia="Arial" w:hAnsi="Courier New" w:cs="Courier New"/>
          <w:color w:val="000000" w:themeColor="text1"/>
          <w:sz w:val="24"/>
          <w:szCs w:val="24"/>
          <w:rPrChange w:id="1152" w:author="Bruno dos Santos Rodrigues" w:date="2016-11-15T22:39:00Z">
            <w:rPr>
              <w:rFonts w:ascii="Courier New" w:eastAsia="Arial" w:hAnsi="Courier New" w:cs="Courier New"/>
              <w:sz w:val="24"/>
              <w:szCs w:val="24"/>
            </w:rPr>
          </w:rPrChange>
        </w:rPr>
        <w:tab/>
        <w:t>           }</w:t>
      </w:r>
      <w:r w:rsidRPr="00891873">
        <w:rPr>
          <w:rFonts w:ascii="Courier New" w:eastAsia="Arial" w:hAnsi="Courier New" w:cs="Courier New"/>
          <w:color w:val="000000" w:themeColor="text1"/>
          <w:sz w:val="24"/>
          <w:szCs w:val="24"/>
          <w:rPrChange w:id="1153" w:author="Bruno dos Santos Rodrigues" w:date="2016-11-15T22:39:00Z">
            <w:rPr>
              <w:rFonts w:ascii="Courier New" w:eastAsia="Arial" w:hAnsi="Courier New" w:cs="Courier New"/>
              <w:sz w:val="24"/>
              <w:szCs w:val="24"/>
            </w:rPr>
          </w:rPrChange>
        </w:rPr>
        <w:br/>
      </w:r>
      <w:r w:rsidRPr="00891873">
        <w:rPr>
          <w:rFonts w:ascii="Courier New" w:eastAsia="Arial" w:hAnsi="Courier New" w:cs="Courier New"/>
          <w:color w:val="000000" w:themeColor="text1"/>
          <w:sz w:val="24"/>
          <w:szCs w:val="24"/>
          <w:rPrChange w:id="1154" w:author="Bruno dos Santos Rodrigues" w:date="2016-11-15T22:39:00Z">
            <w:rPr>
              <w:rFonts w:ascii="Courier New" w:eastAsia="Arial" w:hAnsi="Courier New" w:cs="Courier New"/>
              <w:sz w:val="24"/>
              <w:szCs w:val="24"/>
            </w:rPr>
          </w:rPrChange>
        </w:rPr>
        <w:tab/>
        <w:t>       }</w:t>
      </w:r>
      <w:r w:rsidRPr="00891873">
        <w:rPr>
          <w:rFonts w:ascii="Courier New" w:eastAsia="Arial" w:hAnsi="Courier New" w:cs="Courier New"/>
          <w:color w:val="000000" w:themeColor="text1"/>
          <w:sz w:val="24"/>
          <w:szCs w:val="24"/>
          <w:rPrChange w:id="1155" w:author="Bruno dos Santos Rodrigues" w:date="2016-11-15T22:39:00Z">
            <w:rPr>
              <w:rFonts w:ascii="Courier New" w:eastAsia="Arial" w:hAnsi="Courier New" w:cs="Courier New"/>
              <w:sz w:val="24"/>
              <w:szCs w:val="24"/>
            </w:rPr>
          </w:rPrChange>
        </w:rPr>
        <w:br/>
      </w:r>
      <w:r w:rsidRPr="00891873">
        <w:rPr>
          <w:rFonts w:ascii="Courier New" w:eastAsia="Arial" w:hAnsi="Courier New" w:cs="Courier New"/>
          <w:color w:val="000000" w:themeColor="text1"/>
          <w:sz w:val="24"/>
          <w:szCs w:val="24"/>
          <w:rPrChange w:id="1156" w:author="Bruno dos Santos Rodrigues" w:date="2016-11-15T22:39:00Z">
            <w:rPr>
              <w:rFonts w:ascii="Courier New" w:eastAsia="Arial" w:hAnsi="Courier New" w:cs="Courier New"/>
              <w:sz w:val="24"/>
              <w:szCs w:val="24"/>
            </w:rPr>
          </w:rPrChange>
        </w:rPr>
        <w:tab/>
        <w:t>  }</w:t>
      </w:r>
    </w:p>
    <w:p w14:paraId="00E7611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5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58" w:author="Bruno dos Santos Rodrigues" w:date="2016-11-15T22:39:00Z">
            <w:rPr>
              <w:rFonts w:ascii="Arial" w:eastAsia="Arial" w:hAnsi="Arial" w:cs="Arial"/>
              <w:sz w:val="24"/>
              <w:szCs w:val="24"/>
            </w:rPr>
          </w:rPrChange>
        </w:rPr>
        <w:t>Alguns dos clientes mais famosos do Qt são:</w:t>
      </w:r>
    </w:p>
    <w:p w14:paraId="47842BD5" w14:textId="77777777" w:rsidR="00046625" w:rsidRPr="00891873" w:rsidRDefault="00EE55CF" w:rsidP="007B0066">
      <w:pPr>
        <w:numPr>
          <w:ilvl w:val="0"/>
          <w:numId w:val="2"/>
        </w:numPr>
        <w:spacing w:before="120" w:after="0" w:line="360" w:lineRule="auto"/>
        <w:ind w:firstLine="709"/>
        <w:rPr>
          <w:rFonts w:ascii="Arial" w:hAnsi="Arial" w:cs="Arial"/>
          <w:color w:val="000000" w:themeColor="text1"/>
          <w:sz w:val="24"/>
          <w:szCs w:val="24"/>
          <w:rPrChange w:id="115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60" w:author="Bruno dos Santos Rodrigues" w:date="2016-11-15T22:39:00Z">
            <w:rPr>
              <w:rFonts w:ascii="Arial" w:eastAsia="Arial" w:hAnsi="Arial" w:cs="Arial"/>
              <w:sz w:val="24"/>
              <w:szCs w:val="24"/>
            </w:rPr>
          </w:rPrChange>
        </w:rPr>
        <w:t>Skype - Comunicador instantâneo oficial da Microsoft</w:t>
      </w:r>
    </w:p>
    <w:p w14:paraId="349275FA" w14:textId="77777777" w:rsidR="00046625" w:rsidRPr="00891873" w:rsidRDefault="00EE55CF" w:rsidP="007B0066">
      <w:pPr>
        <w:numPr>
          <w:ilvl w:val="0"/>
          <w:numId w:val="2"/>
        </w:numPr>
        <w:spacing w:before="120" w:after="0" w:line="360" w:lineRule="auto"/>
        <w:ind w:firstLine="709"/>
        <w:rPr>
          <w:rFonts w:ascii="Arial" w:hAnsi="Arial" w:cs="Arial"/>
          <w:color w:val="000000" w:themeColor="text1"/>
          <w:sz w:val="24"/>
          <w:szCs w:val="24"/>
          <w:rPrChange w:id="116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62" w:author="Bruno dos Santos Rodrigues" w:date="2016-11-15T22:39:00Z">
            <w:rPr>
              <w:rFonts w:ascii="Arial" w:eastAsia="Arial" w:hAnsi="Arial" w:cs="Arial"/>
              <w:sz w:val="24"/>
              <w:szCs w:val="24"/>
            </w:rPr>
          </w:rPrChange>
        </w:rPr>
        <w:t>Google Earth - Aplicativo da Google</w:t>
      </w:r>
    </w:p>
    <w:p w14:paraId="71C4D6D4" w14:textId="77777777" w:rsidR="00046625" w:rsidRPr="00891873" w:rsidRDefault="00EE55CF" w:rsidP="007B0066">
      <w:pPr>
        <w:numPr>
          <w:ilvl w:val="0"/>
          <w:numId w:val="2"/>
        </w:numPr>
        <w:spacing w:before="120" w:after="0" w:line="360" w:lineRule="auto"/>
        <w:ind w:firstLine="709"/>
        <w:rPr>
          <w:rFonts w:ascii="Arial" w:hAnsi="Arial" w:cs="Arial"/>
          <w:color w:val="000000" w:themeColor="text1"/>
          <w:sz w:val="24"/>
          <w:szCs w:val="24"/>
          <w:rPrChange w:id="116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64" w:author="Bruno dos Santos Rodrigues" w:date="2016-11-15T22:39:00Z">
            <w:rPr>
              <w:rFonts w:ascii="Arial" w:eastAsia="Arial" w:hAnsi="Arial" w:cs="Arial"/>
              <w:sz w:val="24"/>
              <w:szCs w:val="24"/>
            </w:rPr>
          </w:rPrChange>
        </w:rPr>
        <w:t>VLC - Reprodutor de mídias</w:t>
      </w:r>
    </w:p>
    <w:p w14:paraId="27726925"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6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66" w:author="Bruno dos Santos Rodrigues" w:date="2016-11-15T22:39:00Z">
            <w:rPr>
              <w:rFonts w:ascii="Arial" w:eastAsia="Arial" w:hAnsi="Arial" w:cs="Arial"/>
              <w:sz w:val="24"/>
              <w:szCs w:val="24"/>
            </w:rPr>
          </w:rPrChange>
        </w:rPr>
        <w:tab/>
        <w:t>Como visto o Qt é um framework largamente utilizado e que foi escolhid</w:t>
      </w:r>
      <w:r w:rsidR="00CD4B7A" w:rsidRPr="00891873">
        <w:rPr>
          <w:rFonts w:ascii="Arial" w:eastAsia="Arial" w:hAnsi="Arial" w:cs="Arial"/>
          <w:color w:val="000000" w:themeColor="text1"/>
          <w:sz w:val="24"/>
          <w:szCs w:val="24"/>
          <w:rPrChange w:id="1167" w:author="Bruno dos Santos Rodrigues" w:date="2016-11-15T22:39:00Z">
            <w:rPr>
              <w:rFonts w:ascii="Arial" w:eastAsia="Arial" w:hAnsi="Arial" w:cs="Arial"/>
              <w:sz w:val="24"/>
              <w:szCs w:val="24"/>
            </w:rPr>
          </w:rPrChange>
        </w:rPr>
        <w:t>o</w:t>
      </w:r>
      <w:r w:rsidRPr="00891873">
        <w:rPr>
          <w:rFonts w:ascii="Arial" w:eastAsia="Arial" w:hAnsi="Arial" w:cs="Arial"/>
          <w:color w:val="000000" w:themeColor="text1"/>
          <w:sz w:val="24"/>
          <w:szCs w:val="24"/>
          <w:rPrChange w:id="1168" w:author="Bruno dos Santos Rodrigues" w:date="2016-11-15T22:39:00Z">
            <w:rPr>
              <w:rFonts w:ascii="Arial" w:eastAsia="Arial" w:hAnsi="Arial" w:cs="Arial"/>
              <w:sz w:val="24"/>
              <w:szCs w:val="24"/>
            </w:rPr>
          </w:rPrChange>
        </w:rPr>
        <w:t xml:space="preserve"> para ser a framework visual do projeto pela facilidade no desenvolvimento e a característica multiplataforma (codifique uma vez, compile em qualquer lugar).</w:t>
      </w:r>
    </w:p>
    <w:p w14:paraId="6B387A18" w14:textId="77777777" w:rsidR="00CD4B7A" w:rsidRPr="00891873" w:rsidRDefault="00CD4B7A" w:rsidP="007B0066">
      <w:pPr>
        <w:pStyle w:val="Ttulo"/>
        <w:numPr>
          <w:ilvl w:val="0"/>
          <w:numId w:val="21"/>
        </w:numPr>
        <w:spacing w:before="480" w:line="360" w:lineRule="auto"/>
        <w:ind w:left="426"/>
        <w:jc w:val="both"/>
        <w:outlineLvl w:val="1"/>
        <w:rPr>
          <w:rFonts w:ascii="Arial" w:hAnsi="Arial" w:cs="Arial"/>
          <w:b/>
          <w:color w:val="000000" w:themeColor="text1"/>
          <w:sz w:val="24"/>
          <w:szCs w:val="24"/>
          <w:rPrChange w:id="1169" w:author="Bruno dos Santos Rodrigues" w:date="2016-11-15T22:39:00Z">
            <w:rPr>
              <w:rFonts w:ascii="Arial" w:hAnsi="Arial" w:cs="Arial"/>
              <w:b/>
              <w:color w:val="auto"/>
              <w:sz w:val="24"/>
              <w:szCs w:val="24"/>
            </w:rPr>
          </w:rPrChange>
        </w:rPr>
      </w:pPr>
      <w:bookmarkStart w:id="1170" w:name="_35nkun2" w:colFirst="0" w:colLast="0"/>
      <w:bookmarkStart w:id="1171" w:name="_Toc466999229"/>
      <w:bookmarkEnd w:id="1170"/>
      <w:r w:rsidRPr="00891873">
        <w:rPr>
          <w:rFonts w:ascii="Arial" w:eastAsia="Arial" w:hAnsi="Arial" w:cs="Arial"/>
          <w:b/>
          <w:color w:val="000000" w:themeColor="text1"/>
          <w:sz w:val="24"/>
          <w:szCs w:val="24"/>
          <w:rPrChange w:id="1172" w:author="Bruno dos Santos Rodrigues" w:date="2016-11-15T22:39:00Z">
            <w:rPr>
              <w:rFonts w:ascii="Arial" w:eastAsia="Arial" w:hAnsi="Arial" w:cs="Arial"/>
              <w:b/>
              <w:color w:val="auto"/>
              <w:sz w:val="24"/>
              <w:szCs w:val="24"/>
            </w:rPr>
          </w:rPrChange>
        </w:rPr>
        <w:t>C++</w:t>
      </w:r>
      <w:bookmarkEnd w:id="1171"/>
    </w:p>
    <w:p w14:paraId="70B0D9C3" w14:textId="77777777" w:rsidR="00046625" w:rsidRPr="00891873" w:rsidRDefault="00EE55CF" w:rsidP="007B0066">
      <w:pPr>
        <w:spacing w:before="120" w:after="0" w:line="360" w:lineRule="auto"/>
        <w:contextualSpacing/>
        <w:rPr>
          <w:rFonts w:ascii="Arial" w:hAnsi="Arial" w:cs="Arial"/>
          <w:color w:val="000000" w:themeColor="text1"/>
          <w:sz w:val="24"/>
          <w:szCs w:val="24"/>
          <w:rPrChange w:id="117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74" w:author="Bruno dos Santos Rodrigues" w:date="2016-11-15T22:39:00Z">
            <w:rPr>
              <w:rFonts w:ascii="Arial" w:eastAsia="Arial" w:hAnsi="Arial" w:cs="Arial"/>
              <w:sz w:val="24"/>
              <w:szCs w:val="24"/>
            </w:rPr>
          </w:rPrChange>
        </w:rPr>
        <w:tab/>
        <w:t>Segundo Patrícia Feliciano, a linguagem C originou-se da linguagem B nos laboratórios da AT&amp;T entre 1969 e 1973. Ainda segundo Patrícia, boa parte dos sistemas operacionais mais atuais ainda são escritos em C.</w:t>
      </w:r>
    </w:p>
    <w:p w14:paraId="4B9EEF2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7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76" w:author="Bruno dos Santos Rodrigues" w:date="2016-11-15T22:39:00Z">
            <w:rPr>
              <w:rFonts w:ascii="Arial" w:eastAsia="Arial" w:hAnsi="Arial" w:cs="Arial"/>
              <w:sz w:val="24"/>
              <w:szCs w:val="24"/>
            </w:rPr>
          </w:rPrChange>
        </w:rPr>
        <w:t xml:space="preserve">O C evoluiu naturalmente para o C++, acrescentando principalmente a orientação a objetos. Os mantenedores dessa linguagem se comprometeram a </w:t>
      </w:r>
      <w:r w:rsidRPr="00891873">
        <w:rPr>
          <w:rFonts w:ascii="Arial" w:eastAsia="Arial" w:hAnsi="Arial" w:cs="Arial"/>
          <w:color w:val="000000" w:themeColor="text1"/>
          <w:sz w:val="24"/>
          <w:szCs w:val="24"/>
          <w:rPrChange w:id="1177" w:author="Bruno dos Santos Rodrigues" w:date="2016-11-15T22:39:00Z">
            <w:rPr>
              <w:rFonts w:ascii="Arial" w:eastAsia="Arial" w:hAnsi="Arial" w:cs="Arial"/>
              <w:sz w:val="24"/>
              <w:szCs w:val="24"/>
            </w:rPr>
          </w:rPrChange>
        </w:rPr>
        <w:lastRenderedPageBreak/>
        <w:t>atualizar a linguagem C++ a cada 3 anos, sendo assim ela nunca ficará desatualizada.</w:t>
      </w:r>
    </w:p>
    <w:p w14:paraId="2B4A4307"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7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79" w:author="Bruno dos Santos Rodrigues" w:date="2016-11-15T22:39:00Z">
            <w:rPr>
              <w:rFonts w:ascii="Arial" w:eastAsia="Arial" w:hAnsi="Arial" w:cs="Arial"/>
              <w:sz w:val="24"/>
              <w:szCs w:val="24"/>
            </w:rPr>
          </w:rPrChange>
        </w:rPr>
        <w:t>As grandes vantagens do C/C++:</w:t>
      </w:r>
    </w:p>
    <w:p w14:paraId="5AFA276D" w14:textId="77777777" w:rsidR="00046625" w:rsidRPr="00891873" w:rsidRDefault="00EE55CF" w:rsidP="007B0066">
      <w:pPr>
        <w:numPr>
          <w:ilvl w:val="0"/>
          <w:numId w:val="3"/>
        </w:numPr>
        <w:spacing w:before="120" w:after="0" w:line="360" w:lineRule="auto"/>
        <w:ind w:firstLine="709"/>
        <w:rPr>
          <w:rFonts w:ascii="Arial" w:hAnsi="Arial" w:cs="Arial"/>
          <w:color w:val="000000" w:themeColor="text1"/>
          <w:sz w:val="24"/>
          <w:szCs w:val="24"/>
          <w:rPrChange w:id="118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81" w:author="Bruno dos Santos Rodrigues" w:date="2016-11-15T22:39:00Z">
            <w:rPr>
              <w:rFonts w:ascii="Arial" w:eastAsia="Arial" w:hAnsi="Arial" w:cs="Arial"/>
              <w:sz w:val="24"/>
              <w:szCs w:val="24"/>
            </w:rPr>
          </w:rPrChange>
        </w:rPr>
        <w:t>Alcança níveis de otimização diferentes em tempo de compilação;</w:t>
      </w:r>
    </w:p>
    <w:p w14:paraId="49C7702A" w14:textId="77777777" w:rsidR="00046625" w:rsidRPr="00891873" w:rsidRDefault="00EE55CF" w:rsidP="007B0066">
      <w:pPr>
        <w:numPr>
          <w:ilvl w:val="0"/>
          <w:numId w:val="3"/>
        </w:numPr>
        <w:spacing w:before="120" w:after="0" w:line="360" w:lineRule="auto"/>
        <w:ind w:firstLine="709"/>
        <w:rPr>
          <w:rFonts w:ascii="Arial" w:hAnsi="Arial" w:cs="Arial"/>
          <w:color w:val="000000" w:themeColor="text1"/>
          <w:sz w:val="24"/>
          <w:szCs w:val="24"/>
          <w:rPrChange w:id="118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83" w:author="Bruno dos Santos Rodrigues" w:date="2016-11-15T22:39:00Z">
            <w:rPr>
              <w:rFonts w:ascii="Arial" w:eastAsia="Arial" w:hAnsi="Arial" w:cs="Arial"/>
              <w:sz w:val="24"/>
              <w:szCs w:val="24"/>
            </w:rPr>
          </w:rPrChange>
        </w:rPr>
        <w:t>Pode ser usado para as principais plataformas existentes (Windows, UNIX e Mac);</w:t>
      </w:r>
    </w:p>
    <w:p w14:paraId="0326E6DC" w14:textId="77777777" w:rsidR="00046625" w:rsidRPr="00891873" w:rsidRDefault="00EE55CF" w:rsidP="007B0066">
      <w:pPr>
        <w:numPr>
          <w:ilvl w:val="0"/>
          <w:numId w:val="3"/>
        </w:numPr>
        <w:spacing w:before="120" w:after="0" w:line="360" w:lineRule="auto"/>
        <w:ind w:firstLine="709"/>
        <w:rPr>
          <w:rFonts w:ascii="Arial" w:hAnsi="Arial" w:cs="Arial"/>
          <w:color w:val="000000" w:themeColor="text1"/>
          <w:sz w:val="24"/>
          <w:szCs w:val="24"/>
          <w:rPrChange w:id="118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85" w:author="Bruno dos Santos Rodrigues" w:date="2016-11-15T22:39:00Z">
            <w:rPr>
              <w:rFonts w:ascii="Arial" w:eastAsia="Arial" w:hAnsi="Arial" w:cs="Arial"/>
              <w:sz w:val="24"/>
              <w:szCs w:val="24"/>
            </w:rPr>
          </w:rPrChange>
        </w:rPr>
        <w:t>Faz parte do kernel da maioria dos sistemas operacionais existentes (devido ao alto desempenho e compatibilidade);</w:t>
      </w:r>
    </w:p>
    <w:p w14:paraId="0673331C" w14:textId="77777777" w:rsidR="00046625" w:rsidRPr="00891873" w:rsidRDefault="00EE55CF" w:rsidP="007B0066">
      <w:pPr>
        <w:numPr>
          <w:ilvl w:val="0"/>
          <w:numId w:val="3"/>
        </w:numPr>
        <w:spacing w:before="120" w:after="0" w:line="360" w:lineRule="auto"/>
        <w:ind w:firstLine="709"/>
        <w:rPr>
          <w:rFonts w:ascii="Arial" w:hAnsi="Arial" w:cs="Arial"/>
          <w:color w:val="000000" w:themeColor="text1"/>
          <w:sz w:val="24"/>
          <w:szCs w:val="24"/>
          <w:rPrChange w:id="118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87" w:author="Bruno dos Santos Rodrigues" w:date="2016-11-15T22:39:00Z">
            <w:rPr>
              <w:rFonts w:ascii="Arial" w:eastAsia="Arial" w:hAnsi="Arial" w:cs="Arial"/>
              <w:sz w:val="24"/>
              <w:szCs w:val="24"/>
            </w:rPr>
          </w:rPrChange>
        </w:rPr>
        <w:t>Grande gama de frameworks que facilitam o trabalho do programados sem perder desempenho.</w:t>
      </w:r>
    </w:p>
    <w:p w14:paraId="0C7C5A9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8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89" w:author="Bruno dos Santos Rodrigues" w:date="2016-11-15T22:39:00Z">
            <w:rPr>
              <w:rFonts w:ascii="Arial" w:eastAsia="Arial" w:hAnsi="Arial" w:cs="Arial"/>
              <w:sz w:val="24"/>
              <w:szCs w:val="24"/>
            </w:rPr>
          </w:rPrChange>
        </w:rPr>
        <w:tab/>
        <w:t>Muitas vezes quando se fala em C++ usa-se o termo C/C++, já que na verdade não existe uma separação real entre as duas linguagens e grande parte do código escrito em C++ é idêntico ao código em C, em outros lugares também é dito que C++ é C orientado a objeto.</w:t>
      </w:r>
    </w:p>
    <w:p w14:paraId="19AC4424" w14:textId="77777777" w:rsidR="00CD4B7A" w:rsidRPr="00891873" w:rsidRDefault="00CD4B7A" w:rsidP="007B0066">
      <w:pPr>
        <w:pStyle w:val="Ttulo"/>
        <w:numPr>
          <w:ilvl w:val="0"/>
          <w:numId w:val="21"/>
        </w:numPr>
        <w:spacing w:before="480" w:line="360" w:lineRule="auto"/>
        <w:ind w:left="426"/>
        <w:jc w:val="both"/>
        <w:outlineLvl w:val="1"/>
        <w:rPr>
          <w:rFonts w:ascii="Arial" w:hAnsi="Arial" w:cs="Arial"/>
          <w:b/>
          <w:color w:val="000000" w:themeColor="text1"/>
          <w:sz w:val="24"/>
          <w:szCs w:val="24"/>
          <w:rPrChange w:id="1190" w:author="Bruno dos Santos Rodrigues" w:date="2016-11-15T22:39:00Z">
            <w:rPr>
              <w:rFonts w:ascii="Arial" w:hAnsi="Arial" w:cs="Arial"/>
              <w:b/>
              <w:color w:val="auto"/>
              <w:sz w:val="24"/>
              <w:szCs w:val="24"/>
            </w:rPr>
          </w:rPrChange>
        </w:rPr>
      </w:pPr>
      <w:bookmarkStart w:id="1191" w:name="_1ksv4uv" w:colFirst="0" w:colLast="0"/>
      <w:bookmarkStart w:id="1192" w:name="_Toc466999230"/>
      <w:bookmarkEnd w:id="1191"/>
      <w:r w:rsidRPr="00891873">
        <w:rPr>
          <w:rFonts w:ascii="Arial" w:eastAsia="Arial" w:hAnsi="Arial" w:cs="Arial"/>
          <w:b/>
          <w:color w:val="000000" w:themeColor="text1"/>
          <w:sz w:val="24"/>
          <w:szCs w:val="24"/>
          <w:rPrChange w:id="1193" w:author="Bruno dos Santos Rodrigues" w:date="2016-11-15T22:39:00Z">
            <w:rPr>
              <w:rFonts w:ascii="Arial" w:eastAsia="Arial" w:hAnsi="Arial" w:cs="Arial"/>
              <w:b/>
              <w:color w:val="auto"/>
              <w:sz w:val="24"/>
              <w:szCs w:val="24"/>
            </w:rPr>
          </w:rPrChange>
        </w:rPr>
        <w:t>PostgreSQL</w:t>
      </w:r>
      <w:bookmarkEnd w:id="1192"/>
    </w:p>
    <w:p w14:paraId="00BED5E1" w14:textId="77777777" w:rsidR="00046625" w:rsidRPr="00891873" w:rsidRDefault="00EE55CF" w:rsidP="007B0066">
      <w:pPr>
        <w:spacing w:before="120" w:after="0" w:line="360" w:lineRule="auto"/>
        <w:contextualSpacing/>
        <w:jc w:val="both"/>
        <w:rPr>
          <w:rFonts w:ascii="Arial" w:hAnsi="Arial" w:cs="Arial"/>
          <w:color w:val="000000" w:themeColor="text1"/>
          <w:sz w:val="24"/>
          <w:szCs w:val="24"/>
          <w:rPrChange w:id="119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95" w:author="Bruno dos Santos Rodrigues" w:date="2016-11-15T22:39:00Z">
            <w:rPr>
              <w:rFonts w:ascii="Arial" w:eastAsia="Arial" w:hAnsi="Arial" w:cs="Arial"/>
              <w:sz w:val="24"/>
              <w:szCs w:val="24"/>
            </w:rPr>
          </w:rPrChange>
        </w:rPr>
        <w:tab/>
        <w:t>O PostgreSQL nasceu em 1986 na Universidade de Berkeley sob o nome de POSTGRES sob encomenda do Departamento de Defesa dos Estados Unidos, ele é o um SGDB (Sistema de Gerenciamento de Banco de Dados) desenvolvido para ser robusto, rápido e confiável, além de ser em código-aberto.</w:t>
      </w:r>
    </w:p>
    <w:p w14:paraId="341FB92F"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9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97" w:author="Bruno dos Santos Rodrigues" w:date="2016-11-15T22:39:00Z">
            <w:rPr>
              <w:rFonts w:ascii="Arial" w:eastAsia="Arial" w:hAnsi="Arial" w:cs="Arial"/>
              <w:sz w:val="24"/>
              <w:szCs w:val="24"/>
            </w:rPr>
          </w:rPrChange>
        </w:rPr>
        <w:t>Entre 1986 e 1995 o código foi melhorado principalmente na questão de confiabilidade e em 1995 o código foi completamente reescrito com redução em 25% do tamanho do código-fonte e rebatizado como Postgre95.</w:t>
      </w:r>
    </w:p>
    <w:p w14:paraId="40100C81"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19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199" w:author="Bruno dos Santos Rodrigues" w:date="2016-11-15T22:39:00Z">
            <w:rPr>
              <w:rFonts w:ascii="Arial" w:eastAsia="Arial" w:hAnsi="Arial" w:cs="Arial"/>
              <w:sz w:val="24"/>
              <w:szCs w:val="24"/>
            </w:rPr>
          </w:rPrChange>
        </w:rPr>
        <w:t xml:space="preserve">Em 1996 foi novamente rebatizado de PostgreSQL já que usava a linguagem SQL como interface padrão. </w:t>
      </w:r>
    </w:p>
    <w:p w14:paraId="42BC7A55"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0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01" w:author="Bruno dos Santos Rodrigues" w:date="2016-11-15T22:39:00Z">
            <w:rPr>
              <w:rFonts w:ascii="Arial" w:eastAsia="Arial" w:hAnsi="Arial" w:cs="Arial"/>
              <w:sz w:val="24"/>
              <w:szCs w:val="24"/>
            </w:rPr>
          </w:rPrChange>
        </w:rPr>
        <w:t>Hoje o PostgreSQL aceita praticamente tudo que a linguagem SQL propõe e a prova de sua robustez é que os limites hoje que ele aceita são:</w:t>
      </w:r>
    </w:p>
    <w:p w14:paraId="53ADD95B"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0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03" w:author="Bruno dos Santos Rodrigues" w:date="2016-11-15T22:39:00Z">
            <w:rPr>
              <w:rFonts w:ascii="Arial" w:eastAsia="Arial" w:hAnsi="Arial" w:cs="Arial"/>
              <w:sz w:val="24"/>
              <w:szCs w:val="24"/>
            </w:rPr>
          </w:rPrChange>
        </w:rPr>
        <w:lastRenderedPageBreak/>
        <w:t>Tamanho máximo do banco de dados: Ilimitado</w:t>
      </w:r>
    </w:p>
    <w:p w14:paraId="4F786707"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0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05" w:author="Bruno dos Santos Rodrigues" w:date="2016-11-15T22:39:00Z">
            <w:rPr>
              <w:rFonts w:ascii="Arial" w:eastAsia="Arial" w:hAnsi="Arial" w:cs="Arial"/>
              <w:sz w:val="24"/>
              <w:szCs w:val="24"/>
            </w:rPr>
          </w:rPrChange>
        </w:rPr>
        <w:t>Tamanho máximo da tabela: 32 TB</w:t>
      </w:r>
    </w:p>
    <w:p w14:paraId="591551C1"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0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07" w:author="Bruno dos Santos Rodrigues" w:date="2016-11-15T22:39:00Z">
            <w:rPr>
              <w:rFonts w:ascii="Arial" w:eastAsia="Arial" w:hAnsi="Arial" w:cs="Arial"/>
              <w:sz w:val="24"/>
              <w:szCs w:val="24"/>
            </w:rPr>
          </w:rPrChange>
        </w:rPr>
        <w:t>Tamanho máximo da linha:  1.6 TB</w:t>
      </w:r>
    </w:p>
    <w:p w14:paraId="21EE4DA1"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0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09" w:author="Bruno dos Santos Rodrigues" w:date="2016-11-15T22:39:00Z">
            <w:rPr>
              <w:rFonts w:ascii="Arial" w:eastAsia="Arial" w:hAnsi="Arial" w:cs="Arial"/>
              <w:sz w:val="24"/>
              <w:szCs w:val="24"/>
            </w:rPr>
          </w:rPrChange>
        </w:rPr>
        <w:t>Tamanho máximo do campo: 1 GB</w:t>
      </w:r>
    </w:p>
    <w:p w14:paraId="4E24DE46"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1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11" w:author="Bruno dos Santos Rodrigues" w:date="2016-11-15T22:39:00Z">
            <w:rPr>
              <w:rFonts w:ascii="Arial" w:eastAsia="Arial" w:hAnsi="Arial" w:cs="Arial"/>
              <w:sz w:val="24"/>
              <w:szCs w:val="24"/>
            </w:rPr>
          </w:rPrChange>
        </w:rPr>
        <w:t>Número máximo de colunas por tabela: Ilimitado</w:t>
      </w:r>
    </w:p>
    <w:p w14:paraId="776FF386"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1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13" w:author="Bruno dos Santos Rodrigues" w:date="2016-11-15T22:39:00Z">
            <w:rPr>
              <w:rFonts w:ascii="Arial" w:eastAsia="Arial" w:hAnsi="Arial" w:cs="Arial"/>
              <w:sz w:val="24"/>
              <w:szCs w:val="24"/>
            </w:rPr>
          </w:rPrChange>
        </w:rPr>
        <w:t>Máximo de colunas por tabela: 250 a 1600 dependendo do tipo da coluna</w:t>
      </w:r>
    </w:p>
    <w:p w14:paraId="1CDE628E" w14:textId="77777777" w:rsidR="00046625" w:rsidRPr="00891873" w:rsidRDefault="00EE55CF" w:rsidP="007B0066">
      <w:pPr>
        <w:numPr>
          <w:ilvl w:val="0"/>
          <w:numId w:val="4"/>
        </w:numPr>
        <w:spacing w:before="120" w:after="0" w:line="360" w:lineRule="auto"/>
        <w:ind w:firstLine="709"/>
        <w:jc w:val="both"/>
        <w:rPr>
          <w:rFonts w:ascii="Arial" w:hAnsi="Arial" w:cs="Arial"/>
          <w:color w:val="000000" w:themeColor="text1"/>
          <w:sz w:val="24"/>
          <w:szCs w:val="24"/>
          <w:rPrChange w:id="121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15" w:author="Bruno dos Santos Rodrigues" w:date="2016-11-15T22:39:00Z">
            <w:rPr>
              <w:rFonts w:ascii="Arial" w:eastAsia="Arial" w:hAnsi="Arial" w:cs="Arial"/>
              <w:sz w:val="24"/>
              <w:szCs w:val="24"/>
            </w:rPr>
          </w:rPrChange>
        </w:rPr>
        <w:t>Máximo de índices por tabela: Ilimitado</w:t>
      </w:r>
    </w:p>
    <w:p w14:paraId="1A779344" w14:textId="77777777" w:rsidR="00046625" w:rsidRPr="00891873" w:rsidRDefault="00CD4B7A" w:rsidP="007B0066">
      <w:pPr>
        <w:pStyle w:val="Ttulo"/>
        <w:numPr>
          <w:ilvl w:val="0"/>
          <w:numId w:val="21"/>
        </w:numPr>
        <w:spacing w:before="480" w:line="360" w:lineRule="auto"/>
        <w:ind w:left="426"/>
        <w:jc w:val="both"/>
        <w:outlineLvl w:val="1"/>
        <w:rPr>
          <w:rFonts w:ascii="Arial" w:hAnsi="Arial" w:cs="Arial"/>
          <w:b/>
          <w:color w:val="000000" w:themeColor="text1"/>
          <w:sz w:val="24"/>
          <w:szCs w:val="24"/>
          <w:rPrChange w:id="1216" w:author="Bruno dos Santos Rodrigues" w:date="2016-11-15T22:39:00Z">
            <w:rPr>
              <w:rFonts w:ascii="Arial" w:hAnsi="Arial" w:cs="Arial"/>
              <w:b/>
              <w:color w:val="auto"/>
              <w:sz w:val="24"/>
              <w:szCs w:val="24"/>
            </w:rPr>
          </w:rPrChange>
        </w:rPr>
      </w:pPr>
      <w:bookmarkStart w:id="1217" w:name="_44sinio" w:colFirst="0" w:colLast="0"/>
      <w:bookmarkStart w:id="1218" w:name="_Toc466999231"/>
      <w:bookmarkEnd w:id="1217"/>
      <w:r w:rsidRPr="00891873">
        <w:rPr>
          <w:rFonts w:ascii="Arial" w:eastAsia="Arial" w:hAnsi="Arial" w:cs="Arial"/>
          <w:b/>
          <w:color w:val="000000" w:themeColor="text1"/>
          <w:sz w:val="24"/>
          <w:szCs w:val="24"/>
          <w:rPrChange w:id="1219" w:author="Bruno dos Santos Rodrigues" w:date="2016-11-15T22:39:00Z">
            <w:rPr>
              <w:rFonts w:ascii="Arial" w:eastAsia="Arial" w:hAnsi="Arial" w:cs="Arial"/>
              <w:b/>
              <w:color w:val="auto"/>
              <w:sz w:val="24"/>
              <w:szCs w:val="24"/>
            </w:rPr>
          </w:rPrChange>
        </w:rPr>
        <w:t>Comparação entre Web e Desktop</w:t>
      </w:r>
      <w:bookmarkEnd w:id="1218"/>
    </w:p>
    <w:p w14:paraId="78595B9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20" w:author="Bruno dos Santos Rodrigues" w:date="2016-11-15T22:39:00Z">
            <w:rPr>
              <w:rFonts w:ascii="Arial" w:hAnsi="Arial" w:cs="Arial"/>
              <w:sz w:val="24"/>
              <w:szCs w:val="24"/>
            </w:rPr>
          </w:rPrChange>
        </w:rPr>
      </w:pPr>
      <w:commentRangeStart w:id="1221"/>
      <w:r w:rsidRPr="00891873">
        <w:rPr>
          <w:rFonts w:ascii="Arial" w:eastAsia="Arial" w:hAnsi="Arial" w:cs="Arial"/>
          <w:color w:val="000000" w:themeColor="text1"/>
          <w:sz w:val="24"/>
          <w:szCs w:val="24"/>
          <w:rPrChange w:id="1222" w:author="Bruno dos Santos Rodrigues" w:date="2016-11-15T22:39:00Z">
            <w:rPr>
              <w:rFonts w:ascii="Arial" w:eastAsia="Arial" w:hAnsi="Arial" w:cs="Arial"/>
              <w:sz w:val="24"/>
              <w:szCs w:val="24"/>
            </w:rPr>
          </w:rPrChange>
        </w:rPr>
        <w:t xml:space="preserve">Desenvolvemos em desktop, pelo fato precisar de uma estrutura mais complexa, isso o desktop oferece e será implementada em vários tipos de empresas. </w:t>
      </w:r>
    </w:p>
    <w:p w14:paraId="171B791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2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24" w:author="Bruno dos Santos Rodrigues" w:date="2016-11-15T22:39:00Z">
            <w:rPr>
              <w:rFonts w:ascii="Arial" w:eastAsia="Arial" w:hAnsi="Arial" w:cs="Arial"/>
              <w:sz w:val="24"/>
              <w:szCs w:val="24"/>
            </w:rPr>
          </w:rPrChange>
        </w:rPr>
        <w:t>A complexidade atuando em ambientes com grande importância para atuação da aplicação, que é traduzir em Cliente/Servidor.</w:t>
      </w:r>
    </w:p>
    <w:p w14:paraId="1400202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2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26" w:author="Bruno dos Santos Rodrigues" w:date="2016-11-15T22:39:00Z">
            <w:rPr>
              <w:rFonts w:ascii="Arial" w:eastAsia="Arial" w:hAnsi="Arial" w:cs="Arial"/>
              <w:sz w:val="24"/>
              <w:szCs w:val="24"/>
            </w:rPr>
          </w:rPrChange>
        </w:rPr>
        <w:t>Vantagem da web, que a interface é conhecida por uma grande gama de usuários que já sabe o funcionamento dos navegadores.</w:t>
      </w:r>
    </w:p>
    <w:p w14:paraId="63DD1FC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2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28" w:author="Bruno dos Santos Rodrigues" w:date="2016-11-15T22:39:00Z">
            <w:rPr>
              <w:rFonts w:ascii="Arial" w:eastAsia="Arial" w:hAnsi="Arial" w:cs="Arial"/>
              <w:sz w:val="24"/>
              <w:szCs w:val="24"/>
            </w:rPr>
          </w:rPrChange>
        </w:rPr>
        <w:t>Vantagem em desktop, a uma rica variedade de controles para a interface com o usuário.</w:t>
      </w:r>
    </w:p>
    <w:p w14:paraId="3518D8F4"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2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30" w:author="Bruno dos Santos Rodrigues" w:date="2016-11-15T22:39:00Z">
            <w:rPr>
              <w:rFonts w:ascii="Arial" w:eastAsia="Arial" w:hAnsi="Arial" w:cs="Arial"/>
              <w:sz w:val="24"/>
              <w:szCs w:val="24"/>
            </w:rPr>
          </w:rPrChange>
        </w:rPr>
        <w:t>WEB desenvolvimento, manutenção e atualizações da aplicação através do servidor.</w:t>
      </w:r>
    </w:p>
    <w:p w14:paraId="1547E34F"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3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32" w:author="Bruno dos Santos Rodrigues" w:date="2016-11-15T22:39:00Z">
            <w:rPr>
              <w:rFonts w:ascii="Arial" w:eastAsia="Arial" w:hAnsi="Arial" w:cs="Arial"/>
              <w:sz w:val="24"/>
              <w:szCs w:val="24"/>
            </w:rPr>
          </w:rPrChange>
        </w:rPr>
        <w:t xml:space="preserve">Em desktop a atualização é um a um tendo o total controle sobre o posicionamento da aplicação, facilitando a interface com integração para vários hardwares. Na questão gráfica em web a aplicação não pode ficar tão elegante quanto é imaginável, já em desktop a parte gráfica é mais fácil de ser manusear. </w:t>
      </w:r>
    </w:p>
    <w:p w14:paraId="01E7F8F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3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34" w:author="Bruno dos Santos Rodrigues" w:date="2016-11-15T22:39:00Z">
            <w:rPr>
              <w:rFonts w:ascii="Arial" w:eastAsia="Arial" w:hAnsi="Arial" w:cs="Arial"/>
              <w:sz w:val="24"/>
              <w:szCs w:val="24"/>
            </w:rPr>
          </w:rPrChange>
        </w:rPr>
        <w:t>Em web a segurança é um grande problema, desde que a internet não é um lugar seguro, qualquer coisa feita online está em risco.</w:t>
      </w:r>
    </w:p>
    <w:p w14:paraId="3B45BB3F"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3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36" w:author="Bruno dos Santos Rodrigues" w:date="2016-11-15T22:39:00Z">
            <w:rPr>
              <w:rFonts w:ascii="Arial" w:eastAsia="Arial" w:hAnsi="Arial" w:cs="Arial"/>
              <w:sz w:val="24"/>
              <w:szCs w:val="24"/>
            </w:rPr>
          </w:rPrChange>
        </w:rPr>
        <w:lastRenderedPageBreak/>
        <w:t xml:space="preserve">Já aplicações desktop são mais confiáveis e confortáveis, pois se acessa um aplicativo enquanto se tem o computador em alcance sem nenhum tipo de ligação com a internet não correndo o risco de perder dados ou o sistema fechar, travar por causa da perda de sinal com a internet. </w:t>
      </w:r>
    </w:p>
    <w:p w14:paraId="7D2D323B"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3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38" w:author="Bruno dos Santos Rodrigues" w:date="2016-11-15T22:39:00Z">
            <w:rPr>
              <w:rFonts w:ascii="Arial" w:eastAsia="Arial" w:hAnsi="Arial" w:cs="Arial"/>
              <w:sz w:val="24"/>
              <w:szCs w:val="24"/>
            </w:rPr>
          </w:rPrChange>
        </w:rPr>
        <w:t xml:space="preserve">A aplicação web se torna mais lenta por conta de ter várias pessoas a gravitar em torno de si, por existir grandes problemas como Segurança e Acessibilidade. </w:t>
      </w:r>
    </w:p>
    <w:p w14:paraId="49ED0A2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3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40" w:author="Bruno dos Santos Rodrigues" w:date="2016-11-15T22:39:00Z">
            <w:rPr>
              <w:rFonts w:ascii="Arial" w:eastAsia="Arial" w:hAnsi="Arial" w:cs="Arial"/>
              <w:sz w:val="24"/>
              <w:szCs w:val="24"/>
            </w:rPr>
          </w:rPrChange>
        </w:rPr>
        <w:t>Em desktop os dados são armazenados localmente, portanto o risco de vazar dados não existe, Não precisa necessariamente da internet para o seu funcionamento, tende a ter experiência mais complexa do usuário, permitindo mais confiabilidade na estabilidade do software.</w:t>
      </w:r>
      <w:commentRangeEnd w:id="1221"/>
      <w:r w:rsidR="00DB6748" w:rsidRPr="00891873">
        <w:rPr>
          <w:rStyle w:val="Refdecomentrio"/>
          <w:color w:val="000000" w:themeColor="text1"/>
          <w:rPrChange w:id="1241" w:author="Bruno dos Santos Rodrigues" w:date="2016-11-15T22:39:00Z">
            <w:rPr>
              <w:rStyle w:val="Refdecomentrio"/>
            </w:rPr>
          </w:rPrChange>
        </w:rPr>
        <w:commentReference w:id="1221"/>
      </w:r>
    </w:p>
    <w:p w14:paraId="25AC4D38" w14:textId="77777777" w:rsidR="00EE55CF" w:rsidRPr="00891873" w:rsidRDefault="00EE55CF">
      <w:pPr>
        <w:rPr>
          <w:rFonts w:ascii="Arial" w:eastAsia="Arial" w:hAnsi="Arial" w:cs="Arial"/>
          <w:b/>
          <w:color w:val="000000" w:themeColor="text1"/>
          <w:sz w:val="24"/>
          <w:szCs w:val="24"/>
          <w:rPrChange w:id="1242" w:author="Bruno dos Santos Rodrigues" w:date="2016-11-15T22:39:00Z">
            <w:rPr>
              <w:rFonts w:ascii="Arial" w:eastAsia="Arial" w:hAnsi="Arial" w:cs="Arial"/>
              <w:b/>
              <w:sz w:val="24"/>
              <w:szCs w:val="24"/>
            </w:rPr>
          </w:rPrChange>
        </w:rPr>
      </w:pPr>
      <w:bookmarkStart w:id="1243" w:name="_2jxsxqh" w:colFirst="0" w:colLast="0"/>
      <w:bookmarkEnd w:id="1243"/>
      <w:r w:rsidRPr="00891873">
        <w:rPr>
          <w:rFonts w:ascii="Arial" w:eastAsia="Arial" w:hAnsi="Arial" w:cs="Arial"/>
          <w:b/>
          <w:color w:val="000000" w:themeColor="text1"/>
          <w:sz w:val="24"/>
          <w:szCs w:val="24"/>
          <w:rPrChange w:id="1244" w:author="Bruno dos Santos Rodrigues" w:date="2016-11-15T22:39:00Z">
            <w:rPr>
              <w:rFonts w:ascii="Arial" w:eastAsia="Arial" w:hAnsi="Arial" w:cs="Arial"/>
              <w:b/>
              <w:sz w:val="24"/>
              <w:szCs w:val="24"/>
            </w:rPr>
          </w:rPrChange>
        </w:rPr>
        <w:br w:type="page"/>
      </w:r>
    </w:p>
    <w:p w14:paraId="5E1B3442" w14:textId="77777777" w:rsidR="00046625" w:rsidRPr="00891873" w:rsidRDefault="00EE55CF" w:rsidP="007B0066">
      <w:pPr>
        <w:pStyle w:val="Ttulo1"/>
        <w:numPr>
          <w:ilvl w:val="0"/>
          <w:numId w:val="18"/>
        </w:numPr>
        <w:spacing w:before="0" w:line="360" w:lineRule="auto"/>
        <w:ind w:left="426" w:hanging="426"/>
        <w:jc w:val="both"/>
        <w:rPr>
          <w:rFonts w:ascii="Arial" w:hAnsi="Arial" w:cs="Arial"/>
          <w:b/>
          <w:color w:val="000000" w:themeColor="text1"/>
          <w:sz w:val="24"/>
          <w:szCs w:val="24"/>
          <w:rPrChange w:id="1245" w:author="Bruno dos Santos Rodrigues" w:date="2016-11-15T22:39:00Z">
            <w:rPr>
              <w:rFonts w:ascii="Arial" w:hAnsi="Arial" w:cs="Arial"/>
              <w:b/>
              <w:color w:val="auto"/>
              <w:sz w:val="24"/>
              <w:szCs w:val="24"/>
            </w:rPr>
          </w:rPrChange>
        </w:rPr>
      </w:pPr>
      <w:bookmarkStart w:id="1246" w:name="_Toc466999232"/>
      <w:r w:rsidRPr="00891873">
        <w:rPr>
          <w:rFonts w:ascii="Arial" w:eastAsia="Arial" w:hAnsi="Arial" w:cs="Arial"/>
          <w:b/>
          <w:color w:val="000000" w:themeColor="text1"/>
          <w:sz w:val="24"/>
          <w:szCs w:val="24"/>
          <w:rPrChange w:id="1247" w:author="Bruno dos Santos Rodrigues" w:date="2016-11-15T22:39:00Z">
            <w:rPr>
              <w:rFonts w:ascii="Arial" w:eastAsia="Arial" w:hAnsi="Arial" w:cs="Arial"/>
              <w:b/>
              <w:color w:val="auto"/>
              <w:sz w:val="24"/>
              <w:szCs w:val="24"/>
            </w:rPr>
          </w:rPrChange>
        </w:rPr>
        <w:lastRenderedPageBreak/>
        <w:t>DESENVOLVIMENTO (MELHORAR TÍTULO DO QUE?)</w:t>
      </w:r>
      <w:bookmarkEnd w:id="1246"/>
    </w:p>
    <w:p w14:paraId="54B0BCCA"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4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49" w:author="Bruno dos Santos Rodrigues" w:date="2016-11-15T22:39:00Z">
            <w:rPr>
              <w:rFonts w:ascii="Arial" w:eastAsia="Arial" w:hAnsi="Arial" w:cs="Arial"/>
              <w:sz w:val="24"/>
              <w:szCs w:val="24"/>
            </w:rPr>
          </w:rPrChange>
        </w:rPr>
        <w:t>Para o desenvolvimento desse projeto foi escolhida a framework visual Qt, que fornece um ambiente de desenvolvimento muito simples de usar, apesar de algumas falhas na fatoração do código quando é feita alguma exclusão de componentes.</w:t>
      </w:r>
    </w:p>
    <w:p w14:paraId="1B47720B"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5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51" w:author="Bruno dos Santos Rodrigues" w:date="2016-11-15T22:39:00Z">
            <w:rPr>
              <w:rFonts w:ascii="Arial" w:eastAsia="Arial" w:hAnsi="Arial" w:cs="Arial"/>
              <w:sz w:val="24"/>
              <w:szCs w:val="24"/>
            </w:rPr>
          </w:rPrChange>
        </w:rPr>
        <w:t>O projeto inicial era uma interface simples e direta que pudesse dar ao usuário acesso a todos os dados e ferramentas a partir de uma única tela, mas conforme o desenvolvimento está avançando algumas janelas acabaram sendo mais complexas do que o esperado.</w:t>
      </w:r>
    </w:p>
    <w:p w14:paraId="1EEECF9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5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53" w:author="Bruno dos Santos Rodrigues" w:date="2016-11-15T22:39:00Z">
            <w:rPr>
              <w:rFonts w:ascii="Arial" w:eastAsia="Arial" w:hAnsi="Arial" w:cs="Arial"/>
              <w:sz w:val="24"/>
              <w:szCs w:val="24"/>
            </w:rPr>
          </w:rPrChange>
        </w:rPr>
        <w:t>Para manter a equipe de desenvolvimento em sincronia está sendo utilizada a ferramenta Git, GitHub e GitKraken. A primeira uma plataforma de controle de versão, a segunda um servidor que disponibiliza um espaço para utilização do Git em projetos opensource e o último uma GUI para facilitar o uso dos dois primeiros.</w:t>
      </w:r>
    </w:p>
    <w:p w14:paraId="4A9F75AE"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5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55" w:author="Bruno dos Santos Rodrigues" w:date="2016-11-15T22:39:00Z">
            <w:rPr>
              <w:rFonts w:ascii="Arial" w:eastAsia="Arial" w:hAnsi="Arial" w:cs="Arial"/>
              <w:sz w:val="24"/>
              <w:szCs w:val="24"/>
            </w:rPr>
          </w:rPrChange>
        </w:rPr>
        <w:t>Alguns problemas foram enfrentados quando utilizamos o Git, por exemplo, o Qt Creator (IDE do Qt) cria um arquivo com as configurações pessoais do usuário e mesmo colocando esses arquivos na lista de exceções do Git aparece um erro de alterações não submetidas.</w:t>
      </w:r>
    </w:p>
    <w:p w14:paraId="62725E2A"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5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57" w:author="Bruno dos Santos Rodrigues" w:date="2016-11-15T22:39:00Z">
            <w:rPr>
              <w:rFonts w:ascii="Arial" w:eastAsia="Arial" w:hAnsi="Arial" w:cs="Arial"/>
              <w:sz w:val="24"/>
              <w:szCs w:val="24"/>
            </w:rPr>
          </w:rPrChange>
        </w:rPr>
        <w:t>Apesar desse pequeno problema o uso desse sistema de controle de versão facilitou muito o trabalho paralelo da equipe, visto que enquanto um codificava, o outro podia ir documentando o que foi codificado sem problemas, basta para isso o colaborador que está codificando lembrar de enviar as alterações para o GitHub.</w:t>
      </w:r>
    </w:p>
    <w:p w14:paraId="589355CF"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5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59" w:author="Bruno dos Santos Rodrigues" w:date="2016-11-15T22:39:00Z">
            <w:rPr>
              <w:rFonts w:ascii="Arial" w:eastAsia="Arial" w:hAnsi="Arial" w:cs="Arial"/>
              <w:sz w:val="24"/>
              <w:szCs w:val="24"/>
            </w:rPr>
          </w:rPrChange>
        </w:rPr>
        <w:t>Com relação a linguagem de programação, o uso do Qt facilita muito o desenvolvimento de interfaces gráficas simples e com todas as funcionalidades no lugar. Com seu bem desenvolvido sistema de signals e slots fica muito simples atribuir ações a qualquer componente da janela.</w:t>
      </w:r>
    </w:p>
    <w:p w14:paraId="274FDD4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6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61" w:author="Bruno dos Santos Rodrigues" w:date="2016-11-15T22:39:00Z">
            <w:rPr>
              <w:rFonts w:ascii="Arial" w:eastAsia="Arial" w:hAnsi="Arial" w:cs="Arial"/>
              <w:sz w:val="24"/>
              <w:szCs w:val="24"/>
            </w:rPr>
          </w:rPrChange>
        </w:rPr>
        <w:t>Além disso, como o Qt é desenvolvido em C++ e o Kaizen está sendo desenvolvido também em C++ os códigos lógicos e da parte visual trabalham muito bem juntos, sem problema algum de compatibilidade entre um e outro.</w:t>
      </w:r>
    </w:p>
    <w:p w14:paraId="3DE81EDE"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6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63" w:author="Bruno dos Santos Rodrigues" w:date="2016-11-15T22:39:00Z">
            <w:rPr>
              <w:rFonts w:ascii="Arial" w:eastAsia="Arial" w:hAnsi="Arial" w:cs="Arial"/>
              <w:sz w:val="24"/>
              <w:szCs w:val="24"/>
            </w:rPr>
          </w:rPrChange>
        </w:rPr>
        <w:lastRenderedPageBreak/>
        <w:t>O principal problema enfrentado no projeto não foi com relação a tecnologia, ferramentas ou linguagem de programação, mas sim em entender o que realmente seria necessário para o usuário do sistema.</w:t>
      </w:r>
    </w:p>
    <w:p w14:paraId="0CF5081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6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65" w:author="Bruno dos Santos Rodrigues" w:date="2016-11-15T22:39:00Z">
            <w:rPr>
              <w:rFonts w:ascii="Arial" w:eastAsia="Arial" w:hAnsi="Arial" w:cs="Arial"/>
              <w:sz w:val="24"/>
              <w:szCs w:val="24"/>
            </w:rPr>
          </w:rPrChange>
        </w:rPr>
        <w:t>Muitas vezes a abordagem que está sendo feita com relação a um requisito ou outro não era bem o que seria mais funcional para o usuário, sendo assim o desenvolvimento geral foi bem atrasado por mudanças drásticas em como o sistema funciona.</w:t>
      </w:r>
    </w:p>
    <w:p w14:paraId="2F43FAE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6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67" w:author="Bruno dos Santos Rodrigues" w:date="2016-11-15T22:39:00Z">
            <w:rPr>
              <w:rFonts w:ascii="Arial" w:eastAsia="Arial" w:hAnsi="Arial" w:cs="Arial"/>
              <w:sz w:val="24"/>
              <w:szCs w:val="24"/>
            </w:rPr>
          </w:rPrChange>
        </w:rPr>
        <w:t>O projeto inicial era relativamente pequeno, sem muitos detalhes, mas conforme os estudos e as versões foram sendo feitas muitos detalhes foram surgindo e o sistema tem tomado uma forma muito diferente do que era a ideia inicial.</w:t>
      </w:r>
    </w:p>
    <w:p w14:paraId="5DFC36C5"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6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69" w:author="Bruno dos Santos Rodrigues" w:date="2016-11-15T22:39:00Z">
            <w:rPr>
              <w:rFonts w:ascii="Arial" w:eastAsia="Arial" w:hAnsi="Arial" w:cs="Arial"/>
              <w:sz w:val="24"/>
              <w:szCs w:val="24"/>
            </w:rPr>
          </w:rPrChange>
        </w:rPr>
        <w:t>Um bom exemplo disso é que inicialmente todas as funções eram acessadas pelos menus da janela inicial, mas isso deixou o ambiente muito poluído então muitas funções foram colocadas em outras janelas, criando um caminho um pouco mais longo, mas mais fácil do começo da operação do sistema até o seu objetivo.</w:t>
      </w:r>
    </w:p>
    <w:p w14:paraId="2FCE03C7" w14:textId="77777777" w:rsidR="00046625" w:rsidRPr="00891873" w:rsidRDefault="00EE55CF" w:rsidP="007B0066">
      <w:pPr>
        <w:pStyle w:val="Ttulo2"/>
        <w:numPr>
          <w:ilvl w:val="0"/>
          <w:numId w:val="23"/>
        </w:numPr>
        <w:tabs>
          <w:tab w:val="left" w:pos="709"/>
        </w:tabs>
        <w:spacing w:before="480" w:line="360" w:lineRule="auto"/>
        <w:ind w:left="709" w:hanging="643"/>
        <w:rPr>
          <w:rFonts w:ascii="Arial" w:hAnsi="Arial" w:cs="Arial"/>
          <w:b/>
          <w:color w:val="000000" w:themeColor="text1"/>
          <w:sz w:val="24"/>
          <w:szCs w:val="24"/>
          <w:rPrChange w:id="1270" w:author="Bruno dos Santos Rodrigues" w:date="2016-11-15T22:39:00Z">
            <w:rPr>
              <w:rFonts w:ascii="Arial" w:hAnsi="Arial" w:cs="Arial"/>
              <w:b/>
              <w:sz w:val="24"/>
              <w:szCs w:val="24"/>
            </w:rPr>
          </w:rPrChange>
        </w:rPr>
      </w:pPr>
      <w:bookmarkStart w:id="1271" w:name="_z337ya" w:colFirst="0" w:colLast="0"/>
      <w:bookmarkStart w:id="1272" w:name="_Toc466999233"/>
      <w:bookmarkEnd w:id="1271"/>
      <w:r w:rsidRPr="00891873">
        <w:rPr>
          <w:rFonts w:ascii="Arial" w:eastAsia="Arial" w:hAnsi="Arial" w:cs="Arial"/>
          <w:b/>
          <w:color w:val="000000" w:themeColor="text1"/>
          <w:sz w:val="24"/>
          <w:szCs w:val="24"/>
          <w:rPrChange w:id="1273" w:author="Bruno dos Santos Rodrigues" w:date="2016-11-15T22:39:00Z">
            <w:rPr>
              <w:rFonts w:ascii="Arial" w:eastAsia="Arial" w:hAnsi="Arial" w:cs="Arial"/>
              <w:b/>
              <w:color w:val="000000"/>
              <w:sz w:val="24"/>
              <w:szCs w:val="24"/>
            </w:rPr>
          </w:rPrChange>
        </w:rPr>
        <w:t>Projeto KAIZEN</w:t>
      </w:r>
      <w:bookmarkEnd w:id="1272"/>
    </w:p>
    <w:p w14:paraId="0D73A577" w14:textId="77777777" w:rsidR="00046625" w:rsidRPr="00891873" w:rsidRDefault="00844376" w:rsidP="007B0066">
      <w:pPr>
        <w:spacing w:before="120" w:after="0" w:line="360" w:lineRule="auto"/>
        <w:ind w:firstLine="709"/>
        <w:jc w:val="both"/>
        <w:rPr>
          <w:rFonts w:ascii="Arial" w:hAnsi="Arial" w:cs="Arial"/>
          <w:color w:val="000000" w:themeColor="text1"/>
          <w:sz w:val="24"/>
          <w:szCs w:val="24"/>
          <w:rPrChange w:id="127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75" w:author="Bruno dos Santos Rodrigues" w:date="2016-11-15T22:39:00Z">
            <w:rPr>
              <w:rFonts w:ascii="Arial" w:eastAsia="Arial" w:hAnsi="Arial" w:cs="Arial"/>
              <w:sz w:val="24"/>
              <w:szCs w:val="24"/>
            </w:rPr>
          </w:rPrChange>
        </w:rPr>
        <w:t xml:space="preserve">O </w:t>
      </w:r>
      <w:r w:rsidR="00EE55CF" w:rsidRPr="00891873">
        <w:rPr>
          <w:rFonts w:ascii="Arial" w:eastAsia="Arial" w:hAnsi="Arial" w:cs="Arial"/>
          <w:color w:val="000000" w:themeColor="text1"/>
          <w:sz w:val="24"/>
          <w:szCs w:val="24"/>
          <w:rPrChange w:id="1276" w:author="Bruno dos Santos Rodrigues" w:date="2016-11-15T22:39:00Z">
            <w:rPr>
              <w:rFonts w:ascii="Arial" w:eastAsia="Arial" w:hAnsi="Arial" w:cs="Arial"/>
              <w:sz w:val="24"/>
              <w:szCs w:val="24"/>
            </w:rPr>
          </w:rPrChange>
        </w:rPr>
        <w:t xml:space="preserve">sistema batizado de KAIZEN (significa mudança para melhor) irá auxiliar o </w:t>
      </w:r>
      <w:r w:rsidR="00EE55CF" w:rsidRPr="00891873">
        <w:rPr>
          <w:rFonts w:ascii="Arial" w:eastAsia="Arial" w:hAnsi="Arial" w:cs="Arial"/>
          <w:i/>
          <w:color w:val="000000" w:themeColor="text1"/>
          <w:sz w:val="24"/>
          <w:szCs w:val="24"/>
          <w:rPrChange w:id="1277" w:author="Bruno dos Santos Rodrigues" w:date="2016-11-15T22:39:00Z">
            <w:rPr>
              <w:rFonts w:ascii="Arial" w:eastAsia="Arial" w:hAnsi="Arial" w:cs="Arial"/>
              <w:i/>
              <w:sz w:val="24"/>
              <w:szCs w:val="24"/>
            </w:rPr>
          </w:rPrChange>
        </w:rPr>
        <w:t>helpdesk</w:t>
      </w:r>
      <w:r w:rsidR="00EE55CF" w:rsidRPr="00891873">
        <w:rPr>
          <w:rFonts w:ascii="Arial" w:eastAsia="Arial" w:hAnsi="Arial" w:cs="Arial"/>
          <w:color w:val="000000" w:themeColor="text1"/>
          <w:sz w:val="24"/>
          <w:szCs w:val="24"/>
          <w:rPrChange w:id="1278" w:author="Bruno dos Santos Rodrigues" w:date="2016-11-15T22:39:00Z">
            <w:rPr>
              <w:rFonts w:ascii="Arial" w:eastAsia="Arial" w:hAnsi="Arial" w:cs="Arial"/>
              <w:sz w:val="24"/>
              <w:szCs w:val="24"/>
            </w:rPr>
          </w:rPrChange>
        </w:rPr>
        <w:t xml:space="preserve"> que atua na área de Gerenciamento de Problemas, para </w:t>
      </w:r>
      <w:r w:rsidRPr="00891873">
        <w:rPr>
          <w:rFonts w:ascii="Arial" w:eastAsia="Arial" w:hAnsi="Arial" w:cs="Arial"/>
          <w:color w:val="000000" w:themeColor="text1"/>
          <w:sz w:val="24"/>
          <w:szCs w:val="24"/>
          <w:rPrChange w:id="1279" w:author="Bruno dos Santos Rodrigues" w:date="2016-11-15T22:39:00Z">
            <w:rPr>
              <w:rFonts w:ascii="Arial" w:eastAsia="Arial" w:hAnsi="Arial" w:cs="Arial"/>
              <w:sz w:val="24"/>
              <w:szCs w:val="24"/>
            </w:rPr>
          </w:rPrChange>
        </w:rPr>
        <w:t xml:space="preserve">se obter </w:t>
      </w:r>
      <w:r w:rsidR="00EE55CF" w:rsidRPr="00891873">
        <w:rPr>
          <w:rFonts w:ascii="Arial" w:eastAsia="Arial" w:hAnsi="Arial" w:cs="Arial"/>
          <w:color w:val="000000" w:themeColor="text1"/>
          <w:sz w:val="24"/>
          <w:szCs w:val="24"/>
          <w:rPrChange w:id="1280" w:author="Bruno dos Santos Rodrigues" w:date="2016-11-15T22:39:00Z">
            <w:rPr>
              <w:rFonts w:ascii="Arial" w:eastAsia="Arial" w:hAnsi="Arial" w:cs="Arial"/>
              <w:sz w:val="24"/>
              <w:szCs w:val="24"/>
            </w:rPr>
          </w:rPrChange>
        </w:rPr>
        <w:t xml:space="preserve">um </w:t>
      </w:r>
      <w:r w:rsidR="00EE55CF" w:rsidRPr="00891873">
        <w:rPr>
          <w:rFonts w:ascii="Arial" w:eastAsia="Arial" w:hAnsi="Arial" w:cs="Arial"/>
          <w:i/>
          <w:color w:val="000000" w:themeColor="text1"/>
          <w:sz w:val="24"/>
          <w:szCs w:val="24"/>
          <w:rPrChange w:id="1281" w:author="Bruno dos Santos Rodrigues" w:date="2016-11-15T22:39:00Z">
            <w:rPr>
              <w:rFonts w:ascii="Arial" w:eastAsia="Arial" w:hAnsi="Arial" w:cs="Arial"/>
              <w:i/>
              <w:sz w:val="24"/>
              <w:szCs w:val="24"/>
            </w:rPr>
          </w:rPrChange>
        </w:rPr>
        <w:t>helpdesk</w:t>
      </w:r>
      <w:r w:rsidR="00EE55CF" w:rsidRPr="00891873">
        <w:rPr>
          <w:rFonts w:ascii="Arial" w:eastAsia="Arial" w:hAnsi="Arial" w:cs="Arial"/>
          <w:color w:val="000000" w:themeColor="text1"/>
          <w:sz w:val="24"/>
          <w:szCs w:val="24"/>
          <w:rPrChange w:id="1282" w:author="Bruno dos Santos Rodrigues" w:date="2016-11-15T22:39:00Z">
            <w:rPr>
              <w:rFonts w:ascii="Arial" w:eastAsia="Arial" w:hAnsi="Arial" w:cs="Arial"/>
              <w:sz w:val="24"/>
              <w:szCs w:val="24"/>
            </w:rPr>
          </w:rPrChange>
        </w:rPr>
        <w:t xml:space="preserve"> eficiente é muito importante </w:t>
      </w:r>
      <w:r w:rsidRPr="00891873">
        <w:rPr>
          <w:rFonts w:ascii="Arial" w:eastAsia="Arial" w:hAnsi="Arial" w:cs="Arial"/>
          <w:color w:val="000000" w:themeColor="text1"/>
          <w:sz w:val="24"/>
          <w:szCs w:val="24"/>
          <w:rPrChange w:id="1283" w:author="Bruno dos Santos Rodrigues" w:date="2016-11-15T22:39:00Z">
            <w:rPr>
              <w:rFonts w:ascii="Arial" w:eastAsia="Arial" w:hAnsi="Arial" w:cs="Arial"/>
              <w:sz w:val="24"/>
              <w:szCs w:val="24"/>
            </w:rPr>
          </w:rPrChange>
        </w:rPr>
        <w:t xml:space="preserve">manter </w:t>
      </w:r>
      <w:r w:rsidR="00EE55CF" w:rsidRPr="00891873">
        <w:rPr>
          <w:rFonts w:ascii="Arial" w:eastAsia="Arial" w:hAnsi="Arial" w:cs="Arial"/>
          <w:color w:val="000000" w:themeColor="text1"/>
          <w:sz w:val="24"/>
          <w:szCs w:val="24"/>
          <w:rPrChange w:id="1284" w:author="Bruno dos Santos Rodrigues" w:date="2016-11-15T22:39:00Z">
            <w:rPr>
              <w:rFonts w:ascii="Arial" w:eastAsia="Arial" w:hAnsi="Arial" w:cs="Arial"/>
              <w:sz w:val="24"/>
              <w:szCs w:val="24"/>
            </w:rPr>
          </w:rPrChange>
        </w:rPr>
        <w:t xml:space="preserve">um banco de dados de chamados abertos, resolvidos e pendentes, </w:t>
      </w:r>
      <w:r w:rsidRPr="00891873">
        <w:rPr>
          <w:rFonts w:ascii="Arial" w:eastAsia="Arial" w:hAnsi="Arial" w:cs="Arial"/>
          <w:color w:val="000000" w:themeColor="text1"/>
          <w:sz w:val="24"/>
          <w:szCs w:val="24"/>
          <w:rPrChange w:id="1285" w:author="Bruno dos Santos Rodrigues" w:date="2016-11-15T22:39:00Z">
            <w:rPr>
              <w:rFonts w:ascii="Arial" w:eastAsia="Arial" w:hAnsi="Arial" w:cs="Arial"/>
              <w:sz w:val="24"/>
              <w:szCs w:val="24"/>
            </w:rPr>
          </w:rPrChange>
        </w:rPr>
        <w:t xml:space="preserve">a fim de </w:t>
      </w:r>
      <w:r w:rsidR="00EE55CF" w:rsidRPr="00891873">
        <w:rPr>
          <w:rFonts w:ascii="Arial" w:eastAsia="Arial" w:hAnsi="Arial" w:cs="Arial"/>
          <w:color w:val="000000" w:themeColor="text1"/>
          <w:sz w:val="24"/>
          <w:szCs w:val="24"/>
          <w:rPrChange w:id="1286" w:author="Bruno dos Santos Rodrigues" w:date="2016-11-15T22:39:00Z">
            <w:rPr>
              <w:rFonts w:ascii="Arial" w:eastAsia="Arial" w:hAnsi="Arial" w:cs="Arial"/>
              <w:sz w:val="24"/>
              <w:szCs w:val="24"/>
            </w:rPr>
          </w:rPrChange>
        </w:rPr>
        <w:t xml:space="preserve">evitar retrabalho e </w:t>
      </w:r>
      <w:r w:rsidRPr="00891873">
        <w:rPr>
          <w:rFonts w:ascii="Arial" w:eastAsia="Arial" w:hAnsi="Arial" w:cs="Arial"/>
          <w:color w:val="000000" w:themeColor="text1"/>
          <w:sz w:val="24"/>
          <w:szCs w:val="24"/>
          <w:rPrChange w:id="1287" w:author="Bruno dos Santos Rodrigues" w:date="2016-11-15T22:39:00Z">
            <w:rPr>
              <w:rFonts w:ascii="Arial" w:eastAsia="Arial" w:hAnsi="Arial" w:cs="Arial"/>
              <w:sz w:val="24"/>
              <w:szCs w:val="24"/>
            </w:rPr>
          </w:rPrChange>
        </w:rPr>
        <w:t>duplicidade de chamados</w:t>
      </w:r>
      <w:r w:rsidR="00EE55CF" w:rsidRPr="00891873">
        <w:rPr>
          <w:rFonts w:ascii="Arial" w:eastAsia="Arial" w:hAnsi="Arial" w:cs="Arial"/>
          <w:color w:val="000000" w:themeColor="text1"/>
          <w:sz w:val="24"/>
          <w:szCs w:val="24"/>
          <w:rPrChange w:id="1288" w:author="Bruno dos Santos Rodrigues" w:date="2016-11-15T22:39:00Z">
            <w:rPr>
              <w:rFonts w:ascii="Arial" w:eastAsia="Arial" w:hAnsi="Arial" w:cs="Arial"/>
              <w:sz w:val="24"/>
              <w:szCs w:val="24"/>
            </w:rPr>
          </w:rPrChange>
        </w:rPr>
        <w:t>.</w:t>
      </w:r>
    </w:p>
    <w:p w14:paraId="289F743D"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28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290" w:author="Bruno dos Santos Rodrigues" w:date="2016-11-15T22:39:00Z">
            <w:rPr>
              <w:rFonts w:ascii="Arial" w:eastAsia="Arial" w:hAnsi="Arial" w:cs="Arial"/>
              <w:sz w:val="24"/>
              <w:szCs w:val="24"/>
            </w:rPr>
          </w:rPrChange>
        </w:rPr>
        <w:t xml:space="preserve">O KAIZEN </w:t>
      </w:r>
      <w:r w:rsidR="00223D4B" w:rsidRPr="00891873">
        <w:rPr>
          <w:rFonts w:ascii="Arial" w:eastAsia="Arial" w:hAnsi="Arial" w:cs="Arial"/>
          <w:color w:val="000000" w:themeColor="text1"/>
          <w:sz w:val="24"/>
          <w:szCs w:val="24"/>
          <w:rPrChange w:id="1291" w:author="Bruno dos Santos Rodrigues" w:date="2016-11-15T22:39:00Z">
            <w:rPr>
              <w:rFonts w:ascii="Arial" w:eastAsia="Arial" w:hAnsi="Arial" w:cs="Arial"/>
              <w:sz w:val="24"/>
              <w:szCs w:val="24"/>
            </w:rPr>
          </w:rPrChange>
        </w:rPr>
        <w:t xml:space="preserve">foi desenvolvido com </w:t>
      </w:r>
      <w:r w:rsidRPr="00891873">
        <w:rPr>
          <w:rFonts w:ascii="Arial" w:eastAsia="Arial" w:hAnsi="Arial" w:cs="Arial"/>
          <w:color w:val="000000" w:themeColor="text1"/>
          <w:sz w:val="24"/>
          <w:szCs w:val="24"/>
          <w:rPrChange w:id="1292" w:author="Bruno dos Santos Rodrigues" w:date="2016-11-15T22:39:00Z">
            <w:rPr>
              <w:rFonts w:ascii="Arial" w:eastAsia="Arial" w:hAnsi="Arial" w:cs="Arial"/>
              <w:sz w:val="24"/>
              <w:szCs w:val="24"/>
            </w:rPr>
          </w:rPrChange>
        </w:rPr>
        <w:t xml:space="preserve">funcionalidades </w:t>
      </w:r>
      <w:r w:rsidR="00223D4B" w:rsidRPr="00891873">
        <w:rPr>
          <w:rFonts w:ascii="Arial" w:eastAsia="Arial" w:hAnsi="Arial" w:cs="Arial"/>
          <w:color w:val="000000" w:themeColor="text1"/>
          <w:sz w:val="24"/>
          <w:szCs w:val="24"/>
          <w:rPrChange w:id="1293" w:author="Bruno dos Santos Rodrigues" w:date="2016-11-15T22:39:00Z">
            <w:rPr>
              <w:rFonts w:ascii="Arial" w:eastAsia="Arial" w:hAnsi="Arial" w:cs="Arial"/>
              <w:sz w:val="24"/>
              <w:szCs w:val="24"/>
            </w:rPr>
          </w:rPrChange>
        </w:rPr>
        <w:t xml:space="preserve">que irá </w:t>
      </w:r>
      <w:r w:rsidRPr="00891873">
        <w:rPr>
          <w:rFonts w:ascii="Arial" w:eastAsia="Arial" w:hAnsi="Arial" w:cs="Arial"/>
          <w:color w:val="000000" w:themeColor="text1"/>
          <w:sz w:val="24"/>
          <w:szCs w:val="24"/>
          <w:rPrChange w:id="1294" w:author="Bruno dos Santos Rodrigues" w:date="2016-11-15T22:39:00Z">
            <w:rPr>
              <w:rFonts w:ascii="Arial" w:eastAsia="Arial" w:hAnsi="Arial" w:cs="Arial"/>
              <w:sz w:val="24"/>
              <w:szCs w:val="24"/>
            </w:rPr>
          </w:rPrChange>
        </w:rPr>
        <w:t xml:space="preserve">auxiliar o </w:t>
      </w:r>
      <w:r w:rsidRPr="00891873">
        <w:rPr>
          <w:rFonts w:ascii="Arial" w:eastAsia="Arial" w:hAnsi="Arial" w:cs="Arial"/>
          <w:i/>
          <w:color w:val="000000" w:themeColor="text1"/>
          <w:sz w:val="24"/>
          <w:szCs w:val="24"/>
          <w:rPrChange w:id="1295"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296" w:author="Bruno dos Santos Rodrigues" w:date="2016-11-15T22:39:00Z">
            <w:rPr>
              <w:rFonts w:ascii="Arial" w:eastAsia="Arial" w:hAnsi="Arial" w:cs="Arial"/>
              <w:sz w:val="24"/>
              <w:szCs w:val="24"/>
            </w:rPr>
          </w:rPrChange>
        </w:rPr>
        <w:t xml:space="preserve"> a se organizar na abertura de chamados, no controle da prioridade de cada chamado, d</w:t>
      </w:r>
      <w:r w:rsidR="00223D4B" w:rsidRPr="00891873">
        <w:rPr>
          <w:rFonts w:ascii="Arial" w:eastAsia="Arial" w:hAnsi="Arial" w:cs="Arial"/>
          <w:color w:val="000000" w:themeColor="text1"/>
          <w:sz w:val="24"/>
          <w:szCs w:val="24"/>
          <w:rPrChange w:id="1297" w:author="Bruno dos Santos Rodrigues" w:date="2016-11-15T22:39:00Z">
            <w:rPr>
              <w:rFonts w:ascii="Arial" w:eastAsia="Arial" w:hAnsi="Arial" w:cs="Arial"/>
              <w:sz w:val="24"/>
              <w:szCs w:val="24"/>
            </w:rPr>
          </w:rPrChange>
        </w:rPr>
        <w:t>a atribuição de um</w:t>
      </w:r>
      <w:r w:rsidRPr="00891873">
        <w:rPr>
          <w:rFonts w:ascii="Arial" w:eastAsia="Arial" w:hAnsi="Arial" w:cs="Arial"/>
          <w:color w:val="000000" w:themeColor="text1"/>
          <w:sz w:val="24"/>
          <w:szCs w:val="24"/>
          <w:rPrChange w:id="1298" w:author="Bruno dos Santos Rodrigues" w:date="2016-11-15T22:39:00Z">
            <w:rPr>
              <w:rFonts w:ascii="Arial" w:eastAsia="Arial" w:hAnsi="Arial" w:cs="Arial"/>
              <w:sz w:val="24"/>
              <w:szCs w:val="24"/>
            </w:rPr>
          </w:rPrChange>
        </w:rPr>
        <w:t xml:space="preserve"> responsável por cada chamado e principalmente em criar um banco de dados de problemas e suas soluções</w:t>
      </w:r>
      <w:r w:rsidR="00CD1B14" w:rsidRPr="00891873">
        <w:rPr>
          <w:rFonts w:ascii="Arial" w:eastAsia="Arial" w:hAnsi="Arial" w:cs="Arial"/>
          <w:color w:val="000000" w:themeColor="text1"/>
          <w:sz w:val="24"/>
          <w:szCs w:val="24"/>
          <w:rPrChange w:id="1299" w:author="Bruno dos Santos Rodrigues" w:date="2016-11-15T22:39:00Z">
            <w:rPr>
              <w:rFonts w:ascii="Arial" w:eastAsia="Arial" w:hAnsi="Arial" w:cs="Arial"/>
              <w:sz w:val="24"/>
              <w:szCs w:val="24"/>
            </w:rPr>
          </w:rPrChange>
        </w:rPr>
        <w:t xml:space="preserve"> que auxiliarão</w:t>
      </w:r>
      <w:r w:rsidRPr="00891873">
        <w:rPr>
          <w:rFonts w:ascii="Arial" w:eastAsia="Arial" w:hAnsi="Arial" w:cs="Arial"/>
          <w:color w:val="000000" w:themeColor="text1"/>
          <w:sz w:val="24"/>
          <w:szCs w:val="24"/>
          <w:rPrChange w:id="1300" w:author="Bruno dos Santos Rodrigues" w:date="2016-11-15T22:39:00Z">
            <w:rPr>
              <w:rFonts w:ascii="Arial" w:eastAsia="Arial" w:hAnsi="Arial" w:cs="Arial"/>
              <w:sz w:val="24"/>
              <w:szCs w:val="24"/>
            </w:rPr>
          </w:rPrChange>
        </w:rPr>
        <w:t xml:space="preserve"> </w:t>
      </w:r>
      <w:r w:rsidR="00CD1B14" w:rsidRPr="00891873">
        <w:rPr>
          <w:rFonts w:ascii="Arial" w:eastAsia="Arial" w:hAnsi="Arial" w:cs="Arial"/>
          <w:color w:val="000000" w:themeColor="text1"/>
          <w:sz w:val="24"/>
          <w:szCs w:val="24"/>
          <w:rPrChange w:id="1301" w:author="Bruno dos Santos Rodrigues" w:date="2016-11-15T22:39:00Z">
            <w:rPr>
              <w:rFonts w:ascii="Arial" w:eastAsia="Arial" w:hAnsi="Arial" w:cs="Arial"/>
              <w:sz w:val="24"/>
              <w:szCs w:val="24"/>
            </w:rPr>
          </w:rPrChange>
        </w:rPr>
        <w:t xml:space="preserve">a </w:t>
      </w:r>
      <w:r w:rsidRPr="00891873">
        <w:rPr>
          <w:rFonts w:ascii="Arial" w:eastAsia="Arial" w:hAnsi="Arial" w:cs="Arial"/>
          <w:color w:val="000000" w:themeColor="text1"/>
          <w:sz w:val="24"/>
          <w:szCs w:val="24"/>
          <w:rPrChange w:id="1302" w:author="Bruno dos Santos Rodrigues" w:date="2016-11-15T22:39:00Z">
            <w:rPr>
              <w:rFonts w:ascii="Arial" w:eastAsia="Arial" w:hAnsi="Arial" w:cs="Arial"/>
              <w:sz w:val="24"/>
              <w:szCs w:val="24"/>
            </w:rPr>
          </w:rPrChange>
        </w:rPr>
        <w:t>propor melhorias e correções para a área responsável pelo ativo que for a causa do problema.</w:t>
      </w:r>
    </w:p>
    <w:p w14:paraId="083B0FDF"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0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04" w:author="Bruno dos Santos Rodrigues" w:date="2016-11-15T22:39:00Z">
            <w:rPr>
              <w:rFonts w:ascii="Arial" w:eastAsia="Arial" w:hAnsi="Arial" w:cs="Arial"/>
              <w:sz w:val="24"/>
              <w:szCs w:val="24"/>
            </w:rPr>
          </w:rPrChange>
        </w:rPr>
        <w:lastRenderedPageBreak/>
        <w:t xml:space="preserve">Nos </w:t>
      </w:r>
      <w:commentRangeStart w:id="1305"/>
      <w:r w:rsidRPr="00891873">
        <w:rPr>
          <w:rFonts w:ascii="Arial" w:eastAsia="Arial" w:hAnsi="Arial" w:cs="Arial"/>
          <w:color w:val="000000" w:themeColor="text1"/>
          <w:sz w:val="24"/>
          <w:szCs w:val="24"/>
          <w:rPrChange w:id="1306" w:author="Bruno dos Santos Rodrigues" w:date="2016-11-15T22:39:00Z">
            <w:rPr>
              <w:rFonts w:ascii="Arial" w:eastAsia="Arial" w:hAnsi="Arial" w:cs="Arial"/>
              <w:sz w:val="24"/>
              <w:szCs w:val="24"/>
            </w:rPr>
          </w:rPrChange>
        </w:rPr>
        <w:t>SLAs</w:t>
      </w:r>
      <w:commentRangeEnd w:id="1305"/>
      <w:r w:rsidR="006D47D3" w:rsidRPr="00891873">
        <w:rPr>
          <w:rStyle w:val="Refdecomentrio"/>
          <w:color w:val="000000" w:themeColor="text1"/>
          <w:rPrChange w:id="1307" w:author="Bruno dos Santos Rodrigues" w:date="2016-11-15T22:39:00Z">
            <w:rPr>
              <w:rStyle w:val="Refdecomentrio"/>
            </w:rPr>
          </w:rPrChange>
        </w:rPr>
        <w:commentReference w:id="1305"/>
      </w:r>
      <w:r w:rsidRPr="00891873">
        <w:rPr>
          <w:rFonts w:ascii="Arial" w:eastAsia="Arial" w:hAnsi="Arial" w:cs="Arial"/>
          <w:color w:val="000000" w:themeColor="text1"/>
          <w:sz w:val="24"/>
          <w:szCs w:val="24"/>
          <w:rPrChange w:id="1308" w:author="Bruno dos Santos Rodrigues" w:date="2016-11-15T22:39:00Z">
            <w:rPr>
              <w:rFonts w:ascii="Arial" w:eastAsia="Arial" w:hAnsi="Arial" w:cs="Arial"/>
              <w:sz w:val="24"/>
              <w:szCs w:val="24"/>
            </w:rPr>
          </w:rPrChange>
        </w:rPr>
        <w:t xml:space="preserve"> sempre </w:t>
      </w:r>
      <w:r w:rsidR="00CA7C02" w:rsidRPr="00891873">
        <w:rPr>
          <w:rFonts w:ascii="Arial" w:eastAsia="Arial" w:hAnsi="Arial" w:cs="Arial"/>
          <w:color w:val="000000" w:themeColor="text1"/>
          <w:sz w:val="24"/>
          <w:szCs w:val="24"/>
          <w:rPrChange w:id="1309" w:author="Bruno dos Santos Rodrigues" w:date="2016-11-15T22:39:00Z">
            <w:rPr>
              <w:rFonts w:ascii="Arial" w:eastAsia="Arial" w:hAnsi="Arial" w:cs="Arial"/>
              <w:sz w:val="24"/>
              <w:szCs w:val="24"/>
            </w:rPr>
          </w:rPrChange>
        </w:rPr>
        <w:t xml:space="preserve">deve-se </w:t>
      </w:r>
      <w:r w:rsidRPr="00891873">
        <w:rPr>
          <w:rFonts w:ascii="Arial" w:eastAsia="Arial" w:hAnsi="Arial" w:cs="Arial"/>
          <w:color w:val="000000" w:themeColor="text1"/>
          <w:sz w:val="24"/>
          <w:szCs w:val="24"/>
          <w:rPrChange w:id="1310" w:author="Bruno dos Santos Rodrigues" w:date="2016-11-15T22:39:00Z">
            <w:rPr>
              <w:rFonts w:ascii="Arial" w:eastAsia="Arial" w:hAnsi="Arial" w:cs="Arial"/>
              <w:sz w:val="24"/>
              <w:szCs w:val="24"/>
            </w:rPr>
          </w:rPrChange>
        </w:rPr>
        <w:t xml:space="preserve">deixar claro qual o tempo máximo para atendimento de cada demanda do cliente, seja uma correção, uma nova funcionalidade ou simplesmente uma dúvida a ser tirada, </w:t>
      </w:r>
      <w:r w:rsidR="00CA7C02" w:rsidRPr="00891873">
        <w:rPr>
          <w:rFonts w:ascii="Arial" w:eastAsia="Arial" w:hAnsi="Arial" w:cs="Arial"/>
          <w:color w:val="000000" w:themeColor="text1"/>
          <w:sz w:val="24"/>
          <w:szCs w:val="24"/>
          <w:rPrChange w:id="1311" w:author="Bruno dos Santos Rodrigues" w:date="2016-11-15T22:39:00Z">
            <w:rPr>
              <w:rFonts w:ascii="Arial" w:eastAsia="Arial" w:hAnsi="Arial" w:cs="Arial"/>
              <w:sz w:val="24"/>
              <w:szCs w:val="24"/>
            </w:rPr>
          </w:rPrChange>
        </w:rPr>
        <w:t xml:space="preserve">todas </w:t>
      </w:r>
      <w:r w:rsidRPr="00891873">
        <w:rPr>
          <w:rFonts w:ascii="Arial" w:eastAsia="Arial" w:hAnsi="Arial" w:cs="Arial"/>
          <w:color w:val="000000" w:themeColor="text1"/>
          <w:sz w:val="24"/>
          <w:szCs w:val="24"/>
          <w:rPrChange w:id="1312" w:author="Bruno dos Santos Rodrigues" w:date="2016-11-15T22:39:00Z">
            <w:rPr>
              <w:rFonts w:ascii="Arial" w:eastAsia="Arial" w:hAnsi="Arial" w:cs="Arial"/>
              <w:sz w:val="24"/>
              <w:szCs w:val="24"/>
            </w:rPr>
          </w:rPrChange>
        </w:rPr>
        <w:t xml:space="preserve">essas demandas serão encaminhadas para o </w:t>
      </w:r>
      <w:r w:rsidRPr="00891873">
        <w:rPr>
          <w:rFonts w:ascii="Arial" w:eastAsia="Arial" w:hAnsi="Arial" w:cs="Arial"/>
          <w:i/>
          <w:color w:val="000000" w:themeColor="text1"/>
          <w:sz w:val="24"/>
          <w:szCs w:val="24"/>
          <w:rPrChange w:id="1313"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14" w:author="Bruno dos Santos Rodrigues" w:date="2016-11-15T22:39:00Z">
            <w:rPr>
              <w:rFonts w:ascii="Arial" w:eastAsia="Arial" w:hAnsi="Arial" w:cs="Arial"/>
              <w:sz w:val="24"/>
              <w:szCs w:val="24"/>
            </w:rPr>
          </w:rPrChange>
        </w:rPr>
        <w:t xml:space="preserve"> que se encarregará de encaminhar a demanda para a área correspondente.</w:t>
      </w:r>
    </w:p>
    <w:p w14:paraId="5CDC8AF8"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1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16" w:author="Bruno dos Santos Rodrigues" w:date="2016-11-15T22:39:00Z">
            <w:rPr>
              <w:rFonts w:ascii="Arial" w:eastAsia="Arial" w:hAnsi="Arial" w:cs="Arial"/>
              <w:sz w:val="24"/>
              <w:szCs w:val="24"/>
            </w:rPr>
          </w:rPrChange>
        </w:rPr>
        <w:t>Sem organização essas demandas podem se perder e os SLAs podem ser quebrados, em uma empresa que está focada em entrega de valor e aument</w:t>
      </w:r>
      <w:r w:rsidR="00EF0692" w:rsidRPr="00891873">
        <w:rPr>
          <w:rFonts w:ascii="Arial" w:eastAsia="Arial" w:hAnsi="Arial" w:cs="Arial"/>
          <w:color w:val="000000" w:themeColor="text1"/>
          <w:sz w:val="24"/>
          <w:szCs w:val="24"/>
          <w:rPrChange w:id="1317" w:author="Bruno dos Santos Rodrigues" w:date="2016-11-15T22:39:00Z">
            <w:rPr>
              <w:rFonts w:ascii="Arial" w:eastAsia="Arial" w:hAnsi="Arial" w:cs="Arial"/>
              <w:sz w:val="24"/>
              <w:szCs w:val="24"/>
            </w:rPr>
          </w:rPrChange>
        </w:rPr>
        <w:t>o</w:t>
      </w:r>
      <w:r w:rsidRPr="00891873">
        <w:rPr>
          <w:rFonts w:ascii="Arial" w:eastAsia="Arial" w:hAnsi="Arial" w:cs="Arial"/>
          <w:color w:val="000000" w:themeColor="text1"/>
          <w:sz w:val="24"/>
          <w:szCs w:val="24"/>
          <w:rPrChange w:id="1318" w:author="Bruno dos Santos Rodrigues" w:date="2016-11-15T22:39:00Z">
            <w:rPr>
              <w:rFonts w:ascii="Arial" w:eastAsia="Arial" w:hAnsi="Arial" w:cs="Arial"/>
              <w:sz w:val="24"/>
              <w:szCs w:val="24"/>
            </w:rPr>
          </w:rPrChange>
        </w:rPr>
        <w:t xml:space="preserve"> </w:t>
      </w:r>
      <w:r w:rsidR="00EF0692" w:rsidRPr="00891873">
        <w:rPr>
          <w:rFonts w:ascii="Arial" w:eastAsia="Arial" w:hAnsi="Arial" w:cs="Arial"/>
          <w:color w:val="000000" w:themeColor="text1"/>
          <w:sz w:val="24"/>
          <w:szCs w:val="24"/>
          <w:rPrChange w:id="1319" w:author="Bruno dos Santos Rodrigues" w:date="2016-11-15T22:39:00Z">
            <w:rPr>
              <w:rFonts w:ascii="Arial" w:eastAsia="Arial" w:hAnsi="Arial" w:cs="Arial"/>
              <w:sz w:val="24"/>
              <w:szCs w:val="24"/>
            </w:rPr>
          </w:rPrChange>
        </w:rPr>
        <w:t xml:space="preserve">de </w:t>
      </w:r>
      <w:r w:rsidRPr="00891873">
        <w:rPr>
          <w:rFonts w:ascii="Arial" w:eastAsia="Arial" w:hAnsi="Arial" w:cs="Arial"/>
          <w:color w:val="000000" w:themeColor="text1"/>
          <w:sz w:val="24"/>
          <w:szCs w:val="24"/>
          <w:rPrChange w:id="1320" w:author="Bruno dos Santos Rodrigues" w:date="2016-11-15T22:39:00Z">
            <w:rPr>
              <w:rFonts w:ascii="Arial" w:eastAsia="Arial" w:hAnsi="Arial" w:cs="Arial"/>
              <w:sz w:val="24"/>
              <w:szCs w:val="24"/>
            </w:rPr>
          </w:rPrChange>
        </w:rPr>
        <w:t>competitividade dos seus produtos</w:t>
      </w:r>
      <w:r w:rsidR="00EF0692" w:rsidRPr="00891873">
        <w:rPr>
          <w:rFonts w:ascii="Arial" w:eastAsia="Arial" w:hAnsi="Arial" w:cs="Arial"/>
          <w:color w:val="000000" w:themeColor="text1"/>
          <w:sz w:val="24"/>
          <w:szCs w:val="24"/>
          <w:rPrChange w:id="1321"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1322" w:author="Bruno dos Santos Rodrigues" w:date="2016-11-15T22:39:00Z">
            <w:rPr>
              <w:rFonts w:ascii="Arial" w:eastAsia="Arial" w:hAnsi="Arial" w:cs="Arial"/>
              <w:sz w:val="24"/>
              <w:szCs w:val="24"/>
            </w:rPr>
          </w:rPrChange>
        </w:rPr>
        <w:t xml:space="preserve"> um SLA quebrado é com</w:t>
      </w:r>
      <w:r w:rsidR="00EF0692" w:rsidRPr="00891873">
        <w:rPr>
          <w:rFonts w:ascii="Arial" w:eastAsia="Arial" w:hAnsi="Arial" w:cs="Arial"/>
          <w:color w:val="000000" w:themeColor="text1"/>
          <w:sz w:val="24"/>
          <w:szCs w:val="24"/>
          <w:rPrChange w:id="1323" w:author="Bruno dos Santos Rodrigues" w:date="2016-11-15T22:39:00Z">
            <w:rPr>
              <w:rFonts w:ascii="Arial" w:eastAsia="Arial" w:hAnsi="Arial" w:cs="Arial"/>
              <w:sz w:val="24"/>
              <w:szCs w:val="24"/>
            </w:rPr>
          </w:rPrChange>
        </w:rPr>
        <w:t>o</w:t>
      </w:r>
      <w:r w:rsidRPr="00891873">
        <w:rPr>
          <w:rFonts w:ascii="Arial" w:eastAsia="Arial" w:hAnsi="Arial" w:cs="Arial"/>
          <w:color w:val="000000" w:themeColor="text1"/>
          <w:sz w:val="24"/>
          <w:szCs w:val="24"/>
          <w:rPrChange w:id="1324" w:author="Bruno dos Santos Rodrigues" w:date="2016-11-15T22:39:00Z">
            <w:rPr>
              <w:rFonts w:ascii="Arial" w:eastAsia="Arial" w:hAnsi="Arial" w:cs="Arial"/>
              <w:sz w:val="24"/>
              <w:szCs w:val="24"/>
            </w:rPr>
          </w:rPrChange>
        </w:rPr>
        <w:t xml:space="preserve"> um juramento quebrado, </w:t>
      </w:r>
      <w:r w:rsidR="00EF0692" w:rsidRPr="00891873">
        <w:rPr>
          <w:rFonts w:ascii="Arial" w:eastAsia="Arial" w:hAnsi="Arial" w:cs="Arial"/>
          <w:color w:val="000000" w:themeColor="text1"/>
          <w:sz w:val="24"/>
          <w:szCs w:val="24"/>
          <w:rPrChange w:id="1325" w:author="Bruno dos Santos Rodrigues" w:date="2016-11-15T22:39:00Z">
            <w:rPr>
              <w:rFonts w:ascii="Arial" w:eastAsia="Arial" w:hAnsi="Arial" w:cs="Arial"/>
              <w:sz w:val="24"/>
              <w:szCs w:val="24"/>
            </w:rPr>
          </w:rPrChange>
        </w:rPr>
        <w:t xml:space="preserve">ele </w:t>
      </w:r>
      <w:r w:rsidRPr="00891873">
        <w:rPr>
          <w:rFonts w:ascii="Arial" w:eastAsia="Arial" w:hAnsi="Arial" w:cs="Arial"/>
          <w:color w:val="000000" w:themeColor="text1"/>
          <w:sz w:val="24"/>
          <w:szCs w:val="24"/>
          <w:rPrChange w:id="1326" w:author="Bruno dos Santos Rodrigues" w:date="2016-11-15T22:39:00Z">
            <w:rPr>
              <w:rFonts w:ascii="Arial" w:eastAsia="Arial" w:hAnsi="Arial" w:cs="Arial"/>
              <w:sz w:val="24"/>
              <w:szCs w:val="24"/>
            </w:rPr>
          </w:rPrChange>
        </w:rPr>
        <w:t>fere a imagem da empresa e pode causar dificuldades com futuros e atuais clientes.</w:t>
      </w:r>
    </w:p>
    <w:p w14:paraId="13CC255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2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28" w:author="Bruno dos Santos Rodrigues" w:date="2016-11-15T22:39:00Z">
            <w:rPr>
              <w:rFonts w:ascii="Arial" w:eastAsia="Arial" w:hAnsi="Arial" w:cs="Arial"/>
              <w:sz w:val="24"/>
              <w:szCs w:val="24"/>
            </w:rPr>
          </w:rPrChange>
        </w:rPr>
        <w:t>Com o KAIZEN todo o controle da demanda estará centralizado em um único sistema e o tempo de resposta para demandas tende a cair drasticamente, da forma como o sistema está concebido ele facilmente pode ser adaptado a cada situação principalmente no que diz respeito a relatórios.</w:t>
      </w:r>
    </w:p>
    <w:p w14:paraId="19C1148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2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30" w:author="Bruno dos Santos Rodrigues" w:date="2016-11-15T22:39:00Z">
            <w:rPr>
              <w:rFonts w:ascii="Arial" w:eastAsia="Arial" w:hAnsi="Arial" w:cs="Arial"/>
              <w:sz w:val="24"/>
              <w:szCs w:val="24"/>
            </w:rPr>
          </w:rPrChange>
        </w:rPr>
        <w:t xml:space="preserve">Em um </w:t>
      </w:r>
      <w:r w:rsidRPr="00891873">
        <w:rPr>
          <w:rFonts w:ascii="Arial" w:eastAsia="Arial" w:hAnsi="Arial" w:cs="Arial"/>
          <w:i/>
          <w:color w:val="000000" w:themeColor="text1"/>
          <w:sz w:val="24"/>
          <w:szCs w:val="24"/>
          <w:rPrChange w:id="1331"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32" w:author="Bruno dos Santos Rodrigues" w:date="2016-11-15T22:39:00Z">
            <w:rPr>
              <w:rFonts w:ascii="Arial" w:eastAsia="Arial" w:hAnsi="Arial" w:cs="Arial"/>
              <w:sz w:val="24"/>
              <w:szCs w:val="24"/>
            </w:rPr>
          </w:rPrChange>
        </w:rPr>
        <w:t xml:space="preserve"> é importante que os dados dos chamados sejam cruzados para gerarem informações que possam ajudar a eliminar causas de problemas tanto no cenário micro em cada chamado individualmente</w:t>
      </w:r>
      <w:r w:rsidR="006F6608" w:rsidRPr="00891873">
        <w:rPr>
          <w:rFonts w:ascii="Arial" w:eastAsia="Arial" w:hAnsi="Arial" w:cs="Arial"/>
          <w:color w:val="000000" w:themeColor="text1"/>
          <w:sz w:val="24"/>
          <w:szCs w:val="24"/>
          <w:rPrChange w:id="1333"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1334" w:author="Bruno dos Santos Rodrigues" w:date="2016-11-15T22:39:00Z">
            <w:rPr>
              <w:rFonts w:ascii="Arial" w:eastAsia="Arial" w:hAnsi="Arial" w:cs="Arial"/>
              <w:sz w:val="24"/>
              <w:szCs w:val="24"/>
            </w:rPr>
          </w:rPrChange>
        </w:rPr>
        <w:t xml:space="preserve"> como no cenário macro na empresa como um todo.</w:t>
      </w:r>
    </w:p>
    <w:p w14:paraId="1F3D7967" w14:textId="77777777" w:rsidR="00046625" w:rsidRPr="00891873" w:rsidRDefault="006F6608" w:rsidP="007B0066">
      <w:pPr>
        <w:spacing w:before="120" w:after="0" w:line="360" w:lineRule="auto"/>
        <w:ind w:firstLine="709"/>
        <w:jc w:val="both"/>
        <w:rPr>
          <w:rFonts w:ascii="Arial" w:hAnsi="Arial" w:cs="Arial"/>
          <w:color w:val="000000" w:themeColor="text1"/>
          <w:sz w:val="24"/>
          <w:szCs w:val="24"/>
          <w:rPrChange w:id="133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36" w:author="Bruno dos Santos Rodrigues" w:date="2016-11-15T22:39:00Z">
            <w:rPr>
              <w:rFonts w:ascii="Arial" w:eastAsia="Arial" w:hAnsi="Arial" w:cs="Arial"/>
              <w:sz w:val="24"/>
              <w:szCs w:val="24"/>
            </w:rPr>
          </w:rPrChange>
        </w:rPr>
        <w:t xml:space="preserve">Através do KAIZEN é </w:t>
      </w:r>
      <w:r w:rsidR="00EE55CF" w:rsidRPr="00891873">
        <w:rPr>
          <w:rFonts w:ascii="Arial" w:eastAsia="Arial" w:hAnsi="Arial" w:cs="Arial"/>
          <w:color w:val="000000" w:themeColor="text1"/>
          <w:sz w:val="24"/>
          <w:szCs w:val="24"/>
          <w:rPrChange w:id="1337" w:author="Bruno dos Santos Rodrigues" w:date="2016-11-15T22:39:00Z">
            <w:rPr>
              <w:rFonts w:ascii="Arial" w:eastAsia="Arial" w:hAnsi="Arial" w:cs="Arial"/>
              <w:sz w:val="24"/>
              <w:szCs w:val="24"/>
            </w:rPr>
          </w:rPrChange>
        </w:rPr>
        <w:t>possível identificar qual área está tendo mais problemas técnicos</w:t>
      </w:r>
      <w:r w:rsidRPr="00891873">
        <w:rPr>
          <w:rFonts w:ascii="Arial" w:eastAsia="Arial" w:hAnsi="Arial" w:cs="Arial"/>
          <w:color w:val="000000" w:themeColor="text1"/>
          <w:sz w:val="24"/>
          <w:szCs w:val="24"/>
          <w:rPrChange w:id="1338" w:author="Bruno dos Santos Rodrigues" w:date="2016-11-15T22:39:00Z">
            <w:rPr>
              <w:rFonts w:ascii="Arial" w:eastAsia="Arial" w:hAnsi="Arial" w:cs="Arial"/>
              <w:sz w:val="24"/>
              <w:szCs w:val="24"/>
            </w:rPr>
          </w:rPrChange>
        </w:rPr>
        <w:t>,</w:t>
      </w:r>
      <w:r w:rsidR="00EE55CF" w:rsidRPr="00891873">
        <w:rPr>
          <w:rFonts w:ascii="Arial" w:eastAsia="Arial" w:hAnsi="Arial" w:cs="Arial"/>
          <w:color w:val="000000" w:themeColor="text1"/>
          <w:sz w:val="24"/>
          <w:szCs w:val="24"/>
          <w:rPrChange w:id="1339" w:author="Bruno dos Santos Rodrigues" w:date="2016-11-15T22:39:00Z">
            <w:rPr>
              <w:rFonts w:ascii="Arial" w:eastAsia="Arial" w:hAnsi="Arial" w:cs="Arial"/>
              <w:sz w:val="24"/>
              <w:szCs w:val="24"/>
            </w:rPr>
          </w:rPrChange>
        </w:rPr>
        <w:t xml:space="preserve"> ou qual sistema está tendo </w:t>
      </w:r>
      <w:r w:rsidRPr="00891873">
        <w:rPr>
          <w:rFonts w:ascii="Arial" w:eastAsia="Arial" w:hAnsi="Arial" w:cs="Arial"/>
          <w:color w:val="000000" w:themeColor="text1"/>
          <w:sz w:val="24"/>
          <w:szCs w:val="24"/>
          <w:rPrChange w:id="1340" w:author="Bruno dos Santos Rodrigues" w:date="2016-11-15T22:39:00Z">
            <w:rPr>
              <w:rFonts w:ascii="Arial" w:eastAsia="Arial" w:hAnsi="Arial" w:cs="Arial"/>
              <w:sz w:val="24"/>
              <w:szCs w:val="24"/>
            </w:rPr>
          </w:rPrChange>
        </w:rPr>
        <w:t xml:space="preserve">maior </w:t>
      </w:r>
      <w:r w:rsidR="00EE55CF" w:rsidRPr="00891873">
        <w:rPr>
          <w:rFonts w:ascii="Arial" w:eastAsia="Arial" w:hAnsi="Arial" w:cs="Arial"/>
          <w:color w:val="000000" w:themeColor="text1"/>
          <w:sz w:val="24"/>
          <w:szCs w:val="24"/>
          <w:rPrChange w:id="1341" w:author="Bruno dos Santos Rodrigues" w:date="2016-11-15T22:39:00Z">
            <w:rPr>
              <w:rFonts w:ascii="Arial" w:eastAsia="Arial" w:hAnsi="Arial" w:cs="Arial"/>
              <w:sz w:val="24"/>
              <w:szCs w:val="24"/>
            </w:rPr>
          </w:rPrChange>
        </w:rPr>
        <w:t xml:space="preserve">demanda de desenvolvimentos para solucionar </w:t>
      </w:r>
      <w:r w:rsidRPr="00891873">
        <w:rPr>
          <w:rFonts w:ascii="Arial" w:eastAsia="Arial" w:hAnsi="Arial" w:cs="Arial"/>
          <w:color w:val="000000" w:themeColor="text1"/>
          <w:sz w:val="24"/>
          <w:szCs w:val="24"/>
          <w:rPrChange w:id="1342" w:author="Bruno dos Santos Rodrigues" w:date="2016-11-15T22:39:00Z">
            <w:rPr>
              <w:rFonts w:ascii="Arial" w:eastAsia="Arial" w:hAnsi="Arial" w:cs="Arial"/>
              <w:sz w:val="24"/>
              <w:szCs w:val="24"/>
            </w:rPr>
          </w:rPrChange>
        </w:rPr>
        <w:t xml:space="preserve">problemas </w:t>
      </w:r>
      <w:r w:rsidR="00EE55CF" w:rsidRPr="00891873">
        <w:rPr>
          <w:rFonts w:ascii="Arial" w:eastAsia="Arial" w:hAnsi="Arial" w:cs="Arial"/>
          <w:color w:val="000000" w:themeColor="text1"/>
          <w:sz w:val="24"/>
          <w:szCs w:val="24"/>
          <w:rPrChange w:id="1343" w:author="Bruno dos Santos Rodrigues" w:date="2016-11-15T22:39:00Z">
            <w:rPr>
              <w:rFonts w:ascii="Arial" w:eastAsia="Arial" w:hAnsi="Arial" w:cs="Arial"/>
              <w:sz w:val="24"/>
              <w:szCs w:val="24"/>
            </w:rPr>
          </w:rPrChange>
        </w:rPr>
        <w:t>críticos.</w:t>
      </w:r>
    </w:p>
    <w:p w14:paraId="14672FA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4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45" w:author="Bruno dos Santos Rodrigues" w:date="2016-11-15T22:39:00Z">
            <w:rPr>
              <w:rFonts w:ascii="Arial" w:eastAsia="Arial" w:hAnsi="Arial" w:cs="Arial"/>
              <w:sz w:val="24"/>
              <w:szCs w:val="24"/>
            </w:rPr>
          </w:rPrChange>
        </w:rPr>
        <w:t xml:space="preserve">Uma consequência indireta do uso de um bom sistema de </w:t>
      </w:r>
      <w:r w:rsidRPr="00891873">
        <w:rPr>
          <w:rFonts w:ascii="Arial" w:eastAsia="Arial" w:hAnsi="Arial" w:cs="Arial"/>
          <w:i/>
          <w:color w:val="000000" w:themeColor="text1"/>
          <w:sz w:val="24"/>
          <w:szCs w:val="24"/>
          <w:rPrChange w:id="1346"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47" w:author="Bruno dos Santos Rodrigues" w:date="2016-11-15T22:39:00Z">
            <w:rPr>
              <w:rFonts w:ascii="Arial" w:eastAsia="Arial" w:hAnsi="Arial" w:cs="Arial"/>
              <w:sz w:val="24"/>
              <w:szCs w:val="24"/>
            </w:rPr>
          </w:rPrChange>
        </w:rPr>
        <w:t xml:space="preserve"> é que há uma melhoria significativa na forma como são levantados alguns medidores de desempenho.</w:t>
      </w:r>
    </w:p>
    <w:p w14:paraId="559BB4DE"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4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49" w:author="Bruno dos Santos Rodrigues" w:date="2016-11-15T22:39:00Z">
            <w:rPr>
              <w:rFonts w:ascii="Arial" w:eastAsia="Arial" w:hAnsi="Arial" w:cs="Arial"/>
              <w:sz w:val="24"/>
              <w:szCs w:val="24"/>
            </w:rPr>
          </w:rPrChange>
        </w:rPr>
        <w:t>Em todo o processo dentro de uma organização é necessária uma avaliação durante a execução do mesmo e ao seu final para avaliar se o processo foi executado corretamente e se não são necessárias melhorias durante o processo ou em sua próxima iteração.</w:t>
      </w:r>
    </w:p>
    <w:p w14:paraId="51768004"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5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51" w:author="Bruno dos Santos Rodrigues" w:date="2016-11-15T22:39:00Z">
            <w:rPr>
              <w:rFonts w:ascii="Arial" w:eastAsia="Arial" w:hAnsi="Arial" w:cs="Arial"/>
              <w:sz w:val="24"/>
              <w:szCs w:val="24"/>
            </w:rPr>
          </w:rPrChange>
        </w:rPr>
        <w:t xml:space="preserve">Com o </w:t>
      </w:r>
      <w:r w:rsidRPr="00891873">
        <w:rPr>
          <w:rFonts w:ascii="Arial" w:eastAsia="Arial" w:hAnsi="Arial" w:cs="Arial"/>
          <w:i/>
          <w:color w:val="000000" w:themeColor="text1"/>
          <w:sz w:val="24"/>
          <w:szCs w:val="24"/>
          <w:rPrChange w:id="1352"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53" w:author="Bruno dos Santos Rodrigues" w:date="2016-11-15T22:39:00Z">
            <w:rPr>
              <w:rFonts w:ascii="Arial" w:eastAsia="Arial" w:hAnsi="Arial" w:cs="Arial"/>
              <w:sz w:val="24"/>
              <w:szCs w:val="24"/>
            </w:rPr>
          </w:rPrChange>
        </w:rPr>
        <w:t xml:space="preserve"> organizado</w:t>
      </w:r>
      <w:r w:rsidR="006F6608" w:rsidRPr="00891873">
        <w:rPr>
          <w:rFonts w:ascii="Arial" w:eastAsia="Arial" w:hAnsi="Arial" w:cs="Arial"/>
          <w:color w:val="000000" w:themeColor="text1"/>
          <w:sz w:val="24"/>
          <w:szCs w:val="24"/>
          <w:rPrChange w:id="1354" w:author="Bruno dos Santos Rodrigues" w:date="2016-11-15T22:39:00Z">
            <w:rPr>
              <w:rFonts w:ascii="Arial" w:eastAsia="Arial" w:hAnsi="Arial" w:cs="Arial"/>
              <w:sz w:val="24"/>
              <w:szCs w:val="24"/>
            </w:rPr>
          </w:rPrChange>
        </w:rPr>
        <w:t>,</w:t>
      </w:r>
      <w:r w:rsidRPr="00891873">
        <w:rPr>
          <w:rFonts w:ascii="Arial" w:eastAsia="Arial" w:hAnsi="Arial" w:cs="Arial"/>
          <w:color w:val="000000" w:themeColor="text1"/>
          <w:sz w:val="24"/>
          <w:szCs w:val="24"/>
          <w:rPrChange w:id="1355" w:author="Bruno dos Santos Rodrigues" w:date="2016-11-15T22:39:00Z">
            <w:rPr>
              <w:rFonts w:ascii="Arial" w:eastAsia="Arial" w:hAnsi="Arial" w:cs="Arial"/>
              <w:sz w:val="24"/>
              <w:szCs w:val="24"/>
            </w:rPr>
          </w:rPrChange>
        </w:rPr>
        <w:t xml:space="preserve"> fazer o levantamento das informações do nível de eficiência de cada processo pode ser muito menos doloroso visto que </w:t>
      </w:r>
      <w:r w:rsidRPr="00891873">
        <w:rPr>
          <w:rFonts w:ascii="Arial" w:eastAsia="Arial" w:hAnsi="Arial" w:cs="Arial"/>
          <w:color w:val="000000" w:themeColor="text1"/>
          <w:sz w:val="24"/>
          <w:szCs w:val="24"/>
          <w:rPrChange w:id="1356" w:author="Bruno dos Santos Rodrigues" w:date="2016-11-15T22:39:00Z">
            <w:rPr>
              <w:rFonts w:ascii="Arial" w:eastAsia="Arial" w:hAnsi="Arial" w:cs="Arial"/>
              <w:sz w:val="24"/>
              <w:szCs w:val="24"/>
            </w:rPr>
          </w:rPrChange>
        </w:rPr>
        <w:lastRenderedPageBreak/>
        <w:t>os dados dos problemas relacionados a cada processo são de mais fácil acesso.</w:t>
      </w:r>
    </w:p>
    <w:p w14:paraId="4A19EB5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5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58" w:author="Bruno dos Santos Rodrigues" w:date="2016-11-15T22:39:00Z">
            <w:rPr>
              <w:rFonts w:ascii="Arial" w:eastAsia="Arial" w:hAnsi="Arial" w:cs="Arial"/>
              <w:sz w:val="24"/>
              <w:szCs w:val="24"/>
            </w:rPr>
          </w:rPrChange>
        </w:rPr>
        <w:t xml:space="preserve">Para os gestores de cada área será </w:t>
      </w:r>
      <w:r w:rsidR="00AB0EB1" w:rsidRPr="00891873">
        <w:rPr>
          <w:rFonts w:ascii="Arial" w:eastAsia="Arial" w:hAnsi="Arial" w:cs="Arial"/>
          <w:color w:val="000000" w:themeColor="text1"/>
          <w:sz w:val="24"/>
          <w:szCs w:val="24"/>
          <w:rPrChange w:id="1359" w:author="Bruno dos Santos Rodrigues" w:date="2016-11-15T22:39:00Z">
            <w:rPr>
              <w:rFonts w:ascii="Arial" w:eastAsia="Arial" w:hAnsi="Arial" w:cs="Arial"/>
              <w:sz w:val="24"/>
              <w:szCs w:val="24"/>
            </w:rPr>
          </w:rPrChange>
        </w:rPr>
        <w:t xml:space="preserve">bem </w:t>
      </w:r>
      <w:r w:rsidRPr="00891873">
        <w:rPr>
          <w:rFonts w:ascii="Arial" w:eastAsia="Arial" w:hAnsi="Arial" w:cs="Arial"/>
          <w:color w:val="000000" w:themeColor="text1"/>
          <w:sz w:val="24"/>
          <w:szCs w:val="24"/>
          <w:rPrChange w:id="1360" w:author="Bruno dos Santos Rodrigues" w:date="2016-11-15T22:39:00Z">
            <w:rPr>
              <w:rFonts w:ascii="Arial" w:eastAsia="Arial" w:hAnsi="Arial" w:cs="Arial"/>
              <w:sz w:val="24"/>
              <w:szCs w:val="24"/>
            </w:rPr>
          </w:rPrChange>
        </w:rPr>
        <w:t xml:space="preserve">menos custoso gerar os relatórios de desempenho tendo os relatórios de problemas que </w:t>
      </w:r>
      <w:r w:rsidR="00AB0EB1" w:rsidRPr="00891873">
        <w:rPr>
          <w:rFonts w:ascii="Arial" w:eastAsia="Arial" w:hAnsi="Arial" w:cs="Arial"/>
          <w:color w:val="000000" w:themeColor="text1"/>
          <w:sz w:val="24"/>
          <w:szCs w:val="24"/>
          <w:rPrChange w:id="1361" w:author="Bruno dos Santos Rodrigues" w:date="2016-11-15T22:39:00Z">
            <w:rPr>
              <w:rFonts w:ascii="Arial" w:eastAsia="Arial" w:hAnsi="Arial" w:cs="Arial"/>
              <w:sz w:val="24"/>
              <w:szCs w:val="24"/>
            </w:rPr>
          </w:rPrChange>
        </w:rPr>
        <w:t xml:space="preserve">podem ser </w:t>
      </w:r>
      <w:r w:rsidRPr="00891873">
        <w:rPr>
          <w:rFonts w:ascii="Arial" w:eastAsia="Arial" w:hAnsi="Arial" w:cs="Arial"/>
          <w:color w:val="000000" w:themeColor="text1"/>
          <w:sz w:val="24"/>
          <w:szCs w:val="24"/>
          <w:rPrChange w:id="1362" w:author="Bruno dos Santos Rodrigues" w:date="2016-11-15T22:39:00Z">
            <w:rPr>
              <w:rFonts w:ascii="Arial" w:eastAsia="Arial" w:hAnsi="Arial" w:cs="Arial"/>
              <w:sz w:val="24"/>
              <w:szCs w:val="24"/>
            </w:rPr>
          </w:rPrChange>
        </w:rPr>
        <w:t>gerados pelo KAIZEN.</w:t>
      </w:r>
    </w:p>
    <w:p w14:paraId="5F66A3A0"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6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64" w:author="Bruno dos Santos Rodrigues" w:date="2016-11-15T22:39:00Z">
            <w:rPr>
              <w:rFonts w:ascii="Arial" w:eastAsia="Arial" w:hAnsi="Arial" w:cs="Arial"/>
              <w:sz w:val="24"/>
              <w:szCs w:val="24"/>
            </w:rPr>
          </w:rPrChange>
        </w:rPr>
        <w:t xml:space="preserve">De um modo geral o </w:t>
      </w:r>
      <w:r w:rsidRPr="00891873">
        <w:rPr>
          <w:rFonts w:ascii="Arial" w:eastAsia="Arial" w:hAnsi="Arial" w:cs="Arial"/>
          <w:i/>
          <w:color w:val="000000" w:themeColor="text1"/>
          <w:sz w:val="24"/>
          <w:szCs w:val="24"/>
          <w:rPrChange w:id="1365"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66" w:author="Bruno dos Santos Rodrigues" w:date="2016-11-15T22:39:00Z">
            <w:rPr>
              <w:rFonts w:ascii="Arial" w:eastAsia="Arial" w:hAnsi="Arial" w:cs="Arial"/>
              <w:sz w:val="24"/>
              <w:szCs w:val="24"/>
            </w:rPr>
          </w:rPrChange>
        </w:rPr>
        <w:t xml:space="preserve"> conversa com todas as áreas da empresa, pois todas geram problemas, que geram demandas, que se tornam chamados e são documentados no sistema de </w:t>
      </w:r>
      <w:r w:rsidRPr="00891873">
        <w:rPr>
          <w:rFonts w:ascii="Arial" w:eastAsia="Arial" w:hAnsi="Arial" w:cs="Arial"/>
          <w:i/>
          <w:color w:val="000000" w:themeColor="text1"/>
          <w:sz w:val="24"/>
          <w:szCs w:val="24"/>
          <w:rPrChange w:id="1367"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68" w:author="Bruno dos Santos Rodrigues" w:date="2016-11-15T22:39:00Z">
            <w:rPr>
              <w:rFonts w:ascii="Arial" w:eastAsia="Arial" w:hAnsi="Arial" w:cs="Arial"/>
              <w:sz w:val="24"/>
              <w:szCs w:val="24"/>
            </w:rPr>
          </w:rPrChange>
        </w:rPr>
        <w:t xml:space="preserve">. </w:t>
      </w:r>
    </w:p>
    <w:p w14:paraId="7FA01959"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69" w:author="Bruno dos Santos Rodrigues" w:date="2016-11-15T22:39:00Z">
            <w:rPr>
              <w:rFonts w:ascii="Arial" w:hAnsi="Arial" w:cs="Arial"/>
              <w:sz w:val="24"/>
              <w:szCs w:val="24"/>
            </w:rPr>
          </w:rPrChange>
        </w:rPr>
      </w:pPr>
      <w:commentRangeStart w:id="1370"/>
      <w:r w:rsidRPr="00891873">
        <w:rPr>
          <w:rFonts w:ascii="Arial" w:eastAsia="Arial" w:hAnsi="Arial" w:cs="Arial"/>
          <w:i/>
          <w:color w:val="000000" w:themeColor="text1"/>
          <w:sz w:val="24"/>
          <w:szCs w:val="24"/>
          <w:rPrChange w:id="1371" w:author="Bruno dos Santos Rodrigues" w:date="2016-11-15T22:39:00Z">
            <w:rPr>
              <w:rFonts w:ascii="Arial" w:eastAsia="Arial" w:hAnsi="Arial" w:cs="Arial"/>
              <w:i/>
              <w:sz w:val="24"/>
              <w:szCs w:val="24"/>
            </w:rPr>
          </w:rPrChange>
        </w:rPr>
        <w:t>O sistema de Helpdesk - KAIZEN (mudança para melhor: Hoje melhor do ontem, amanhã melhor do que hoje!)</w:t>
      </w:r>
      <w:commentRangeEnd w:id="1370"/>
      <w:r w:rsidR="008F6F02" w:rsidRPr="00891873">
        <w:rPr>
          <w:rStyle w:val="Refdecomentrio"/>
          <w:color w:val="000000" w:themeColor="text1"/>
          <w:rPrChange w:id="1372" w:author="Bruno dos Santos Rodrigues" w:date="2016-11-15T22:39:00Z">
            <w:rPr>
              <w:rStyle w:val="Refdecomentrio"/>
            </w:rPr>
          </w:rPrChange>
        </w:rPr>
        <w:commentReference w:id="1370"/>
      </w:r>
    </w:p>
    <w:p w14:paraId="3BF95E93"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73" w:author="Bruno dos Santos Rodrigues" w:date="2016-11-15T22:39:00Z">
            <w:rPr>
              <w:rFonts w:ascii="Arial" w:hAnsi="Arial" w:cs="Arial"/>
              <w:sz w:val="24"/>
              <w:szCs w:val="24"/>
            </w:rPr>
          </w:rPrChange>
        </w:rPr>
      </w:pPr>
      <w:commentRangeStart w:id="1374"/>
      <w:r w:rsidRPr="00891873">
        <w:rPr>
          <w:rFonts w:ascii="Arial" w:eastAsia="Arial" w:hAnsi="Arial" w:cs="Arial"/>
          <w:color w:val="000000" w:themeColor="text1"/>
          <w:sz w:val="24"/>
          <w:szCs w:val="24"/>
          <w:rPrChange w:id="1375" w:author="Bruno dos Santos Rodrigues" w:date="2016-11-15T22:39:00Z">
            <w:rPr>
              <w:rFonts w:ascii="Arial" w:eastAsia="Arial" w:hAnsi="Arial" w:cs="Arial"/>
              <w:sz w:val="24"/>
              <w:szCs w:val="24"/>
            </w:rPr>
          </w:rPrChange>
        </w:rPr>
        <w:t xml:space="preserve">O </w:t>
      </w:r>
      <w:r w:rsidR="008F6F02" w:rsidRPr="00891873">
        <w:rPr>
          <w:rFonts w:ascii="Arial" w:eastAsia="Arial" w:hAnsi="Arial" w:cs="Arial"/>
          <w:i/>
          <w:color w:val="000000" w:themeColor="text1"/>
          <w:sz w:val="24"/>
          <w:szCs w:val="24"/>
          <w:rPrChange w:id="1376"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77" w:author="Bruno dos Santos Rodrigues" w:date="2016-11-15T22:39:00Z">
            <w:rPr>
              <w:rFonts w:ascii="Arial" w:eastAsia="Arial" w:hAnsi="Arial" w:cs="Arial"/>
              <w:sz w:val="24"/>
              <w:szCs w:val="24"/>
            </w:rPr>
          </w:rPrChange>
        </w:rPr>
        <w:t xml:space="preserve"> é conhecido como o departamento que você liga para quando esqueceu a senha de e-mail, precisa configurar a impressora ou porque a “luizinha” da “caixa preta” não acende. Porém a função desse departamento vai muito além de instalar drivers, trocar senhas e outros equipamentos.</w:t>
      </w:r>
    </w:p>
    <w:p w14:paraId="68ADEEF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7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79" w:author="Bruno dos Santos Rodrigues" w:date="2016-11-15T22:39:00Z">
            <w:rPr>
              <w:rFonts w:ascii="Arial" w:eastAsia="Arial" w:hAnsi="Arial" w:cs="Arial"/>
              <w:sz w:val="24"/>
              <w:szCs w:val="24"/>
            </w:rPr>
          </w:rPrChange>
        </w:rPr>
        <w:t>No Help D</w:t>
      </w:r>
      <w:bookmarkStart w:id="1380" w:name="_GoBack"/>
      <w:bookmarkEnd w:id="1380"/>
      <w:r w:rsidRPr="00891873">
        <w:rPr>
          <w:rFonts w:ascii="Arial" w:eastAsia="Arial" w:hAnsi="Arial" w:cs="Arial"/>
          <w:color w:val="000000" w:themeColor="text1"/>
          <w:sz w:val="24"/>
          <w:szCs w:val="24"/>
          <w:rPrChange w:id="1381" w:author="Bruno dos Santos Rodrigues" w:date="2016-11-15T22:39:00Z">
            <w:rPr>
              <w:rFonts w:ascii="Arial" w:eastAsia="Arial" w:hAnsi="Arial" w:cs="Arial"/>
              <w:sz w:val="24"/>
              <w:szCs w:val="24"/>
            </w:rPr>
          </w:rPrChange>
        </w:rPr>
        <w:t>esk(</w:t>
      </w:r>
      <w:r w:rsidRPr="00891873">
        <w:rPr>
          <w:rFonts w:ascii="Arial" w:eastAsia="Arial" w:hAnsi="Arial" w:cs="Arial"/>
          <w:b/>
          <w:color w:val="000000" w:themeColor="text1"/>
          <w:sz w:val="24"/>
          <w:szCs w:val="24"/>
          <w:rPrChange w:id="1382" w:author="Bruno dos Santos Rodrigues" w:date="2016-11-15T22:39:00Z">
            <w:rPr>
              <w:rFonts w:ascii="Arial" w:eastAsia="Arial" w:hAnsi="Arial" w:cs="Arial"/>
              <w:b/>
              <w:sz w:val="24"/>
              <w:szCs w:val="24"/>
            </w:rPr>
          </w:rPrChange>
        </w:rPr>
        <w:t>TERMO EM INGLÊS)</w:t>
      </w:r>
      <w:r w:rsidRPr="00891873">
        <w:rPr>
          <w:rFonts w:ascii="Arial" w:eastAsia="Arial" w:hAnsi="Arial" w:cs="Arial"/>
          <w:color w:val="000000" w:themeColor="text1"/>
          <w:sz w:val="24"/>
          <w:szCs w:val="24"/>
          <w:rPrChange w:id="1383" w:author="Bruno dos Santos Rodrigues" w:date="2016-11-15T22:39:00Z">
            <w:rPr>
              <w:rFonts w:ascii="Arial" w:eastAsia="Arial" w:hAnsi="Arial" w:cs="Arial"/>
              <w:sz w:val="24"/>
              <w:szCs w:val="24"/>
            </w:rPr>
          </w:rPrChange>
        </w:rPr>
        <w:t xml:space="preserve"> concentram-se profissionais que, com algum conhecimento específico, podem analisar o problema e cortar pela raiz o que está atrasando o fluxo produtivo da empresa.</w:t>
      </w:r>
    </w:p>
    <w:p w14:paraId="73B55118"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8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85" w:author="Bruno dos Santos Rodrigues" w:date="2016-11-15T22:39:00Z">
            <w:rPr>
              <w:rFonts w:ascii="Arial" w:eastAsia="Arial" w:hAnsi="Arial" w:cs="Arial"/>
              <w:sz w:val="24"/>
              <w:szCs w:val="24"/>
            </w:rPr>
          </w:rPrChange>
        </w:rPr>
        <w:t>Segundo VIVIANE:</w:t>
      </w:r>
    </w:p>
    <w:p w14:paraId="0DF4FDFB"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8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87" w:author="Bruno dos Santos Rodrigues" w:date="2016-11-15T22:39:00Z">
            <w:rPr>
              <w:rFonts w:ascii="Arial" w:eastAsia="Arial" w:hAnsi="Arial" w:cs="Arial"/>
              <w:sz w:val="24"/>
              <w:szCs w:val="24"/>
            </w:rPr>
          </w:rPrChange>
        </w:rPr>
        <w:t>“Além de atuar como ponto único de contato do usuário/cliente com a TI, o Help Desk registra e administra incidentes, buscando restaurar a operação normal do serviço o mais rápido possível. Assim, pode-se dizer que a “imagem” da TI é transmitida ao usuário/cliente através do Help Desk e, por este motivo, o departamento merece atenção especial. ” (VIVIANE, 2010)</w:t>
      </w:r>
      <w:commentRangeEnd w:id="1374"/>
      <w:r w:rsidR="008F6F02" w:rsidRPr="00891873">
        <w:rPr>
          <w:rStyle w:val="Refdecomentrio"/>
          <w:color w:val="000000" w:themeColor="text1"/>
          <w:rPrChange w:id="1388" w:author="Bruno dos Santos Rodrigues" w:date="2016-11-15T22:39:00Z">
            <w:rPr>
              <w:rStyle w:val="Refdecomentrio"/>
            </w:rPr>
          </w:rPrChange>
        </w:rPr>
        <w:commentReference w:id="1374"/>
      </w:r>
    </w:p>
    <w:p w14:paraId="0AC04E31"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8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90" w:author="Bruno dos Santos Rodrigues" w:date="2016-11-15T22:39:00Z">
            <w:rPr>
              <w:rFonts w:ascii="Arial" w:eastAsia="Arial" w:hAnsi="Arial" w:cs="Arial"/>
              <w:sz w:val="24"/>
              <w:szCs w:val="24"/>
            </w:rPr>
          </w:rPrChange>
        </w:rPr>
        <w:t xml:space="preserve">No </w:t>
      </w:r>
      <w:r w:rsidR="002B0158" w:rsidRPr="00891873">
        <w:rPr>
          <w:rFonts w:ascii="Arial" w:eastAsia="Arial" w:hAnsi="Arial" w:cs="Arial"/>
          <w:i/>
          <w:color w:val="000000" w:themeColor="text1"/>
          <w:sz w:val="24"/>
          <w:szCs w:val="24"/>
          <w:rPrChange w:id="1391"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392" w:author="Bruno dos Santos Rodrigues" w:date="2016-11-15T22:39:00Z">
            <w:rPr>
              <w:rFonts w:ascii="Arial" w:eastAsia="Arial" w:hAnsi="Arial" w:cs="Arial"/>
              <w:sz w:val="24"/>
              <w:szCs w:val="24"/>
            </w:rPr>
          </w:rPrChange>
        </w:rPr>
        <w:t xml:space="preserve"> que temos a maior parte do processo de Gerenciamento de Problemas, o objetivo desse processo no ITIL é:</w:t>
      </w:r>
    </w:p>
    <w:p w14:paraId="0E8476A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9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94" w:author="Bruno dos Santos Rodrigues" w:date="2016-11-15T22:39:00Z">
            <w:rPr>
              <w:rFonts w:ascii="Arial" w:eastAsia="Arial" w:hAnsi="Arial" w:cs="Arial"/>
              <w:sz w:val="24"/>
              <w:szCs w:val="24"/>
            </w:rPr>
          </w:rPrChange>
        </w:rPr>
        <w:t>· Minimizar os efeitos adversos nos negócios;</w:t>
      </w:r>
    </w:p>
    <w:p w14:paraId="0AC7ED9C"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9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96" w:author="Bruno dos Santos Rodrigues" w:date="2016-11-15T22:39:00Z">
            <w:rPr>
              <w:rFonts w:ascii="Arial" w:eastAsia="Arial" w:hAnsi="Arial" w:cs="Arial"/>
              <w:sz w:val="24"/>
              <w:szCs w:val="24"/>
            </w:rPr>
          </w:rPrChange>
        </w:rPr>
        <w:t>· Tratar incidentes e problemas causados por erros na infraestrutura;</w:t>
      </w:r>
    </w:p>
    <w:p w14:paraId="32F33B76"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9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398" w:author="Bruno dos Santos Rodrigues" w:date="2016-11-15T22:39:00Z">
            <w:rPr>
              <w:rFonts w:ascii="Arial" w:eastAsia="Arial" w:hAnsi="Arial" w:cs="Arial"/>
              <w:sz w:val="24"/>
              <w:szCs w:val="24"/>
            </w:rPr>
          </w:rPrChange>
        </w:rPr>
        <w:lastRenderedPageBreak/>
        <w:t>· Prevenir para o ativamente a ocorrência dos incidentes, problemas e erros;</w:t>
      </w:r>
    </w:p>
    <w:p w14:paraId="383CE3C7"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39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00" w:author="Bruno dos Santos Rodrigues" w:date="2016-11-15T22:39:00Z">
            <w:rPr>
              <w:rFonts w:ascii="Arial" w:eastAsia="Arial" w:hAnsi="Arial" w:cs="Arial"/>
              <w:sz w:val="24"/>
              <w:szCs w:val="24"/>
            </w:rPr>
          </w:rPrChange>
        </w:rPr>
        <w:t>· Reduzir o número geral de incidentes;</w:t>
      </w:r>
    </w:p>
    <w:p w14:paraId="12FB0ED4"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40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02" w:author="Bruno dos Santos Rodrigues" w:date="2016-11-15T22:39:00Z">
            <w:rPr>
              <w:rFonts w:ascii="Arial" w:eastAsia="Arial" w:hAnsi="Arial" w:cs="Arial"/>
              <w:sz w:val="24"/>
              <w:szCs w:val="24"/>
            </w:rPr>
          </w:rPrChange>
        </w:rPr>
        <w:t xml:space="preserve">Para isso é necessário ter um histórico de incidentes e problemas bem descrito, saber separar o que é o que nesses eventos, interpretar corretamente o resultado de cada ação para evitar novos problemas e com isso reduzir os chamados e o tempo para solucioná-los no </w:t>
      </w:r>
      <w:r w:rsidR="002B0158" w:rsidRPr="00891873">
        <w:rPr>
          <w:rFonts w:ascii="Arial" w:eastAsia="Arial" w:hAnsi="Arial" w:cs="Arial"/>
          <w:i/>
          <w:color w:val="000000" w:themeColor="text1"/>
          <w:sz w:val="24"/>
          <w:szCs w:val="24"/>
          <w:rPrChange w:id="1403"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404" w:author="Bruno dos Santos Rodrigues" w:date="2016-11-15T22:39:00Z">
            <w:rPr>
              <w:rFonts w:ascii="Arial" w:eastAsia="Arial" w:hAnsi="Arial" w:cs="Arial"/>
              <w:sz w:val="24"/>
              <w:szCs w:val="24"/>
            </w:rPr>
          </w:rPrChange>
        </w:rPr>
        <w:t>.</w:t>
      </w:r>
    </w:p>
    <w:p w14:paraId="4474A412"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140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06" w:author="Bruno dos Santos Rodrigues" w:date="2016-11-15T22:39:00Z">
            <w:rPr>
              <w:rFonts w:ascii="Arial" w:eastAsia="Arial" w:hAnsi="Arial" w:cs="Arial"/>
              <w:sz w:val="24"/>
              <w:szCs w:val="24"/>
            </w:rPr>
          </w:rPrChange>
        </w:rPr>
        <w:t xml:space="preserve">Com esses objetivos e necessidades um sistema de </w:t>
      </w:r>
      <w:r w:rsidR="002B0158" w:rsidRPr="00891873">
        <w:rPr>
          <w:rFonts w:ascii="Arial" w:eastAsia="Arial" w:hAnsi="Arial" w:cs="Arial"/>
          <w:i/>
          <w:color w:val="000000" w:themeColor="text1"/>
          <w:sz w:val="24"/>
          <w:szCs w:val="24"/>
          <w:rPrChange w:id="1407" w:author="Bruno dos Santos Rodrigues" w:date="2016-11-15T22:39:00Z">
            <w:rPr>
              <w:rFonts w:ascii="Arial" w:eastAsia="Arial" w:hAnsi="Arial" w:cs="Arial"/>
              <w:i/>
              <w:sz w:val="24"/>
              <w:szCs w:val="24"/>
            </w:rPr>
          </w:rPrChange>
        </w:rPr>
        <w:t>helpdesk</w:t>
      </w:r>
      <w:r w:rsidRPr="00891873">
        <w:rPr>
          <w:rFonts w:ascii="Arial" w:eastAsia="Arial" w:hAnsi="Arial" w:cs="Arial"/>
          <w:color w:val="000000" w:themeColor="text1"/>
          <w:sz w:val="24"/>
          <w:szCs w:val="24"/>
          <w:rPrChange w:id="1408" w:author="Bruno dos Santos Rodrigues" w:date="2016-11-15T22:39:00Z">
            <w:rPr>
              <w:rFonts w:ascii="Arial" w:eastAsia="Arial" w:hAnsi="Arial" w:cs="Arial"/>
              <w:sz w:val="24"/>
              <w:szCs w:val="24"/>
            </w:rPr>
          </w:rPrChange>
        </w:rPr>
        <w:t xml:space="preserve"> eficiente deve ter:</w:t>
      </w:r>
    </w:p>
    <w:p w14:paraId="49C72433" w14:textId="77777777" w:rsidR="00046625" w:rsidRPr="00891873" w:rsidRDefault="00EE55CF" w:rsidP="007B0066">
      <w:pPr>
        <w:numPr>
          <w:ilvl w:val="0"/>
          <w:numId w:val="6"/>
        </w:numPr>
        <w:spacing w:before="120" w:after="0" w:line="360" w:lineRule="auto"/>
        <w:ind w:firstLine="709"/>
        <w:jc w:val="both"/>
        <w:rPr>
          <w:rFonts w:ascii="Arial" w:hAnsi="Arial" w:cs="Arial"/>
          <w:color w:val="000000" w:themeColor="text1"/>
          <w:sz w:val="24"/>
          <w:szCs w:val="24"/>
          <w:rPrChange w:id="140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10" w:author="Bruno dos Santos Rodrigues" w:date="2016-11-15T22:39:00Z">
            <w:rPr>
              <w:rFonts w:ascii="Arial" w:eastAsia="Arial" w:hAnsi="Arial" w:cs="Arial"/>
              <w:sz w:val="24"/>
              <w:szCs w:val="24"/>
            </w:rPr>
          </w:rPrChange>
        </w:rPr>
        <w:t>Formulário de cadastro de eventos no qual seja fácil identificar onde foi o problema, o que causou o problema, quem resolveu o problema e, principalmente, o que foi feito para resolver o problema;</w:t>
      </w:r>
    </w:p>
    <w:p w14:paraId="77C49450" w14:textId="77777777" w:rsidR="00046625" w:rsidRPr="00891873" w:rsidRDefault="00EE55CF" w:rsidP="007B0066">
      <w:pPr>
        <w:numPr>
          <w:ilvl w:val="0"/>
          <w:numId w:val="6"/>
        </w:numPr>
        <w:spacing w:before="120" w:after="0" w:line="360" w:lineRule="auto"/>
        <w:ind w:firstLine="709"/>
        <w:jc w:val="both"/>
        <w:rPr>
          <w:rFonts w:ascii="Arial" w:hAnsi="Arial" w:cs="Arial"/>
          <w:color w:val="000000" w:themeColor="text1"/>
          <w:sz w:val="24"/>
          <w:szCs w:val="24"/>
          <w:rPrChange w:id="141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12" w:author="Bruno dos Santos Rodrigues" w:date="2016-11-15T22:39:00Z">
            <w:rPr>
              <w:rFonts w:ascii="Arial" w:eastAsia="Arial" w:hAnsi="Arial" w:cs="Arial"/>
              <w:sz w:val="24"/>
              <w:szCs w:val="24"/>
            </w:rPr>
          </w:rPrChange>
        </w:rPr>
        <w:t>Sistema de busca que viabilize localizar problemas similares;</w:t>
      </w:r>
    </w:p>
    <w:p w14:paraId="4B7AAE75" w14:textId="77777777" w:rsidR="00046625" w:rsidRPr="00891873" w:rsidRDefault="00EE55CF" w:rsidP="007B0066">
      <w:pPr>
        <w:numPr>
          <w:ilvl w:val="0"/>
          <w:numId w:val="6"/>
        </w:numPr>
        <w:spacing w:before="120" w:after="0" w:line="360" w:lineRule="auto"/>
        <w:ind w:firstLine="709"/>
        <w:jc w:val="both"/>
        <w:rPr>
          <w:rFonts w:ascii="Arial" w:hAnsi="Arial" w:cs="Arial"/>
          <w:color w:val="000000" w:themeColor="text1"/>
          <w:sz w:val="24"/>
          <w:szCs w:val="24"/>
          <w:rPrChange w:id="141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14" w:author="Bruno dos Santos Rodrigues" w:date="2016-11-15T22:39:00Z">
            <w:rPr>
              <w:rFonts w:ascii="Arial" w:eastAsia="Arial" w:hAnsi="Arial" w:cs="Arial"/>
              <w:sz w:val="24"/>
              <w:szCs w:val="24"/>
            </w:rPr>
          </w:rPrChange>
        </w:rPr>
        <w:t>Controle de usuário</w:t>
      </w:r>
      <w:r w:rsidR="005B3B13" w:rsidRPr="00891873">
        <w:rPr>
          <w:rFonts w:ascii="Arial" w:eastAsia="Arial" w:hAnsi="Arial" w:cs="Arial"/>
          <w:color w:val="000000" w:themeColor="text1"/>
          <w:sz w:val="24"/>
          <w:szCs w:val="24"/>
          <w:rPrChange w:id="1415" w:author="Bruno dos Santos Rodrigues" w:date="2016-11-15T22:39:00Z">
            <w:rPr>
              <w:rFonts w:ascii="Arial" w:eastAsia="Arial" w:hAnsi="Arial" w:cs="Arial"/>
              <w:sz w:val="24"/>
              <w:szCs w:val="24"/>
            </w:rPr>
          </w:rPrChange>
        </w:rPr>
        <w:t>s</w:t>
      </w:r>
      <w:r w:rsidRPr="00891873">
        <w:rPr>
          <w:rFonts w:ascii="Arial" w:eastAsia="Arial" w:hAnsi="Arial" w:cs="Arial"/>
          <w:color w:val="000000" w:themeColor="text1"/>
          <w:sz w:val="24"/>
          <w:szCs w:val="24"/>
          <w:rPrChange w:id="1416" w:author="Bruno dos Santos Rodrigues" w:date="2016-11-15T22:39:00Z">
            <w:rPr>
              <w:rFonts w:ascii="Arial" w:eastAsia="Arial" w:hAnsi="Arial" w:cs="Arial"/>
              <w:sz w:val="24"/>
              <w:szCs w:val="24"/>
            </w:rPr>
          </w:rPrChange>
        </w:rPr>
        <w:t xml:space="preserve"> para que cada um possa cuidar exclusivamente do que foi atribuído a ele, mas que possa consultar tudo que já foi feito;</w:t>
      </w:r>
    </w:p>
    <w:p w14:paraId="3C839FD6" w14:textId="77777777" w:rsidR="00046625" w:rsidRPr="00891873" w:rsidRDefault="00EE55CF" w:rsidP="007B0066">
      <w:pPr>
        <w:numPr>
          <w:ilvl w:val="0"/>
          <w:numId w:val="6"/>
        </w:numPr>
        <w:spacing w:before="120" w:after="0" w:line="360" w:lineRule="auto"/>
        <w:ind w:firstLine="709"/>
        <w:jc w:val="both"/>
        <w:rPr>
          <w:rFonts w:ascii="Arial" w:hAnsi="Arial" w:cs="Arial"/>
          <w:color w:val="000000" w:themeColor="text1"/>
          <w:sz w:val="24"/>
          <w:szCs w:val="24"/>
          <w:rPrChange w:id="141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18" w:author="Bruno dos Santos Rodrigues" w:date="2016-11-15T22:39:00Z">
            <w:rPr>
              <w:rFonts w:ascii="Arial" w:eastAsia="Arial" w:hAnsi="Arial" w:cs="Arial"/>
              <w:sz w:val="24"/>
              <w:szCs w:val="24"/>
            </w:rPr>
          </w:rPrChange>
        </w:rPr>
        <w:t>Interface simples e que sempre aparenta ser a mesma independente do sistema operacional e dispositivo utilizado para acessá-lo.</w:t>
      </w:r>
    </w:p>
    <w:p w14:paraId="2097ACB6" w14:textId="77777777" w:rsidR="00046625" w:rsidRPr="00891873" w:rsidRDefault="00D60BF2" w:rsidP="007B0066">
      <w:pPr>
        <w:pStyle w:val="Ttulo3"/>
        <w:numPr>
          <w:ilvl w:val="1"/>
          <w:numId w:val="21"/>
        </w:numPr>
        <w:spacing w:before="480"/>
        <w:ind w:left="426"/>
        <w:rPr>
          <w:rFonts w:ascii="Arial" w:hAnsi="Arial" w:cs="Arial"/>
          <w:b/>
          <w:color w:val="000000" w:themeColor="text1"/>
          <w:rPrChange w:id="1419" w:author="Bruno dos Santos Rodrigues" w:date="2016-11-15T22:39:00Z">
            <w:rPr>
              <w:rFonts w:ascii="Arial" w:hAnsi="Arial" w:cs="Arial"/>
              <w:b/>
            </w:rPr>
          </w:rPrChange>
        </w:rPr>
      </w:pPr>
      <w:bookmarkStart w:id="1420" w:name="_3j2qqm3" w:colFirst="0" w:colLast="0"/>
      <w:bookmarkStart w:id="1421" w:name="_Toc466999234"/>
      <w:bookmarkEnd w:id="1420"/>
      <w:r w:rsidRPr="00891873">
        <w:rPr>
          <w:rFonts w:ascii="Arial" w:eastAsia="Arial" w:hAnsi="Arial" w:cs="Arial"/>
          <w:b/>
          <w:color w:val="000000" w:themeColor="text1"/>
          <w:rPrChange w:id="1422" w:author="Bruno dos Santos Rodrigues" w:date="2016-11-15T22:39:00Z">
            <w:rPr>
              <w:rFonts w:ascii="Arial" w:eastAsia="Arial" w:hAnsi="Arial" w:cs="Arial"/>
              <w:b/>
              <w:color w:val="auto"/>
            </w:rPr>
          </w:rPrChange>
        </w:rPr>
        <w:t>Análise de Requisitos</w:t>
      </w:r>
      <w:bookmarkEnd w:id="1421"/>
    </w:p>
    <w:p w14:paraId="75C97F08" w14:textId="77777777" w:rsidR="00046625" w:rsidRPr="00891873" w:rsidRDefault="00EE55CF" w:rsidP="007B0066">
      <w:pPr>
        <w:numPr>
          <w:ilvl w:val="0"/>
          <w:numId w:val="5"/>
        </w:numPr>
        <w:spacing w:before="240"/>
        <w:ind w:left="426" w:hanging="360"/>
        <w:rPr>
          <w:rFonts w:ascii="Arial" w:eastAsia="Arial" w:hAnsi="Arial" w:cs="Arial"/>
          <w:color w:val="000000" w:themeColor="text1"/>
          <w:sz w:val="24"/>
          <w:szCs w:val="24"/>
          <w:rPrChange w:id="1423" w:author="Bruno dos Santos Rodrigues" w:date="2016-11-15T22:39:00Z">
            <w:rPr>
              <w:rFonts w:ascii="Arial" w:eastAsia="Arial" w:hAnsi="Arial" w:cs="Arial"/>
              <w:sz w:val="24"/>
              <w:szCs w:val="24"/>
            </w:rPr>
          </w:rPrChange>
        </w:rPr>
      </w:pPr>
      <w:r w:rsidRPr="00891873">
        <w:rPr>
          <w:rFonts w:ascii="Arial" w:eastAsia="Arial" w:hAnsi="Arial" w:cs="Arial"/>
          <w:b/>
          <w:color w:val="000000" w:themeColor="text1"/>
          <w:sz w:val="24"/>
          <w:szCs w:val="24"/>
          <w:rPrChange w:id="1424" w:author="Bruno dos Santos Rodrigues" w:date="2016-11-15T22:39:00Z">
            <w:rPr>
              <w:rFonts w:ascii="Arial" w:eastAsia="Arial" w:hAnsi="Arial" w:cs="Arial"/>
              <w:b/>
              <w:sz w:val="24"/>
              <w:szCs w:val="24"/>
            </w:rPr>
          </w:rPrChange>
        </w:rPr>
        <w:t xml:space="preserve">Lista </w:t>
      </w:r>
      <w:r w:rsidR="00FE60D1" w:rsidRPr="00891873">
        <w:rPr>
          <w:rFonts w:ascii="Arial" w:eastAsia="Arial" w:hAnsi="Arial" w:cs="Arial"/>
          <w:b/>
          <w:color w:val="000000" w:themeColor="text1"/>
          <w:sz w:val="24"/>
          <w:szCs w:val="24"/>
          <w:rPrChange w:id="1425"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426" w:author="Bruno dos Santos Rodrigues" w:date="2016-11-15T22:39:00Z">
            <w:rPr>
              <w:rFonts w:ascii="Arial" w:eastAsia="Arial" w:hAnsi="Arial" w:cs="Arial"/>
              <w:b/>
              <w:sz w:val="24"/>
              <w:szCs w:val="24"/>
            </w:rPr>
          </w:rPrChange>
        </w:rPr>
        <w:t>e Requisitos Funcionais</w:t>
      </w:r>
    </w:p>
    <w:tbl>
      <w:tblPr>
        <w:tblStyle w:val="Tabelacomgrade"/>
        <w:tblW w:w="0" w:type="auto"/>
        <w:tblInd w:w="49" w:type="dxa"/>
        <w:tblLook w:val="04A0" w:firstRow="1" w:lastRow="0" w:firstColumn="1" w:lastColumn="0" w:noHBand="0" w:noVBand="1"/>
      </w:tblPr>
      <w:tblGrid>
        <w:gridCol w:w="1619"/>
        <w:gridCol w:w="6971"/>
      </w:tblGrid>
      <w:tr w:rsidR="000C7F23" w:rsidRPr="00891873" w14:paraId="32D2C11E" w14:textId="77777777" w:rsidTr="000613E1">
        <w:tc>
          <w:tcPr>
            <w:tcW w:w="1619" w:type="dxa"/>
          </w:tcPr>
          <w:p w14:paraId="4E1B4998" w14:textId="77777777" w:rsidR="000C7F23" w:rsidRPr="00891873" w:rsidRDefault="000C7F23" w:rsidP="000613E1">
            <w:pPr>
              <w:spacing w:after="160" w:line="259" w:lineRule="auto"/>
              <w:jc w:val="center"/>
              <w:rPr>
                <w:rFonts w:ascii="Arial" w:eastAsia="Arial" w:hAnsi="Arial" w:cs="Arial"/>
                <w:b/>
                <w:color w:val="000000" w:themeColor="text1"/>
                <w:sz w:val="24"/>
                <w:szCs w:val="24"/>
                <w:rPrChange w:id="1427"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428" w:author="Bruno dos Santos Rodrigues" w:date="2016-11-15T22:39:00Z">
                  <w:rPr>
                    <w:rFonts w:ascii="Arial" w:eastAsia="Arial" w:hAnsi="Arial" w:cs="Arial"/>
                    <w:b/>
                    <w:sz w:val="24"/>
                    <w:szCs w:val="24"/>
                  </w:rPr>
                </w:rPrChange>
              </w:rPr>
              <w:t>Número</w:t>
            </w:r>
          </w:p>
        </w:tc>
        <w:tc>
          <w:tcPr>
            <w:tcW w:w="6971" w:type="dxa"/>
          </w:tcPr>
          <w:p w14:paraId="07E33772" w14:textId="77777777" w:rsidR="000C7F23" w:rsidRPr="00891873" w:rsidRDefault="000C7F23" w:rsidP="007B0066">
            <w:pPr>
              <w:spacing w:after="160" w:line="259" w:lineRule="auto"/>
              <w:rPr>
                <w:rFonts w:ascii="Arial" w:eastAsia="Arial" w:hAnsi="Arial" w:cs="Arial"/>
                <w:b/>
                <w:color w:val="000000" w:themeColor="text1"/>
                <w:sz w:val="24"/>
                <w:szCs w:val="24"/>
                <w:rPrChange w:id="1429"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430" w:author="Bruno dos Santos Rodrigues" w:date="2016-11-15T22:39:00Z">
                  <w:rPr>
                    <w:rFonts w:ascii="Arial" w:eastAsia="Arial" w:hAnsi="Arial" w:cs="Arial"/>
                    <w:b/>
                    <w:sz w:val="24"/>
                    <w:szCs w:val="24"/>
                  </w:rPr>
                </w:rPrChange>
              </w:rPr>
              <w:t>Nome/Breve Descrição</w:t>
            </w:r>
          </w:p>
        </w:tc>
      </w:tr>
      <w:tr w:rsidR="000613E1" w:rsidRPr="00891873" w14:paraId="2839978D" w14:textId="77777777" w:rsidTr="007B0066">
        <w:tc>
          <w:tcPr>
            <w:tcW w:w="1619" w:type="dxa"/>
          </w:tcPr>
          <w:p w14:paraId="5A477849" w14:textId="77777777" w:rsidR="000613E1" w:rsidRPr="00891873" w:rsidRDefault="000613E1" w:rsidP="007B0066">
            <w:pPr>
              <w:jc w:val="center"/>
              <w:rPr>
                <w:rFonts w:ascii="Arial" w:eastAsia="Arial" w:hAnsi="Arial" w:cs="Arial"/>
                <w:color w:val="000000" w:themeColor="text1"/>
                <w:sz w:val="24"/>
                <w:szCs w:val="24"/>
                <w:rPrChange w:id="143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32" w:author="Bruno dos Santos Rodrigues" w:date="2016-11-15T22:39:00Z">
                  <w:rPr>
                    <w:rFonts w:ascii="Arial" w:eastAsia="Arial" w:hAnsi="Arial" w:cs="Arial"/>
                    <w:sz w:val="24"/>
                    <w:szCs w:val="24"/>
                  </w:rPr>
                </w:rPrChange>
              </w:rPr>
              <w:t>RF1</w:t>
            </w:r>
          </w:p>
        </w:tc>
        <w:tc>
          <w:tcPr>
            <w:tcW w:w="6971" w:type="dxa"/>
          </w:tcPr>
          <w:p w14:paraId="02DE60F0" w14:textId="77777777" w:rsidR="000613E1" w:rsidRPr="00891873" w:rsidRDefault="000613E1" w:rsidP="007B0066">
            <w:pPr>
              <w:rPr>
                <w:rFonts w:ascii="Arial" w:hAnsi="Arial" w:cs="Arial"/>
                <w:color w:val="000000" w:themeColor="text1"/>
                <w:sz w:val="24"/>
                <w:szCs w:val="24"/>
                <w:rPrChange w:id="143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34" w:author="Bruno dos Santos Rodrigues" w:date="2016-11-15T22:39:00Z">
                  <w:rPr>
                    <w:rFonts w:ascii="Arial" w:eastAsia="Arial" w:hAnsi="Arial" w:cs="Arial"/>
                    <w:sz w:val="24"/>
                    <w:szCs w:val="24"/>
                  </w:rPr>
                </w:rPrChange>
              </w:rPr>
              <w:t xml:space="preserve"> USUÁRIO</w:t>
            </w:r>
          </w:p>
        </w:tc>
      </w:tr>
      <w:tr w:rsidR="000613E1" w:rsidRPr="00891873" w14:paraId="10781C19" w14:textId="77777777" w:rsidTr="007B0066">
        <w:tc>
          <w:tcPr>
            <w:tcW w:w="1619" w:type="dxa"/>
          </w:tcPr>
          <w:p w14:paraId="4477D730" w14:textId="77777777" w:rsidR="000613E1" w:rsidRPr="00891873" w:rsidRDefault="000613E1" w:rsidP="007B0066">
            <w:pPr>
              <w:jc w:val="center"/>
              <w:rPr>
                <w:rFonts w:ascii="Arial" w:eastAsia="Arial" w:hAnsi="Arial" w:cs="Arial"/>
                <w:color w:val="000000" w:themeColor="text1"/>
                <w:sz w:val="24"/>
                <w:szCs w:val="24"/>
                <w:rPrChange w:id="143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36" w:author="Bruno dos Santos Rodrigues" w:date="2016-11-15T22:39:00Z">
                  <w:rPr>
                    <w:rFonts w:ascii="Arial" w:eastAsia="Arial" w:hAnsi="Arial" w:cs="Arial"/>
                    <w:sz w:val="24"/>
                    <w:szCs w:val="24"/>
                  </w:rPr>
                </w:rPrChange>
              </w:rPr>
              <w:t>RF2</w:t>
            </w:r>
          </w:p>
        </w:tc>
        <w:tc>
          <w:tcPr>
            <w:tcW w:w="6971" w:type="dxa"/>
          </w:tcPr>
          <w:p w14:paraId="44872A8C" w14:textId="77777777" w:rsidR="000613E1" w:rsidRPr="00891873" w:rsidRDefault="000613E1" w:rsidP="007B0066">
            <w:pPr>
              <w:rPr>
                <w:rFonts w:ascii="Arial" w:hAnsi="Arial" w:cs="Arial"/>
                <w:color w:val="000000" w:themeColor="text1"/>
                <w:sz w:val="24"/>
                <w:szCs w:val="24"/>
                <w:rPrChange w:id="143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38" w:author="Bruno dos Santos Rodrigues" w:date="2016-11-15T22:39:00Z">
                  <w:rPr>
                    <w:rFonts w:ascii="Arial" w:eastAsia="Arial" w:hAnsi="Arial" w:cs="Arial"/>
                    <w:sz w:val="24"/>
                    <w:szCs w:val="24"/>
                  </w:rPr>
                </w:rPrChange>
              </w:rPr>
              <w:t xml:space="preserve"> INCLUIR USUÁRIO</w:t>
            </w:r>
          </w:p>
        </w:tc>
      </w:tr>
      <w:tr w:rsidR="000613E1" w:rsidRPr="00891873" w14:paraId="014113C6" w14:textId="77777777" w:rsidTr="007B0066">
        <w:tc>
          <w:tcPr>
            <w:tcW w:w="1619" w:type="dxa"/>
          </w:tcPr>
          <w:p w14:paraId="6ADA9963" w14:textId="77777777" w:rsidR="000613E1" w:rsidRPr="00891873" w:rsidRDefault="000613E1" w:rsidP="007B0066">
            <w:pPr>
              <w:jc w:val="center"/>
              <w:rPr>
                <w:rFonts w:ascii="Arial" w:eastAsia="Arial" w:hAnsi="Arial" w:cs="Arial"/>
                <w:color w:val="000000" w:themeColor="text1"/>
                <w:sz w:val="24"/>
                <w:szCs w:val="24"/>
                <w:rPrChange w:id="143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40" w:author="Bruno dos Santos Rodrigues" w:date="2016-11-15T22:39:00Z">
                  <w:rPr>
                    <w:rFonts w:ascii="Arial" w:eastAsia="Arial" w:hAnsi="Arial" w:cs="Arial"/>
                    <w:sz w:val="24"/>
                    <w:szCs w:val="24"/>
                  </w:rPr>
                </w:rPrChange>
              </w:rPr>
              <w:t>RF3</w:t>
            </w:r>
          </w:p>
        </w:tc>
        <w:tc>
          <w:tcPr>
            <w:tcW w:w="6971" w:type="dxa"/>
          </w:tcPr>
          <w:p w14:paraId="5F3B4E8B" w14:textId="77777777" w:rsidR="000613E1" w:rsidRPr="00891873" w:rsidRDefault="000613E1" w:rsidP="007B0066">
            <w:pPr>
              <w:rPr>
                <w:rFonts w:ascii="Arial" w:hAnsi="Arial" w:cs="Arial"/>
                <w:color w:val="000000" w:themeColor="text1"/>
                <w:sz w:val="24"/>
                <w:szCs w:val="24"/>
                <w:rPrChange w:id="144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42" w:author="Bruno dos Santos Rodrigues" w:date="2016-11-15T22:39:00Z">
                  <w:rPr>
                    <w:rFonts w:ascii="Arial" w:eastAsia="Arial" w:hAnsi="Arial" w:cs="Arial"/>
                    <w:sz w:val="24"/>
                    <w:szCs w:val="24"/>
                  </w:rPr>
                </w:rPrChange>
              </w:rPr>
              <w:t xml:space="preserve"> ALTERAR USUÁRIO</w:t>
            </w:r>
          </w:p>
        </w:tc>
      </w:tr>
      <w:tr w:rsidR="000613E1" w:rsidRPr="00891873" w14:paraId="6A201683" w14:textId="77777777" w:rsidTr="007B0066">
        <w:tc>
          <w:tcPr>
            <w:tcW w:w="1619" w:type="dxa"/>
          </w:tcPr>
          <w:p w14:paraId="38A04E46" w14:textId="77777777" w:rsidR="000613E1" w:rsidRPr="00891873" w:rsidRDefault="000613E1" w:rsidP="007B0066">
            <w:pPr>
              <w:jc w:val="center"/>
              <w:rPr>
                <w:rFonts w:ascii="Arial" w:eastAsia="Arial" w:hAnsi="Arial" w:cs="Arial"/>
                <w:color w:val="000000" w:themeColor="text1"/>
                <w:sz w:val="24"/>
                <w:szCs w:val="24"/>
                <w:rPrChange w:id="144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44" w:author="Bruno dos Santos Rodrigues" w:date="2016-11-15T22:39:00Z">
                  <w:rPr>
                    <w:rFonts w:ascii="Arial" w:eastAsia="Arial" w:hAnsi="Arial" w:cs="Arial"/>
                    <w:sz w:val="24"/>
                    <w:szCs w:val="24"/>
                  </w:rPr>
                </w:rPrChange>
              </w:rPr>
              <w:t>RF4</w:t>
            </w:r>
          </w:p>
        </w:tc>
        <w:tc>
          <w:tcPr>
            <w:tcW w:w="6971" w:type="dxa"/>
          </w:tcPr>
          <w:p w14:paraId="78E7A7DF" w14:textId="77777777" w:rsidR="000613E1" w:rsidRPr="00891873" w:rsidRDefault="000613E1" w:rsidP="007B0066">
            <w:pPr>
              <w:rPr>
                <w:rFonts w:ascii="Arial" w:hAnsi="Arial" w:cs="Arial"/>
                <w:color w:val="000000" w:themeColor="text1"/>
                <w:sz w:val="24"/>
                <w:szCs w:val="24"/>
                <w:rPrChange w:id="144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46" w:author="Bruno dos Santos Rodrigues" w:date="2016-11-15T22:39:00Z">
                  <w:rPr>
                    <w:rFonts w:ascii="Arial" w:eastAsia="Arial" w:hAnsi="Arial" w:cs="Arial"/>
                    <w:sz w:val="24"/>
                    <w:szCs w:val="24"/>
                  </w:rPr>
                </w:rPrChange>
              </w:rPr>
              <w:t xml:space="preserve"> EXCLUIR USUÁRIO</w:t>
            </w:r>
          </w:p>
        </w:tc>
      </w:tr>
      <w:tr w:rsidR="000613E1" w:rsidRPr="00891873" w14:paraId="58F54D86" w14:textId="77777777" w:rsidTr="007B0066">
        <w:tc>
          <w:tcPr>
            <w:tcW w:w="1619" w:type="dxa"/>
          </w:tcPr>
          <w:p w14:paraId="6C0C8D35" w14:textId="77777777" w:rsidR="000613E1" w:rsidRPr="00891873" w:rsidRDefault="000613E1" w:rsidP="007B0066">
            <w:pPr>
              <w:jc w:val="center"/>
              <w:rPr>
                <w:rFonts w:ascii="Arial" w:eastAsia="Arial" w:hAnsi="Arial" w:cs="Arial"/>
                <w:color w:val="000000" w:themeColor="text1"/>
                <w:sz w:val="24"/>
                <w:szCs w:val="24"/>
                <w:rPrChange w:id="144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48" w:author="Bruno dos Santos Rodrigues" w:date="2016-11-15T22:39:00Z">
                  <w:rPr>
                    <w:rFonts w:ascii="Arial" w:eastAsia="Arial" w:hAnsi="Arial" w:cs="Arial"/>
                    <w:sz w:val="24"/>
                    <w:szCs w:val="24"/>
                  </w:rPr>
                </w:rPrChange>
              </w:rPr>
              <w:t>RF5</w:t>
            </w:r>
          </w:p>
        </w:tc>
        <w:tc>
          <w:tcPr>
            <w:tcW w:w="6971" w:type="dxa"/>
          </w:tcPr>
          <w:p w14:paraId="3892207E" w14:textId="77777777" w:rsidR="000613E1" w:rsidRPr="00891873" w:rsidRDefault="000613E1" w:rsidP="007B0066">
            <w:pPr>
              <w:rPr>
                <w:rFonts w:ascii="Arial" w:hAnsi="Arial" w:cs="Arial"/>
                <w:color w:val="000000" w:themeColor="text1"/>
                <w:sz w:val="24"/>
                <w:szCs w:val="24"/>
                <w:rPrChange w:id="144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50" w:author="Bruno dos Santos Rodrigues" w:date="2016-11-15T22:39:00Z">
                  <w:rPr>
                    <w:rFonts w:ascii="Arial" w:eastAsia="Arial" w:hAnsi="Arial" w:cs="Arial"/>
                    <w:sz w:val="24"/>
                    <w:szCs w:val="24"/>
                  </w:rPr>
                </w:rPrChange>
              </w:rPr>
              <w:t xml:space="preserve"> LISTA DE USUÁRIO</w:t>
            </w:r>
          </w:p>
        </w:tc>
      </w:tr>
      <w:tr w:rsidR="000613E1" w:rsidRPr="00891873" w14:paraId="34E6C78C" w14:textId="77777777" w:rsidTr="007B0066">
        <w:tc>
          <w:tcPr>
            <w:tcW w:w="1619" w:type="dxa"/>
          </w:tcPr>
          <w:p w14:paraId="55AC0005" w14:textId="77777777" w:rsidR="000613E1" w:rsidRPr="00891873" w:rsidRDefault="000613E1" w:rsidP="007B0066">
            <w:pPr>
              <w:jc w:val="center"/>
              <w:rPr>
                <w:rFonts w:ascii="Arial" w:eastAsia="Arial" w:hAnsi="Arial" w:cs="Arial"/>
                <w:color w:val="000000" w:themeColor="text1"/>
                <w:sz w:val="24"/>
                <w:szCs w:val="24"/>
                <w:rPrChange w:id="145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52" w:author="Bruno dos Santos Rodrigues" w:date="2016-11-15T22:39:00Z">
                  <w:rPr>
                    <w:rFonts w:ascii="Arial" w:eastAsia="Arial" w:hAnsi="Arial" w:cs="Arial"/>
                    <w:sz w:val="24"/>
                    <w:szCs w:val="24"/>
                  </w:rPr>
                </w:rPrChange>
              </w:rPr>
              <w:t>RF6</w:t>
            </w:r>
          </w:p>
        </w:tc>
        <w:tc>
          <w:tcPr>
            <w:tcW w:w="6971" w:type="dxa"/>
          </w:tcPr>
          <w:p w14:paraId="4289A0B3" w14:textId="77777777" w:rsidR="000613E1" w:rsidRPr="00891873" w:rsidRDefault="000613E1" w:rsidP="007B0066">
            <w:pPr>
              <w:rPr>
                <w:rFonts w:ascii="Arial" w:hAnsi="Arial" w:cs="Arial"/>
                <w:color w:val="000000" w:themeColor="text1"/>
                <w:sz w:val="24"/>
                <w:szCs w:val="24"/>
                <w:rPrChange w:id="145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54" w:author="Bruno dos Santos Rodrigues" w:date="2016-11-15T22:39:00Z">
                  <w:rPr>
                    <w:rFonts w:ascii="Arial" w:eastAsia="Arial" w:hAnsi="Arial" w:cs="Arial"/>
                    <w:sz w:val="24"/>
                    <w:szCs w:val="24"/>
                  </w:rPr>
                </w:rPrChange>
              </w:rPr>
              <w:t xml:space="preserve">  CONSULTA DE USUÁRIO</w:t>
            </w:r>
          </w:p>
        </w:tc>
      </w:tr>
      <w:tr w:rsidR="000613E1" w:rsidRPr="00891873" w14:paraId="078C6D8B" w14:textId="77777777" w:rsidTr="007B0066">
        <w:tc>
          <w:tcPr>
            <w:tcW w:w="1619" w:type="dxa"/>
          </w:tcPr>
          <w:p w14:paraId="14821B81" w14:textId="77777777" w:rsidR="000613E1" w:rsidRPr="00891873" w:rsidRDefault="000613E1" w:rsidP="007B0066">
            <w:pPr>
              <w:jc w:val="center"/>
              <w:rPr>
                <w:rFonts w:ascii="Arial" w:eastAsia="Arial" w:hAnsi="Arial" w:cs="Arial"/>
                <w:color w:val="000000" w:themeColor="text1"/>
                <w:sz w:val="24"/>
                <w:szCs w:val="24"/>
                <w:rPrChange w:id="145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56" w:author="Bruno dos Santos Rodrigues" w:date="2016-11-15T22:39:00Z">
                  <w:rPr>
                    <w:rFonts w:ascii="Arial" w:eastAsia="Arial" w:hAnsi="Arial" w:cs="Arial"/>
                    <w:sz w:val="24"/>
                    <w:szCs w:val="24"/>
                  </w:rPr>
                </w:rPrChange>
              </w:rPr>
              <w:t>RF7</w:t>
            </w:r>
          </w:p>
        </w:tc>
        <w:tc>
          <w:tcPr>
            <w:tcW w:w="6971" w:type="dxa"/>
          </w:tcPr>
          <w:p w14:paraId="5E65EEF1" w14:textId="77777777" w:rsidR="000613E1" w:rsidRPr="00891873" w:rsidRDefault="000613E1" w:rsidP="007B0066">
            <w:pPr>
              <w:rPr>
                <w:rFonts w:ascii="Arial" w:hAnsi="Arial" w:cs="Arial"/>
                <w:color w:val="000000" w:themeColor="text1"/>
                <w:sz w:val="24"/>
                <w:szCs w:val="24"/>
                <w:rPrChange w:id="145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58" w:author="Bruno dos Santos Rodrigues" w:date="2016-11-15T22:39:00Z">
                  <w:rPr>
                    <w:rFonts w:ascii="Arial" w:eastAsia="Arial" w:hAnsi="Arial" w:cs="Arial"/>
                    <w:sz w:val="24"/>
                    <w:szCs w:val="24"/>
                  </w:rPr>
                </w:rPrChange>
              </w:rPr>
              <w:t xml:space="preserve"> CONTROLE DE ACESSO DA APLICAÇÃO</w:t>
            </w:r>
          </w:p>
        </w:tc>
      </w:tr>
      <w:tr w:rsidR="000613E1" w:rsidRPr="00891873" w14:paraId="11661EF6" w14:textId="77777777" w:rsidTr="007B0066">
        <w:tc>
          <w:tcPr>
            <w:tcW w:w="1619" w:type="dxa"/>
          </w:tcPr>
          <w:p w14:paraId="315326BE" w14:textId="77777777" w:rsidR="000613E1" w:rsidRPr="00891873" w:rsidRDefault="000613E1" w:rsidP="007B0066">
            <w:pPr>
              <w:jc w:val="center"/>
              <w:rPr>
                <w:rFonts w:ascii="Arial" w:eastAsia="Arial" w:hAnsi="Arial" w:cs="Arial"/>
                <w:color w:val="000000" w:themeColor="text1"/>
                <w:sz w:val="24"/>
                <w:szCs w:val="24"/>
                <w:rPrChange w:id="145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60" w:author="Bruno dos Santos Rodrigues" w:date="2016-11-15T22:39:00Z">
                  <w:rPr>
                    <w:rFonts w:ascii="Arial" w:eastAsia="Arial" w:hAnsi="Arial" w:cs="Arial"/>
                    <w:sz w:val="24"/>
                    <w:szCs w:val="24"/>
                  </w:rPr>
                </w:rPrChange>
              </w:rPr>
              <w:t>RF8</w:t>
            </w:r>
          </w:p>
        </w:tc>
        <w:tc>
          <w:tcPr>
            <w:tcW w:w="6971" w:type="dxa"/>
          </w:tcPr>
          <w:p w14:paraId="5E02182B" w14:textId="77777777" w:rsidR="000613E1" w:rsidRPr="00891873" w:rsidRDefault="000613E1" w:rsidP="007B0066">
            <w:pPr>
              <w:rPr>
                <w:rFonts w:ascii="Arial" w:hAnsi="Arial" w:cs="Arial"/>
                <w:color w:val="000000" w:themeColor="text1"/>
                <w:sz w:val="24"/>
                <w:szCs w:val="24"/>
                <w:rPrChange w:id="146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62" w:author="Bruno dos Santos Rodrigues" w:date="2016-11-15T22:39:00Z">
                  <w:rPr>
                    <w:rFonts w:ascii="Arial" w:eastAsia="Arial" w:hAnsi="Arial" w:cs="Arial"/>
                    <w:sz w:val="24"/>
                    <w:szCs w:val="24"/>
                  </w:rPr>
                </w:rPrChange>
              </w:rPr>
              <w:t xml:space="preserve"> ALTERAR SENHA</w:t>
            </w:r>
          </w:p>
        </w:tc>
      </w:tr>
      <w:tr w:rsidR="000613E1" w:rsidRPr="00891873" w14:paraId="7C887751" w14:textId="77777777" w:rsidTr="007B0066">
        <w:tc>
          <w:tcPr>
            <w:tcW w:w="1619" w:type="dxa"/>
          </w:tcPr>
          <w:p w14:paraId="15BE8814" w14:textId="77777777" w:rsidR="000613E1" w:rsidRPr="00891873" w:rsidRDefault="000613E1" w:rsidP="007B0066">
            <w:pPr>
              <w:jc w:val="center"/>
              <w:rPr>
                <w:rFonts w:ascii="Arial" w:eastAsia="Arial" w:hAnsi="Arial" w:cs="Arial"/>
                <w:color w:val="000000" w:themeColor="text1"/>
                <w:sz w:val="24"/>
                <w:szCs w:val="24"/>
                <w:rPrChange w:id="146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64" w:author="Bruno dos Santos Rodrigues" w:date="2016-11-15T22:39:00Z">
                  <w:rPr>
                    <w:rFonts w:ascii="Arial" w:eastAsia="Arial" w:hAnsi="Arial" w:cs="Arial"/>
                    <w:sz w:val="24"/>
                    <w:szCs w:val="24"/>
                  </w:rPr>
                </w:rPrChange>
              </w:rPr>
              <w:lastRenderedPageBreak/>
              <w:t>RF9</w:t>
            </w:r>
          </w:p>
        </w:tc>
        <w:tc>
          <w:tcPr>
            <w:tcW w:w="6971" w:type="dxa"/>
          </w:tcPr>
          <w:p w14:paraId="49773065" w14:textId="77777777" w:rsidR="000613E1" w:rsidRPr="00891873" w:rsidRDefault="000613E1" w:rsidP="007B0066">
            <w:pPr>
              <w:rPr>
                <w:rFonts w:ascii="Arial" w:hAnsi="Arial" w:cs="Arial"/>
                <w:color w:val="000000" w:themeColor="text1"/>
                <w:sz w:val="24"/>
                <w:szCs w:val="24"/>
                <w:rPrChange w:id="146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66" w:author="Bruno dos Santos Rodrigues" w:date="2016-11-15T22:39:00Z">
                  <w:rPr>
                    <w:rFonts w:ascii="Arial" w:eastAsia="Arial" w:hAnsi="Arial" w:cs="Arial"/>
                    <w:sz w:val="24"/>
                    <w:szCs w:val="24"/>
                  </w:rPr>
                </w:rPrChange>
              </w:rPr>
              <w:t xml:space="preserve"> ESQUECEU SENHA</w:t>
            </w:r>
          </w:p>
        </w:tc>
      </w:tr>
      <w:tr w:rsidR="000613E1" w:rsidRPr="00891873" w14:paraId="08AC7733" w14:textId="77777777" w:rsidTr="007B0066">
        <w:tc>
          <w:tcPr>
            <w:tcW w:w="1619" w:type="dxa"/>
          </w:tcPr>
          <w:p w14:paraId="1A565C75" w14:textId="77777777" w:rsidR="000613E1" w:rsidRPr="00891873" w:rsidRDefault="000613E1" w:rsidP="007B0066">
            <w:pPr>
              <w:jc w:val="center"/>
              <w:rPr>
                <w:rFonts w:ascii="Arial" w:eastAsia="Arial" w:hAnsi="Arial" w:cs="Arial"/>
                <w:color w:val="000000" w:themeColor="text1"/>
                <w:sz w:val="24"/>
                <w:szCs w:val="24"/>
                <w:rPrChange w:id="146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68" w:author="Bruno dos Santos Rodrigues" w:date="2016-11-15T22:39:00Z">
                  <w:rPr>
                    <w:rFonts w:ascii="Arial" w:eastAsia="Arial" w:hAnsi="Arial" w:cs="Arial"/>
                    <w:sz w:val="24"/>
                    <w:szCs w:val="24"/>
                  </w:rPr>
                </w:rPrChange>
              </w:rPr>
              <w:t>RF10</w:t>
            </w:r>
          </w:p>
        </w:tc>
        <w:tc>
          <w:tcPr>
            <w:tcW w:w="6971" w:type="dxa"/>
          </w:tcPr>
          <w:p w14:paraId="7E25BC0F" w14:textId="77777777" w:rsidR="000613E1" w:rsidRPr="00891873" w:rsidRDefault="000613E1" w:rsidP="007B0066">
            <w:pPr>
              <w:rPr>
                <w:rFonts w:ascii="Arial" w:hAnsi="Arial" w:cs="Arial"/>
                <w:color w:val="000000" w:themeColor="text1"/>
                <w:sz w:val="24"/>
                <w:szCs w:val="24"/>
                <w:rPrChange w:id="146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70" w:author="Bruno dos Santos Rodrigues" w:date="2016-11-15T22:39:00Z">
                  <w:rPr>
                    <w:rFonts w:ascii="Arial" w:eastAsia="Arial" w:hAnsi="Arial" w:cs="Arial"/>
                    <w:sz w:val="24"/>
                    <w:szCs w:val="24"/>
                  </w:rPr>
                </w:rPrChange>
              </w:rPr>
              <w:t xml:space="preserve"> CHAMADO</w:t>
            </w:r>
          </w:p>
        </w:tc>
      </w:tr>
      <w:tr w:rsidR="000613E1" w:rsidRPr="00891873" w14:paraId="1576BA4A" w14:textId="77777777" w:rsidTr="007B0066">
        <w:tc>
          <w:tcPr>
            <w:tcW w:w="1619" w:type="dxa"/>
          </w:tcPr>
          <w:p w14:paraId="5B659ACB" w14:textId="77777777" w:rsidR="000613E1" w:rsidRPr="00891873" w:rsidRDefault="000613E1" w:rsidP="007B0066">
            <w:pPr>
              <w:jc w:val="center"/>
              <w:rPr>
                <w:rFonts w:ascii="Arial" w:eastAsia="Arial" w:hAnsi="Arial" w:cs="Arial"/>
                <w:color w:val="000000" w:themeColor="text1"/>
                <w:sz w:val="24"/>
                <w:szCs w:val="24"/>
                <w:rPrChange w:id="147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72" w:author="Bruno dos Santos Rodrigues" w:date="2016-11-15T22:39:00Z">
                  <w:rPr>
                    <w:rFonts w:ascii="Arial" w:eastAsia="Arial" w:hAnsi="Arial" w:cs="Arial"/>
                    <w:sz w:val="24"/>
                    <w:szCs w:val="24"/>
                  </w:rPr>
                </w:rPrChange>
              </w:rPr>
              <w:t>RF11</w:t>
            </w:r>
          </w:p>
        </w:tc>
        <w:tc>
          <w:tcPr>
            <w:tcW w:w="6971" w:type="dxa"/>
          </w:tcPr>
          <w:p w14:paraId="63F05195" w14:textId="77777777" w:rsidR="000613E1" w:rsidRPr="00891873" w:rsidRDefault="000613E1" w:rsidP="007B0066">
            <w:pPr>
              <w:rPr>
                <w:rFonts w:ascii="Arial" w:hAnsi="Arial" w:cs="Arial"/>
                <w:color w:val="000000" w:themeColor="text1"/>
                <w:sz w:val="24"/>
                <w:szCs w:val="24"/>
                <w:rPrChange w:id="147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74" w:author="Bruno dos Santos Rodrigues" w:date="2016-11-15T22:39:00Z">
                  <w:rPr>
                    <w:rFonts w:ascii="Arial" w:eastAsia="Arial" w:hAnsi="Arial" w:cs="Arial"/>
                    <w:sz w:val="24"/>
                    <w:szCs w:val="24"/>
                  </w:rPr>
                </w:rPrChange>
              </w:rPr>
              <w:t xml:space="preserve"> INCLUIR CHAMADO</w:t>
            </w:r>
          </w:p>
        </w:tc>
      </w:tr>
      <w:tr w:rsidR="000613E1" w:rsidRPr="00891873" w14:paraId="2792F734" w14:textId="77777777" w:rsidTr="007B0066">
        <w:tc>
          <w:tcPr>
            <w:tcW w:w="1619" w:type="dxa"/>
          </w:tcPr>
          <w:p w14:paraId="06D577B6" w14:textId="77777777" w:rsidR="000613E1" w:rsidRPr="00891873" w:rsidRDefault="000613E1" w:rsidP="007B0066">
            <w:pPr>
              <w:jc w:val="center"/>
              <w:rPr>
                <w:rFonts w:ascii="Arial" w:eastAsia="Arial" w:hAnsi="Arial" w:cs="Arial"/>
                <w:color w:val="000000" w:themeColor="text1"/>
                <w:sz w:val="24"/>
                <w:szCs w:val="24"/>
                <w:rPrChange w:id="147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76" w:author="Bruno dos Santos Rodrigues" w:date="2016-11-15T22:39:00Z">
                  <w:rPr>
                    <w:rFonts w:ascii="Arial" w:eastAsia="Arial" w:hAnsi="Arial" w:cs="Arial"/>
                    <w:sz w:val="24"/>
                    <w:szCs w:val="24"/>
                  </w:rPr>
                </w:rPrChange>
              </w:rPr>
              <w:t>RF12</w:t>
            </w:r>
          </w:p>
        </w:tc>
        <w:tc>
          <w:tcPr>
            <w:tcW w:w="6971" w:type="dxa"/>
          </w:tcPr>
          <w:p w14:paraId="465E37E4" w14:textId="77777777" w:rsidR="000613E1" w:rsidRPr="00891873" w:rsidRDefault="000613E1" w:rsidP="007B0066">
            <w:pPr>
              <w:rPr>
                <w:rFonts w:ascii="Arial" w:hAnsi="Arial" w:cs="Arial"/>
                <w:color w:val="000000" w:themeColor="text1"/>
                <w:sz w:val="24"/>
                <w:szCs w:val="24"/>
                <w:rPrChange w:id="147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78" w:author="Bruno dos Santos Rodrigues" w:date="2016-11-15T22:39:00Z">
                  <w:rPr>
                    <w:rFonts w:ascii="Arial" w:eastAsia="Arial" w:hAnsi="Arial" w:cs="Arial"/>
                    <w:sz w:val="24"/>
                    <w:szCs w:val="24"/>
                  </w:rPr>
                </w:rPrChange>
              </w:rPr>
              <w:t xml:space="preserve"> EXCLUIR CHAMADO</w:t>
            </w:r>
          </w:p>
        </w:tc>
      </w:tr>
      <w:tr w:rsidR="000613E1" w:rsidRPr="00891873" w14:paraId="3D0B6B07" w14:textId="77777777" w:rsidTr="007B0066">
        <w:tc>
          <w:tcPr>
            <w:tcW w:w="1619" w:type="dxa"/>
          </w:tcPr>
          <w:p w14:paraId="4C224368" w14:textId="77777777" w:rsidR="000613E1" w:rsidRPr="00891873" w:rsidRDefault="000613E1" w:rsidP="007B0066">
            <w:pPr>
              <w:jc w:val="center"/>
              <w:rPr>
                <w:rFonts w:ascii="Arial" w:eastAsia="Arial" w:hAnsi="Arial" w:cs="Arial"/>
                <w:color w:val="000000" w:themeColor="text1"/>
                <w:sz w:val="24"/>
                <w:szCs w:val="24"/>
                <w:rPrChange w:id="147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80" w:author="Bruno dos Santos Rodrigues" w:date="2016-11-15T22:39:00Z">
                  <w:rPr>
                    <w:rFonts w:ascii="Arial" w:eastAsia="Arial" w:hAnsi="Arial" w:cs="Arial"/>
                    <w:sz w:val="24"/>
                    <w:szCs w:val="24"/>
                  </w:rPr>
                </w:rPrChange>
              </w:rPr>
              <w:t>RF13</w:t>
            </w:r>
          </w:p>
        </w:tc>
        <w:tc>
          <w:tcPr>
            <w:tcW w:w="6971" w:type="dxa"/>
          </w:tcPr>
          <w:p w14:paraId="5980CB7D" w14:textId="77777777" w:rsidR="000613E1" w:rsidRPr="00891873" w:rsidRDefault="000613E1" w:rsidP="007B0066">
            <w:pPr>
              <w:rPr>
                <w:rFonts w:ascii="Arial" w:hAnsi="Arial" w:cs="Arial"/>
                <w:color w:val="000000" w:themeColor="text1"/>
                <w:sz w:val="24"/>
                <w:szCs w:val="24"/>
                <w:rPrChange w:id="148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82" w:author="Bruno dos Santos Rodrigues" w:date="2016-11-15T22:39:00Z">
                  <w:rPr>
                    <w:rFonts w:ascii="Arial" w:eastAsia="Arial" w:hAnsi="Arial" w:cs="Arial"/>
                    <w:sz w:val="24"/>
                    <w:szCs w:val="24"/>
                  </w:rPr>
                </w:rPrChange>
              </w:rPr>
              <w:t xml:space="preserve"> ALTERAÇÃO DO CHAMADO</w:t>
            </w:r>
          </w:p>
        </w:tc>
      </w:tr>
      <w:tr w:rsidR="000613E1" w:rsidRPr="00891873" w14:paraId="3C971E91" w14:textId="77777777" w:rsidTr="007B0066">
        <w:tc>
          <w:tcPr>
            <w:tcW w:w="1619" w:type="dxa"/>
          </w:tcPr>
          <w:p w14:paraId="7A15C59B" w14:textId="77777777" w:rsidR="000613E1" w:rsidRPr="00891873" w:rsidRDefault="000613E1" w:rsidP="007B0066">
            <w:pPr>
              <w:jc w:val="center"/>
              <w:rPr>
                <w:rFonts w:ascii="Arial" w:eastAsia="Arial" w:hAnsi="Arial" w:cs="Arial"/>
                <w:color w:val="000000" w:themeColor="text1"/>
                <w:sz w:val="24"/>
                <w:szCs w:val="24"/>
                <w:rPrChange w:id="148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84" w:author="Bruno dos Santos Rodrigues" w:date="2016-11-15T22:39:00Z">
                  <w:rPr>
                    <w:rFonts w:ascii="Arial" w:eastAsia="Arial" w:hAnsi="Arial" w:cs="Arial"/>
                    <w:sz w:val="24"/>
                    <w:szCs w:val="24"/>
                  </w:rPr>
                </w:rPrChange>
              </w:rPr>
              <w:t>RF14</w:t>
            </w:r>
          </w:p>
        </w:tc>
        <w:tc>
          <w:tcPr>
            <w:tcW w:w="6971" w:type="dxa"/>
          </w:tcPr>
          <w:p w14:paraId="304AB1E3" w14:textId="77777777" w:rsidR="000613E1" w:rsidRPr="00891873" w:rsidRDefault="000613E1" w:rsidP="007B0066">
            <w:pPr>
              <w:rPr>
                <w:rFonts w:ascii="Arial" w:hAnsi="Arial" w:cs="Arial"/>
                <w:color w:val="000000" w:themeColor="text1"/>
                <w:sz w:val="24"/>
                <w:szCs w:val="24"/>
                <w:rPrChange w:id="148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86" w:author="Bruno dos Santos Rodrigues" w:date="2016-11-15T22:39:00Z">
                  <w:rPr>
                    <w:rFonts w:ascii="Arial" w:eastAsia="Arial" w:hAnsi="Arial" w:cs="Arial"/>
                    <w:sz w:val="24"/>
                    <w:szCs w:val="24"/>
                  </w:rPr>
                </w:rPrChange>
              </w:rPr>
              <w:t xml:space="preserve"> CATEGORIA</w:t>
            </w:r>
          </w:p>
        </w:tc>
      </w:tr>
      <w:tr w:rsidR="000613E1" w:rsidRPr="00891873" w14:paraId="4792C1A7" w14:textId="77777777" w:rsidTr="007B0066">
        <w:tc>
          <w:tcPr>
            <w:tcW w:w="1619" w:type="dxa"/>
          </w:tcPr>
          <w:p w14:paraId="0C7C76FF" w14:textId="77777777" w:rsidR="000613E1" w:rsidRPr="00891873" w:rsidRDefault="000613E1" w:rsidP="007B0066">
            <w:pPr>
              <w:jc w:val="center"/>
              <w:rPr>
                <w:rFonts w:ascii="Arial" w:eastAsia="Arial" w:hAnsi="Arial" w:cs="Arial"/>
                <w:color w:val="000000" w:themeColor="text1"/>
                <w:sz w:val="24"/>
                <w:szCs w:val="24"/>
                <w:rPrChange w:id="148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88" w:author="Bruno dos Santos Rodrigues" w:date="2016-11-15T22:39:00Z">
                  <w:rPr>
                    <w:rFonts w:ascii="Arial" w:eastAsia="Arial" w:hAnsi="Arial" w:cs="Arial"/>
                    <w:sz w:val="24"/>
                    <w:szCs w:val="24"/>
                  </w:rPr>
                </w:rPrChange>
              </w:rPr>
              <w:t>RF15</w:t>
            </w:r>
          </w:p>
        </w:tc>
        <w:tc>
          <w:tcPr>
            <w:tcW w:w="6971" w:type="dxa"/>
          </w:tcPr>
          <w:p w14:paraId="1DEDD1B5" w14:textId="77777777" w:rsidR="000613E1" w:rsidRPr="00891873" w:rsidRDefault="000613E1" w:rsidP="007B0066">
            <w:pPr>
              <w:rPr>
                <w:rFonts w:ascii="Arial" w:hAnsi="Arial" w:cs="Arial"/>
                <w:color w:val="000000" w:themeColor="text1"/>
                <w:sz w:val="24"/>
                <w:szCs w:val="24"/>
                <w:rPrChange w:id="148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90" w:author="Bruno dos Santos Rodrigues" w:date="2016-11-15T22:39:00Z">
                  <w:rPr>
                    <w:rFonts w:ascii="Arial" w:eastAsia="Arial" w:hAnsi="Arial" w:cs="Arial"/>
                    <w:sz w:val="24"/>
                    <w:szCs w:val="24"/>
                  </w:rPr>
                </w:rPrChange>
              </w:rPr>
              <w:t xml:space="preserve"> INCLUIR CATEGORIA</w:t>
            </w:r>
          </w:p>
        </w:tc>
      </w:tr>
      <w:tr w:rsidR="000613E1" w:rsidRPr="00891873" w14:paraId="5584089B" w14:textId="77777777" w:rsidTr="007B0066">
        <w:tc>
          <w:tcPr>
            <w:tcW w:w="1619" w:type="dxa"/>
          </w:tcPr>
          <w:p w14:paraId="641C06A5" w14:textId="77777777" w:rsidR="000613E1" w:rsidRPr="00891873" w:rsidRDefault="000613E1" w:rsidP="007B0066">
            <w:pPr>
              <w:jc w:val="center"/>
              <w:rPr>
                <w:rFonts w:ascii="Arial" w:eastAsia="Arial" w:hAnsi="Arial" w:cs="Arial"/>
                <w:color w:val="000000" w:themeColor="text1"/>
                <w:sz w:val="24"/>
                <w:szCs w:val="24"/>
                <w:rPrChange w:id="149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92" w:author="Bruno dos Santos Rodrigues" w:date="2016-11-15T22:39:00Z">
                  <w:rPr>
                    <w:rFonts w:ascii="Arial" w:eastAsia="Arial" w:hAnsi="Arial" w:cs="Arial"/>
                    <w:sz w:val="24"/>
                    <w:szCs w:val="24"/>
                  </w:rPr>
                </w:rPrChange>
              </w:rPr>
              <w:t>RF16</w:t>
            </w:r>
          </w:p>
        </w:tc>
        <w:tc>
          <w:tcPr>
            <w:tcW w:w="6971" w:type="dxa"/>
          </w:tcPr>
          <w:p w14:paraId="2237E61F" w14:textId="77777777" w:rsidR="000613E1" w:rsidRPr="00891873" w:rsidRDefault="000613E1" w:rsidP="007B0066">
            <w:pPr>
              <w:rPr>
                <w:rFonts w:ascii="Arial" w:hAnsi="Arial" w:cs="Arial"/>
                <w:color w:val="000000" w:themeColor="text1"/>
                <w:sz w:val="24"/>
                <w:szCs w:val="24"/>
                <w:rPrChange w:id="149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94" w:author="Bruno dos Santos Rodrigues" w:date="2016-11-15T22:39:00Z">
                  <w:rPr>
                    <w:rFonts w:ascii="Arial" w:eastAsia="Arial" w:hAnsi="Arial" w:cs="Arial"/>
                    <w:sz w:val="24"/>
                    <w:szCs w:val="24"/>
                  </w:rPr>
                </w:rPrChange>
              </w:rPr>
              <w:t xml:space="preserve"> ALTERAR CATEGORIA</w:t>
            </w:r>
          </w:p>
        </w:tc>
      </w:tr>
      <w:tr w:rsidR="000613E1" w:rsidRPr="00891873" w14:paraId="6A8900F1" w14:textId="77777777" w:rsidTr="007B0066">
        <w:tc>
          <w:tcPr>
            <w:tcW w:w="1619" w:type="dxa"/>
          </w:tcPr>
          <w:p w14:paraId="454AF7E0" w14:textId="77777777" w:rsidR="000613E1" w:rsidRPr="00891873" w:rsidRDefault="000613E1" w:rsidP="007B0066">
            <w:pPr>
              <w:jc w:val="center"/>
              <w:rPr>
                <w:rFonts w:ascii="Arial" w:eastAsia="Arial" w:hAnsi="Arial" w:cs="Arial"/>
                <w:color w:val="000000" w:themeColor="text1"/>
                <w:sz w:val="24"/>
                <w:szCs w:val="24"/>
                <w:rPrChange w:id="149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496" w:author="Bruno dos Santos Rodrigues" w:date="2016-11-15T22:39:00Z">
                  <w:rPr>
                    <w:rFonts w:ascii="Arial" w:eastAsia="Arial" w:hAnsi="Arial" w:cs="Arial"/>
                    <w:sz w:val="24"/>
                    <w:szCs w:val="24"/>
                  </w:rPr>
                </w:rPrChange>
              </w:rPr>
              <w:t>RF17</w:t>
            </w:r>
          </w:p>
        </w:tc>
        <w:tc>
          <w:tcPr>
            <w:tcW w:w="6971" w:type="dxa"/>
          </w:tcPr>
          <w:p w14:paraId="681436D9" w14:textId="77777777" w:rsidR="000613E1" w:rsidRPr="00891873" w:rsidRDefault="000613E1" w:rsidP="007B0066">
            <w:pPr>
              <w:rPr>
                <w:rFonts w:ascii="Arial" w:hAnsi="Arial" w:cs="Arial"/>
                <w:color w:val="000000" w:themeColor="text1"/>
                <w:sz w:val="24"/>
                <w:szCs w:val="24"/>
                <w:rPrChange w:id="149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498" w:author="Bruno dos Santos Rodrigues" w:date="2016-11-15T22:39:00Z">
                  <w:rPr>
                    <w:rFonts w:ascii="Arial" w:eastAsia="Arial" w:hAnsi="Arial" w:cs="Arial"/>
                    <w:sz w:val="24"/>
                    <w:szCs w:val="24"/>
                  </w:rPr>
                </w:rPrChange>
              </w:rPr>
              <w:t xml:space="preserve"> EXCLUIR CATEGORIA</w:t>
            </w:r>
          </w:p>
        </w:tc>
      </w:tr>
      <w:tr w:rsidR="000613E1" w:rsidRPr="00891873" w14:paraId="7E026684" w14:textId="77777777" w:rsidTr="007B0066">
        <w:tc>
          <w:tcPr>
            <w:tcW w:w="1619" w:type="dxa"/>
          </w:tcPr>
          <w:p w14:paraId="24F5FCC9" w14:textId="77777777" w:rsidR="000613E1" w:rsidRPr="00891873" w:rsidRDefault="000613E1" w:rsidP="007B0066">
            <w:pPr>
              <w:jc w:val="center"/>
              <w:rPr>
                <w:rFonts w:ascii="Arial" w:eastAsia="Arial" w:hAnsi="Arial" w:cs="Arial"/>
                <w:color w:val="000000" w:themeColor="text1"/>
                <w:sz w:val="24"/>
                <w:szCs w:val="24"/>
                <w:rPrChange w:id="149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00" w:author="Bruno dos Santos Rodrigues" w:date="2016-11-15T22:39:00Z">
                  <w:rPr>
                    <w:rFonts w:ascii="Arial" w:eastAsia="Arial" w:hAnsi="Arial" w:cs="Arial"/>
                    <w:sz w:val="24"/>
                    <w:szCs w:val="24"/>
                  </w:rPr>
                </w:rPrChange>
              </w:rPr>
              <w:t>RF18</w:t>
            </w:r>
          </w:p>
        </w:tc>
        <w:tc>
          <w:tcPr>
            <w:tcW w:w="6971" w:type="dxa"/>
          </w:tcPr>
          <w:p w14:paraId="0BEF7FB1" w14:textId="77777777" w:rsidR="000613E1" w:rsidRPr="00891873" w:rsidRDefault="000613E1" w:rsidP="007B0066">
            <w:pPr>
              <w:rPr>
                <w:rFonts w:ascii="Arial" w:hAnsi="Arial" w:cs="Arial"/>
                <w:color w:val="000000" w:themeColor="text1"/>
                <w:sz w:val="24"/>
                <w:szCs w:val="24"/>
                <w:rPrChange w:id="150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02" w:author="Bruno dos Santos Rodrigues" w:date="2016-11-15T22:39:00Z">
                  <w:rPr>
                    <w:rFonts w:ascii="Arial" w:eastAsia="Arial" w:hAnsi="Arial" w:cs="Arial"/>
                    <w:sz w:val="24"/>
                    <w:szCs w:val="24"/>
                  </w:rPr>
                </w:rPrChange>
              </w:rPr>
              <w:t xml:space="preserve"> CRIAÇÃO DE GRUPO DE USUÁRIO</w:t>
            </w:r>
          </w:p>
        </w:tc>
      </w:tr>
      <w:tr w:rsidR="000613E1" w:rsidRPr="00891873" w14:paraId="1D7A3DD9" w14:textId="77777777" w:rsidTr="007B0066">
        <w:tc>
          <w:tcPr>
            <w:tcW w:w="1619" w:type="dxa"/>
          </w:tcPr>
          <w:p w14:paraId="3D23BF27" w14:textId="77777777" w:rsidR="000613E1" w:rsidRPr="00891873" w:rsidRDefault="000613E1" w:rsidP="007B0066">
            <w:pPr>
              <w:jc w:val="center"/>
              <w:rPr>
                <w:rFonts w:ascii="Arial" w:eastAsia="Arial" w:hAnsi="Arial" w:cs="Arial"/>
                <w:color w:val="000000" w:themeColor="text1"/>
                <w:sz w:val="24"/>
                <w:szCs w:val="24"/>
                <w:rPrChange w:id="150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04" w:author="Bruno dos Santos Rodrigues" w:date="2016-11-15T22:39:00Z">
                  <w:rPr>
                    <w:rFonts w:ascii="Arial" w:eastAsia="Arial" w:hAnsi="Arial" w:cs="Arial"/>
                    <w:sz w:val="24"/>
                    <w:szCs w:val="24"/>
                  </w:rPr>
                </w:rPrChange>
              </w:rPr>
              <w:t>RF19</w:t>
            </w:r>
          </w:p>
        </w:tc>
        <w:tc>
          <w:tcPr>
            <w:tcW w:w="6971" w:type="dxa"/>
          </w:tcPr>
          <w:p w14:paraId="1F6915E9" w14:textId="77777777" w:rsidR="000613E1" w:rsidRPr="00891873" w:rsidRDefault="000613E1" w:rsidP="007B0066">
            <w:pPr>
              <w:rPr>
                <w:rFonts w:ascii="Arial" w:hAnsi="Arial" w:cs="Arial"/>
                <w:color w:val="000000" w:themeColor="text1"/>
                <w:sz w:val="24"/>
                <w:szCs w:val="24"/>
                <w:rPrChange w:id="150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06" w:author="Bruno dos Santos Rodrigues" w:date="2016-11-15T22:39:00Z">
                  <w:rPr>
                    <w:rFonts w:ascii="Arial" w:eastAsia="Arial" w:hAnsi="Arial" w:cs="Arial"/>
                    <w:sz w:val="24"/>
                    <w:szCs w:val="24"/>
                  </w:rPr>
                </w:rPrChange>
              </w:rPr>
              <w:t xml:space="preserve"> ATRIBUIÇÃO DE PAPÉIS PARA GRUPO DE USUÁRIO</w:t>
            </w:r>
          </w:p>
        </w:tc>
      </w:tr>
      <w:tr w:rsidR="000613E1" w:rsidRPr="00891873" w14:paraId="2D5C5BC3" w14:textId="77777777" w:rsidTr="007B0066">
        <w:tc>
          <w:tcPr>
            <w:tcW w:w="1619" w:type="dxa"/>
          </w:tcPr>
          <w:p w14:paraId="75A37C21" w14:textId="77777777" w:rsidR="000613E1" w:rsidRPr="00891873" w:rsidRDefault="000613E1" w:rsidP="007B0066">
            <w:pPr>
              <w:jc w:val="center"/>
              <w:rPr>
                <w:rFonts w:ascii="Arial" w:eastAsia="Arial" w:hAnsi="Arial" w:cs="Arial"/>
                <w:color w:val="000000" w:themeColor="text1"/>
                <w:sz w:val="24"/>
                <w:szCs w:val="24"/>
                <w:rPrChange w:id="150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08" w:author="Bruno dos Santos Rodrigues" w:date="2016-11-15T22:39:00Z">
                  <w:rPr>
                    <w:rFonts w:ascii="Arial" w:eastAsia="Arial" w:hAnsi="Arial" w:cs="Arial"/>
                    <w:sz w:val="24"/>
                    <w:szCs w:val="24"/>
                  </w:rPr>
                </w:rPrChange>
              </w:rPr>
              <w:t>RF20</w:t>
            </w:r>
          </w:p>
        </w:tc>
        <w:tc>
          <w:tcPr>
            <w:tcW w:w="6971" w:type="dxa"/>
          </w:tcPr>
          <w:p w14:paraId="1BDDF713" w14:textId="77777777" w:rsidR="000613E1" w:rsidRPr="00891873" w:rsidRDefault="000613E1" w:rsidP="007B0066">
            <w:pPr>
              <w:rPr>
                <w:rFonts w:ascii="Arial" w:hAnsi="Arial" w:cs="Arial"/>
                <w:color w:val="000000" w:themeColor="text1"/>
                <w:sz w:val="24"/>
                <w:szCs w:val="24"/>
                <w:rPrChange w:id="150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10" w:author="Bruno dos Santos Rodrigues" w:date="2016-11-15T22:39:00Z">
                  <w:rPr>
                    <w:rFonts w:ascii="Arial" w:eastAsia="Arial" w:hAnsi="Arial" w:cs="Arial"/>
                    <w:sz w:val="24"/>
                    <w:szCs w:val="24"/>
                  </w:rPr>
                </w:rPrChange>
              </w:rPr>
              <w:t xml:space="preserve"> RELATÓRIO TEMPO DE RESPOSTA X CATEGORIA</w:t>
            </w:r>
          </w:p>
        </w:tc>
      </w:tr>
      <w:tr w:rsidR="000613E1" w:rsidRPr="00891873" w14:paraId="32C69FA6" w14:textId="77777777" w:rsidTr="007B0066">
        <w:tc>
          <w:tcPr>
            <w:tcW w:w="1619" w:type="dxa"/>
          </w:tcPr>
          <w:p w14:paraId="4B3902BC" w14:textId="77777777" w:rsidR="000613E1" w:rsidRPr="00891873" w:rsidRDefault="000613E1" w:rsidP="007B0066">
            <w:pPr>
              <w:jc w:val="center"/>
              <w:rPr>
                <w:rFonts w:ascii="Arial" w:eastAsia="Arial" w:hAnsi="Arial" w:cs="Arial"/>
                <w:color w:val="000000" w:themeColor="text1"/>
                <w:sz w:val="24"/>
                <w:szCs w:val="24"/>
                <w:rPrChange w:id="151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12" w:author="Bruno dos Santos Rodrigues" w:date="2016-11-15T22:39:00Z">
                  <w:rPr>
                    <w:rFonts w:ascii="Arial" w:eastAsia="Arial" w:hAnsi="Arial" w:cs="Arial"/>
                    <w:sz w:val="24"/>
                    <w:szCs w:val="24"/>
                  </w:rPr>
                </w:rPrChange>
              </w:rPr>
              <w:t>RF21</w:t>
            </w:r>
          </w:p>
        </w:tc>
        <w:tc>
          <w:tcPr>
            <w:tcW w:w="6971" w:type="dxa"/>
          </w:tcPr>
          <w:p w14:paraId="652AB74B" w14:textId="77777777" w:rsidR="000613E1" w:rsidRPr="00891873" w:rsidRDefault="000613E1" w:rsidP="007B0066">
            <w:pPr>
              <w:rPr>
                <w:rFonts w:ascii="Arial" w:hAnsi="Arial" w:cs="Arial"/>
                <w:color w:val="000000" w:themeColor="text1"/>
                <w:sz w:val="24"/>
                <w:szCs w:val="24"/>
                <w:rPrChange w:id="151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14" w:author="Bruno dos Santos Rodrigues" w:date="2016-11-15T22:39:00Z">
                  <w:rPr>
                    <w:rFonts w:ascii="Arial" w:eastAsia="Arial" w:hAnsi="Arial" w:cs="Arial"/>
                    <w:sz w:val="24"/>
                    <w:szCs w:val="24"/>
                  </w:rPr>
                </w:rPrChange>
              </w:rPr>
              <w:t xml:space="preserve"> RELATÓRIO TEMPO DE RESPOSTA ESPERADO</w:t>
            </w:r>
          </w:p>
        </w:tc>
      </w:tr>
      <w:tr w:rsidR="000613E1" w:rsidRPr="00891873" w14:paraId="3B45FABB" w14:textId="77777777" w:rsidTr="007B0066">
        <w:tc>
          <w:tcPr>
            <w:tcW w:w="1619" w:type="dxa"/>
          </w:tcPr>
          <w:p w14:paraId="08E77042" w14:textId="77777777" w:rsidR="000613E1" w:rsidRPr="00891873" w:rsidRDefault="000613E1" w:rsidP="007B0066">
            <w:pPr>
              <w:jc w:val="center"/>
              <w:rPr>
                <w:rFonts w:ascii="Arial" w:eastAsia="Arial" w:hAnsi="Arial" w:cs="Arial"/>
                <w:color w:val="000000" w:themeColor="text1"/>
                <w:sz w:val="24"/>
                <w:szCs w:val="24"/>
                <w:rPrChange w:id="151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16" w:author="Bruno dos Santos Rodrigues" w:date="2016-11-15T22:39:00Z">
                  <w:rPr>
                    <w:rFonts w:ascii="Arial" w:eastAsia="Arial" w:hAnsi="Arial" w:cs="Arial"/>
                    <w:sz w:val="24"/>
                    <w:szCs w:val="24"/>
                  </w:rPr>
                </w:rPrChange>
              </w:rPr>
              <w:t>RF22</w:t>
            </w:r>
          </w:p>
        </w:tc>
        <w:tc>
          <w:tcPr>
            <w:tcW w:w="6971" w:type="dxa"/>
          </w:tcPr>
          <w:p w14:paraId="31CA5C5C" w14:textId="77777777" w:rsidR="000613E1" w:rsidRPr="00891873" w:rsidRDefault="000613E1" w:rsidP="007B0066">
            <w:pPr>
              <w:rPr>
                <w:rFonts w:ascii="Arial" w:hAnsi="Arial" w:cs="Arial"/>
                <w:color w:val="000000" w:themeColor="text1"/>
                <w:sz w:val="24"/>
                <w:szCs w:val="24"/>
                <w:rPrChange w:id="151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18" w:author="Bruno dos Santos Rodrigues" w:date="2016-11-15T22:39:00Z">
                  <w:rPr>
                    <w:rFonts w:ascii="Arial" w:eastAsia="Arial" w:hAnsi="Arial" w:cs="Arial"/>
                    <w:sz w:val="24"/>
                    <w:szCs w:val="24"/>
                  </w:rPr>
                </w:rPrChange>
              </w:rPr>
              <w:t xml:space="preserve"> RELATÓRIO CHAMADO ABERTO</w:t>
            </w:r>
          </w:p>
        </w:tc>
      </w:tr>
      <w:tr w:rsidR="000613E1" w:rsidRPr="00891873" w14:paraId="6B030859" w14:textId="77777777" w:rsidTr="007B0066">
        <w:tc>
          <w:tcPr>
            <w:tcW w:w="1619" w:type="dxa"/>
          </w:tcPr>
          <w:p w14:paraId="06B0B273" w14:textId="77777777" w:rsidR="000613E1" w:rsidRPr="00891873" w:rsidRDefault="000613E1" w:rsidP="007B0066">
            <w:pPr>
              <w:jc w:val="center"/>
              <w:rPr>
                <w:rFonts w:ascii="Arial" w:eastAsia="Arial" w:hAnsi="Arial" w:cs="Arial"/>
                <w:color w:val="000000" w:themeColor="text1"/>
                <w:sz w:val="24"/>
                <w:szCs w:val="24"/>
                <w:rPrChange w:id="151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20" w:author="Bruno dos Santos Rodrigues" w:date="2016-11-15T22:39:00Z">
                  <w:rPr>
                    <w:rFonts w:ascii="Arial" w:eastAsia="Arial" w:hAnsi="Arial" w:cs="Arial"/>
                    <w:sz w:val="24"/>
                    <w:szCs w:val="24"/>
                  </w:rPr>
                </w:rPrChange>
              </w:rPr>
              <w:t>RF23</w:t>
            </w:r>
          </w:p>
        </w:tc>
        <w:tc>
          <w:tcPr>
            <w:tcW w:w="6971" w:type="dxa"/>
          </w:tcPr>
          <w:p w14:paraId="43BAA970" w14:textId="77777777" w:rsidR="000613E1" w:rsidRPr="00891873" w:rsidRDefault="000613E1" w:rsidP="007B0066">
            <w:pPr>
              <w:rPr>
                <w:rFonts w:ascii="Arial" w:hAnsi="Arial" w:cs="Arial"/>
                <w:color w:val="000000" w:themeColor="text1"/>
                <w:sz w:val="24"/>
                <w:szCs w:val="24"/>
                <w:rPrChange w:id="152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22" w:author="Bruno dos Santos Rodrigues" w:date="2016-11-15T22:39:00Z">
                  <w:rPr>
                    <w:rFonts w:ascii="Arial" w:eastAsia="Arial" w:hAnsi="Arial" w:cs="Arial"/>
                    <w:sz w:val="24"/>
                    <w:szCs w:val="24"/>
                  </w:rPr>
                </w:rPrChange>
              </w:rPr>
              <w:t xml:space="preserve"> RELATÓRIO CHAMADO ABERTO X RESPONSÁVEL</w:t>
            </w:r>
          </w:p>
        </w:tc>
      </w:tr>
      <w:tr w:rsidR="000613E1" w:rsidRPr="00891873" w14:paraId="77AD2B69" w14:textId="77777777" w:rsidTr="007B0066">
        <w:tc>
          <w:tcPr>
            <w:tcW w:w="1619" w:type="dxa"/>
          </w:tcPr>
          <w:p w14:paraId="6E64364A" w14:textId="77777777" w:rsidR="000613E1" w:rsidRPr="00891873" w:rsidRDefault="000613E1" w:rsidP="007B0066">
            <w:pPr>
              <w:jc w:val="center"/>
              <w:rPr>
                <w:rFonts w:ascii="Arial" w:eastAsia="Arial" w:hAnsi="Arial" w:cs="Arial"/>
                <w:color w:val="000000" w:themeColor="text1"/>
                <w:sz w:val="24"/>
                <w:szCs w:val="24"/>
                <w:rPrChange w:id="152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24" w:author="Bruno dos Santos Rodrigues" w:date="2016-11-15T22:39:00Z">
                  <w:rPr>
                    <w:rFonts w:ascii="Arial" w:eastAsia="Arial" w:hAnsi="Arial" w:cs="Arial"/>
                    <w:sz w:val="24"/>
                    <w:szCs w:val="24"/>
                  </w:rPr>
                </w:rPrChange>
              </w:rPr>
              <w:t>RF24</w:t>
            </w:r>
          </w:p>
        </w:tc>
        <w:tc>
          <w:tcPr>
            <w:tcW w:w="6971" w:type="dxa"/>
          </w:tcPr>
          <w:p w14:paraId="1583ADBF" w14:textId="77777777" w:rsidR="000613E1" w:rsidRPr="00891873" w:rsidRDefault="000613E1" w:rsidP="007B0066">
            <w:pPr>
              <w:rPr>
                <w:rFonts w:ascii="Arial" w:hAnsi="Arial" w:cs="Arial"/>
                <w:color w:val="000000" w:themeColor="text1"/>
                <w:sz w:val="24"/>
                <w:szCs w:val="24"/>
                <w:rPrChange w:id="152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26" w:author="Bruno dos Santos Rodrigues" w:date="2016-11-15T22:39:00Z">
                  <w:rPr>
                    <w:rFonts w:ascii="Arial" w:eastAsia="Arial" w:hAnsi="Arial" w:cs="Arial"/>
                    <w:sz w:val="24"/>
                    <w:szCs w:val="24"/>
                  </w:rPr>
                </w:rPrChange>
              </w:rPr>
              <w:t xml:space="preserve"> RELATÓRIO CHAMADO FECHADO X RESPONSÁVEL</w:t>
            </w:r>
          </w:p>
        </w:tc>
      </w:tr>
      <w:tr w:rsidR="000613E1" w:rsidRPr="00891873" w14:paraId="6630DDB3" w14:textId="77777777" w:rsidTr="007B0066">
        <w:tc>
          <w:tcPr>
            <w:tcW w:w="1619" w:type="dxa"/>
          </w:tcPr>
          <w:p w14:paraId="49674FBC" w14:textId="77777777" w:rsidR="000613E1" w:rsidRPr="00891873" w:rsidRDefault="000613E1" w:rsidP="007B0066">
            <w:pPr>
              <w:jc w:val="center"/>
              <w:rPr>
                <w:rFonts w:ascii="Arial" w:eastAsia="Arial" w:hAnsi="Arial" w:cs="Arial"/>
                <w:color w:val="000000" w:themeColor="text1"/>
                <w:sz w:val="24"/>
                <w:szCs w:val="24"/>
                <w:rPrChange w:id="152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28" w:author="Bruno dos Santos Rodrigues" w:date="2016-11-15T22:39:00Z">
                  <w:rPr>
                    <w:rFonts w:ascii="Arial" w:eastAsia="Arial" w:hAnsi="Arial" w:cs="Arial"/>
                    <w:sz w:val="24"/>
                    <w:szCs w:val="24"/>
                  </w:rPr>
                </w:rPrChange>
              </w:rPr>
              <w:t>RF25</w:t>
            </w:r>
          </w:p>
        </w:tc>
        <w:tc>
          <w:tcPr>
            <w:tcW w:w="6971" w:type="dxa"/>
          </w:tcPr>
          <w:p w14:paraId="1B6AAB0D" w14:textId="77777777" w:rsidR="000613E1" w:rsidRPr="00891873" w:rsidRDefault="000613E1" w:rsidP="007B0066">
            <w:pPr>
              <w:rPr>
                <w:rFonts w:ascii="Arial" w:hAnsi="Arial" w:cs="Arial"/>
                <w:color w:val="000000" w:themeColor="text1"/>
                <w:sz w:val="24"/>
                <w:szCs w:val="24"/>
                <w:rPrChange w:id="152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30" w:author="Bruno dos Santos Rodrigues" w:date="2016-11-15T22:39:00Z">
                  <w:rPr>
                    <w:rFonts w:ascii="Arial" w:eastAsia="Arial" w:hAnsi="Arial" w:cs="Arial"/>
                    <w:sz w:val="24"/>
                    <w:szCs w:val="24"/>
                  </w:rPr>
                </w:rPrChange>
              </w:rPr>
              <w:t xml:space="preserve"> RELATÓRIO CHAMADO X USUÁRIO X PAPEL</w:t>
            </w:r>
          </w:p>
        </w:tc>
      </w:tr>
      <w:tr w:rsidR="000613E1" w:rsidRPr="00891873" w14:paraId="12B45FE7" w14:textId="77777777" w:rsidTr="007B0066">
        <w:tc>
          <w:tcPr>
            <w:tcW w:w="1619" w:type="dxa"/>
          </w:tcPr>
          <w:p w14:paraId="7BB5FCE8" w14:textId="77777777" w:rsidR="000613E1" w:rsidRPr="00891873" w:rsidRDefault="000613E1" w:rsidP="007B0066">
            <w:pPr>
              <w:jc w:val="center"/>
              <w:rPr>
                <w:rFonts w:ascii="Arial" w:eastAsia="Arial" w:hAnsi="Arial" w:cs="Arial"/>
                <w:color w:val="000000" w:themeColor="text1"/>
                <w:sz w:val="24"/>
                <w:szCs w:val="24"/>
                <w:rPrChange w:id="153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32" w:author="Bruno dos Santos Rodrigues" w:date="2016-11-15T22:39:00Z">
                  <w:rPr>
                    <w:rFonts w:ascii="Arial" w:eastAsia="Arial" w:hAnsi="Arial" w:cs="Arial"/>
                    <w:sz w:val="24"/>
                    <w:szCs w:val="24"/>
                  </w:rPr>
                </w:rPrChange>
              </w:rPr>
              <w:t>RF26</w:t>
            </w:r>
          </w:p>
        </w:tc>
        <w:tc>
          <w:tcPr>
            <w:tcW w:w="6971" w:type="dxa"/>
          </w:tcPr>
          <w:p w14:paraId="0FB44B2B" w14:textId="77777777" w:rsidR="000613E1" w:rsidRPr="00891873" w:rsidRDefault="000613E1" w:rsidP="007B0066">
            <w:pPr>
              <w:rPr>
                <w:rFonts w:ascii="Arial" w:hAnsi="Arial" w:cs="Arial"/>
                <w:color w:val="000000" w:themeColor="text1"/>
                <w:sz w:val="24"/>
                <w:szCs w:val="24"/>
                <w:rPrChange w:id="153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34" w:author="Bruno dos Santos Rodrigues" w:date="2016-11-15T22:39:00Z">
                  <w:rPr>
                    <w:rFonts w:ascii="Arial" w:eastAsia="Arial" w:hAnsi="Arial" w:cs="Arial"/>
                    <w:sz w:val="24"/>
                    <w:szCs w:val="24"/>
                  </w:rPr>
                </w:rPrChange>
              </w:rPr>
              <w:t xml:space="preserve"> RELATÓRIO CHAMADO X STATUS DO TICKET</w:t>
            </w:r>
          </w:p>
        </w:tc>
      </w:tr>
    </w:tbl>
    <w:p w14:paraId="2CCFEBFF" w14:textId="77777777" w:rsidR="00046625" w:rsidRPr="00891873" w:rsidRDefault="00EE55CF" w:rsidP="007B0066">
      <w:pPr>
        <w:numPr>
          <w:ilvl w:val="0"/>
          <w:numId w:val="5"/>
        </w:numPr>
        <w:spacing w:before="240" w:after="120"/>
        <w:ind w:left="426" w:hanging="360"/>
        <w:rPr>
          <w:rFonts w:ascii="Arial" w:hAnsi="Arial" w:cs="Arial"/>
          <w:color w:val="000000" w:themeColor="text1"/>
          <w:sz w:val="24"/>
          <w:szCs w:val="24"/>
          <w:rPrChange w:id="153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536" w:author="Bruno dos Santos Rodrigues" w:date="2016-11-15T22:39:00Z">
            <w:rPr>
              <w:rFonts w:ascii="Arial" w:eastAsia="Arial" w:hAnsi="Arial" w:cs="Arial"/>
              <w:b/>
              <w:sz w:val="24"/>
              <w:szCs w:val="24"/>
            </w:rPr>
          </w:rPrChange>
        </w:rPr>
        <w:t xml:space="preserve">Lista </w:t>
      </w:r>
      <w:r w:rsidR="00FE60D1" w:rsidRPr="00891873">
        <w:rPr>
          <w:rFonts w:ascii="Arial" w:eastAsia="Arial" w:hAnsi="Arial" w:cs="Arial"/>
          <w:b/>
          <w:color w:val="000000" w:themeColor="text1"/>
          <w:sz w:val="24"/>
          <w:szCs w:val="24"/>
          <w:rPrChange w:id="1537"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538" w:author="Bruno dos Santos Rodrigues" w:date="2016-11-15T22:39:00Z">
            <w:rPr>
              <w:rFonts w:ascii="Arial" w:eastAsia="Arial" w:hAnsi="Arial" w:cs="Arial"/>
              <w:b/>
              <w:sz w:val="24"/>
              <w:szCs w:val="24"/>
            </w:rPr>
          </w:rPrChange>
        </w:rPr>
        <w:t>e Requisitos Não Funcionais</w:t>
      </w:r>
    </w:p>
    <w:tbl>
      <w:tblPr>
        <w:tblStyle w:val="Tabelacomgrade"/>
        <w:tblW w:w="0" w:type="auto"/>
        <w:tblLook w:val="04A0" w:firstRow="1" w:lastRow="0" w:firstColumn="1" w:lastColumn="0" w:noHBand="0" w:noVBand="1"/>
      </w:tblPr>
      <w:tblGrid>
        <w:gridCol w:w="1668"/>
        <w:gridCol w:w="6976"/>
      </w:tblGrid>
      <w:tr w:rsidR="000613E1" w:rsidRPr="00891873" w14:paraId="6E50F971" w14:textId="77777777" w:rsidTr="000613E1">
        <w:tc>
          <w:tcPr>
            <w:tcW w:w="1668" w:type="dxa"/>
          </w:tcPr>
          <w:p w14:paraId="3F9D6FA0" w14:textId="77777777" w:rsidR="000613E1" w:rsidRPr="00891873" w:rsidRDefault="000613E1" w:rsidP="007B0066">
            <w:pPr>
              <w:jc w:val="center"/>
              <w:rPr>
                <w:rFonts w:ascii="Arial" w:eastAsia="Arial" w:hAnsi="Arial" w:cs="Arial"/>
                <w:b/>
                <w:color w:val="000000" w:themeColor="text1"/>
                <w:sz w:val="24"/>
                <w:szCs w:val="24"/>
                <w:rPrChange w:id="1539"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540" w:author="Bruno dos Santos Rodrigues" w:date="2016-11-15T22:39:00Z">
                  <w:rPr>
                    <w:rFonts w:ascii="Arial" w:eastAsia="Arial" w:hAnsi="Arial" w:cs="Arial"/>
                    <w:b/>
                    <w:sz w:val="24"/>
                    <w:szCs w:val="24"/>
                  </w:rPr>
                </w:rPrChange>
              </w:rPr>
              <w:t>Número</w:t>
            </w:r>
          </w:p>
        </w:tc>
        <w:tc>
          <w:tcPr>
            <w:tcW w:w="6976" w:type="dxa"/>
          </w:tcPr>
          <w:p w14:paraId="15D02CBD" w14:textId="77777777" w:rsidR="000613E1" w:rsidRPr="00891873" w:rsidRDefault="000613E1" w:rsidP="007B0066">
            <w:pPr>
              <w:spacing w:after="160" w:line="259" w:lineRule="auto"/>
              <w:rPr>
                <w:rFonts w:ascii="Arial" w:eastAsia="Arial" w:hAnsi="Arial" w:cs="Arial"/>
                <w:b/>
                <w:color w:val="000000" w:themeColor="text1"/>
                <w:sz w:val="24"/>
                <w:szCs w:val="24"/>
                <w:rPrChange w:id="1541"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542" w:author="Bruno dos Santos Rodrigues" w:date="2016-11-15T22:39:00Z">
                  <w:rPr>
                    <w:rFonts w:ascii="Arial" w:eastAsia="Arial" w:hAnsi="Arial" w:cs="Arial"/>
                    <w:b/>
                    <w:sz w:val="24"/>
                    <w:szCs w:val="24"/>
                  </w:rPr>
                </w:rPrChange>
              </w:rPr>
              <w:t>Nome/Breve Descrição</w:t>
            </w:r>
          </w:p>
        </w:tc>
      </w:tr>
      <w:tr w:rsidR="000613E1" w:rsidRPr="00891873" w14:paraId="2FB80681" w14:textId="77777777" w:rsidTr="007B0066">
        <w:tc>
          <w:tcPr>
            <w:tcW w:w="1668" w:type="dxa"/>
          </w:tcPr>
          <w:p w14:paraId="337E5964" w14:textId="77777777" w:rsidR="000613E1" w:rsidRPr="00891873" w:rsidRDefault="000613E1" w:rsidP="007B0066">
            <w:pPr>
              <w:jc w:val="center"/>
              <w:rPr>
                <w:rFonts w:ascii="Arial" w:eastAsia="Arial" w:hAnsi="Arial" w:cs="Arial"/>
                <w:color w:val="000000" w:themeColor="text1"/>
                <w:sz w:val="24"/>
                <w:szCs w:val="24"/>
                <w:rPrChange w:id="154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44" w:author="Bruno dos Santos Rodrigues" w:date="2016-11-15T22:39:00Z">
                  <w:rPr>
                    <w:rFonts w:ascii="Arial" w:eastAsia="Arial" w:hAnsi="Arial" w:cs="Arial"/>
                    <w:sz w:val="24"/>
                    <w:szCs w:val="24"/>
                  </w:rPr>
                </w:rPrChange>
              </w:rPr>
              <w:t>RNF01</w:t>
            </w:r>
          </w:p>
        </w:tc>
        <w:tc>
          <w:tcPr>
            <w:tcW w:w="6976" w:type="dxa"/>
          </w:tcPr>
          <w:p w14:paraId="11381631" w14:textId="77777777" w:rsidR="000613E1" w:rsidRPr="00891873" w:rsidRDefault="000613E1" w:rsidP="007B0066">
            <w:pPr>
              <w:jc w:val="both"/>
              <w:rPr>
                <w:rFonts w:ascii="Arial" w:hAnsi="Arial" w:cs="Arial"/>
                <w:color w:val="000000" w:themeColor="text1"/>
                <w:sz w:val="24"/>
                <w:szCs w:val="24"/>
                <w:rPrChange w:id="154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46" w:author="Bruno dos Santos Rodrigues" w:date="2016-11-15T22:39:00Z">
                  <w:rPr>
                    <w:rFonts w:ascii="Arial" w:eastAsia="Arial" w:hAnsi="Arial" w:cs="Arial"/>
                    <w:sz w:val="24"/>
                    <w:szCs w:val="24"/>
                  </w:rPr>
                </w:rPrChange>
              </w:rPr>
              <w:t xml:space="preserve"> TREINAMENTO PARA O USUÁRIO</w:t>
            </w:r>
          </w:p>
        </w:tc>
      </w:tr>
      <w:tr w:rsidR="000613E1" w:rsidRPr="00891873" w14:paraId="0B824A7D" w14:textId="77777777" w:rsidTr="007B0066">
        <w:tc>
          <w:tcPr>
            <w:tcW w:w="1668" w:type="dxa"/>
          </w:tcPr>
          <w:p w14:paraId="41DE5F40" w14:textId="77777777" w:rsidR="000613E1" w:rsidRPr="00891873" w:rsidRDefault="000613E1" w:rsidP="007B0066">
            <w:pPr>
              <w:jc w:val="center"/>
              <w:rPr>
                <w:rFonts w:ascii="Arial" w:eastAsia="Arial" w:hAnsi="Arial" w:cs="Arial"/>
                <w:color w:val="000000" w:themeColor="text1"/>
                <w:sz w:val="24"/>
                <w:szCs w:val="24"/>
                <w:rPrChange w:id="154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48" w:author="Bruno dos Santos Rodrigues" w:date="2016-11-15T22:39:00Z">
                  <w:rPr>
                    <w:rFonts w:ascii="Arial" w:eastAsia="Arial" w:hAnsi="Arial" w:cs="Arial"/>
                    <w:sz w:val="24"/>
                    <w:szCs w:val="24"/>
                  </w:rPr>
                </w:rPrChange>
              </w:rPr>
              <w:t>RNF02</w:t>
            </w:r>
          </w:p>
        </w:tc>
        <w:tc>
          <w:tcPr>
            <w:tcW w:w="6976" w:type="dxa"/>
          </w:tcPr>
          <w:p w14:paraId="0AF8F2AB" w14:textId="77777777" w:rsidR="000613E1" w:rsidRPr="00891873" w:rsidRDefault="000613E1" w:rsidP="007B0066">
            <w:pPr>
              <w:jc w:val="both"/>
              <w:rPr>
                <w:rFonts w:ascii="Arial" w:hAnsi="Arial" w:cs="Arial"/>
                <w:color w:val="000000" w:themeColor="text1"/>
                <w:sz w:val="24"/>
                <w:szCs w:val="24"/>
                <w:rPrChange w:id="154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50" w:author="Bruno dos Santos Rodrigues" w:date="2016-11-15T22:39:00Z">
                  <w:rPr>
                    <w:rFonts w:ascii="Arial" w:eastAsia="Arial" w:hAnsi="Arial" w:cs="Arial"/>
                    <w:sz w:val="24"/>
                    <w:szCs w:val="24"/>
                  </w:rPr>
                </w:rPrChange>
              </w:rPr>
              <w:t xml:space="preserve"> CRIAÇÃO DO BANCO DE DADOS PARA O SISTEMA DO USUÁRIO</w:t>
            </w:r>
          </w:p>
        </w:tc>
      </w:tr>
      <w:tr w:rsidR="000613E1" w:rsidRPr="00891873" w14:paraId="7838DA76" w14:textId="77777777" w:rsidTr="007B0066">
        <w:tc>
          <w:tcPr>
            <w:tcW w:w="1668" w:type="dxa"/>
          </w:tcPr>
          <w:p w14:paraId="20705203" w14:textId="77777777" w:rsidR="000613E1" w:rsidRPr="00891873" w:rsidRDefault="000613E1" w:rsidP="007B0066">
            <w:pPr>
              <w:jc w:val="center"/>
              <w:rPr>
                <w:rFonts w:ascii="Arial" w:eastAsia="Arial" w:hAnsi="Arial" w:cs="Arial"/>
                <w:color w:val="000000" w:themeColor="text1"/>
                <w:sz w:val="24"/>
                <w:szCs w:val="24"/>
                <w:rPrChange w:id="155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52" w:author="Bruno dos Santos Rodrigues" w:date="2016-11-15T22:39:00Z">
                  <w:rPr>
                    <w:rFonts w:ascii="Arial" w:eastAsia="Arial" w:hAnsi="Arial" w:cs="Arial"/>
                    <w:sz w:val="24"/>
                    <w:szCs w:val="24"/>
                  </w:rPr>
                </w:rPrChange>
              </w:rPr>
              <w:t>RNF03</w:t>
            </w:r>
          </w:p>
        </w:tc>
        <w:tc>
          <w:tcPr>
            <w:tcW w:w="6976" w:type="dxa"/>
          </w:tcPr>
          <w:p w14:paraId="10070433" w14:textId="77777777" w:rsidR="000613E1" w:rsidRPr="00891873" w:rsidRDefault="000613E1" w:rsidP="007B0066">
            <w:pPr>
              <w:jc w:val="both"/>
              <w:rPr>
                <w:rFonts w:ascii="Arial" w:hAnsi="Arial" w:cs="Arial"/>
                <w:color w:val="000000" w:themeColor="text1"/>
                <w:sz w:val="24"/>
                <w:szCs w:val="24"/>
                <w:rPrChange w:id="155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54" w:author="Bruno dos Santos Rodrigues" w:date="2016-11-15T22:39:00Z">
                  <w:rPr>
                    <w:rFonts w:ascii="Arial" w:eastAsia="Arial" w:hAnsi="Arial" w:cs="Arial"/>
                    <w:sz w:val="24"/>
                    <w:szCs w:val="24"/>
                  </w:rPr>
                </w:rPrChange>
              </w:rPr>
              <w:t xml:space="preserve"> SERVIDOR DE BANCO DE DADOS</w:t>
            </w:r>
          </w:p>
        </w:tc>
      </w:tr>
      <w:tr w:rsidR="000613E1" w:rsidRPr="00891873" w14:paraId="3C0856A0" w14:textId="77777777" w:rsidTr="007B0066">
        <w:tc>
          <w:tcPr>
            <w:tcW w:w="1668" w:type="dxa"/>
          </w:tcPr>
          <w:p w14:paraId="3821DB13" w14:textId="77777777" w:rsidR="000613E1" w:rsidRPr="00891873" w:rsidRDefault="000613E1" w:rsidP="007B0066">
            <w:pPr>
              <w:jc w:val="center"/>
              <w:rPr>
                <w:rFonts w:ascii="Arial" w:eastAsia="Arial" w:hAnsi="Arial" w:cs="Arial"/>
                <w:color w:val="000000" w:themeColor="text1"/>
                <w:sz w:val="24"/>
                <w:szCs w:val="24"/>
                <w:rPrChange w:id="155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56" w:author="Bruno dos Santos Rodrigues" w:date="2016-11-15T22:39:00Z">
                  <w:rPr>
                    <w:rFonts w:ascii="Arial" w:eastAsia="Arial" w:hAnsi="Arial" w:cs="Arial"/>
                    <w:sz w:val="24"/>
                    <w:szCs w:val="24"/>
                  </w:rPr>
                </w:rPrChange>
              </w:rPr>
              <w:t>RNF04</w:t>
            </w:r>
          </w:p>
        </w:tc>
        <w:tc>
          <w:tcPr>
            <w:tcW w:w="6976" w:type="dxa"/>
          </w:tcPr>
          <w:p w14:paraId="05DE4BA3" w14:textId="77777777" w:rsidR="000613E1" w:rsidRPr="00891873" w:rsidRDefault="000613E1" w:rsidP="007B0066">
            <w:pPr>
              <w:jc w:val="both"/>
              <w:rPr>
                <w:rFonts w:ascii="Arial" w:hAnsi="Arial" w:cs="Arial"/>
                <w:color w:val="000000" w:themeColor="text1"/>
                <w:sz w:val="24"/>
                <w:szCs w:val="24"/>
                <w:rPrChange w:id="155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58" w:author="Bruno dos Santos Rodrigues" w:date="2016-11-15T22:39:00Z">
                  <w:rPr>
                    <w:rFonts w:ascii="Arial" w:eastAsia="Arial" w:hAnsi="Arial" w:cs="Arial"/>
                    <w:sz w:val="24"/>
                    <w:szCs w:val="24"/>
                  </w:rPr>
                </w:rPrChange>
              </w:rPr>
              <w:t xml:space="preserve"> CONEXÃO COM A INTERNET</w:t>
            </w:r>
          </w:p>
        </w:tc>
      </w:tr>
      <w:tr w:rsidR="000613E1" w:rsidRPr="00891873" w14:paraId="28EA7986" w14:textId="77777777" w:rsidTr="007B0066">
        <w:tc>
          <w:tcPr>
            <w:tcW w:w="1668" w:type="dxa"/>
          </w:tcPr>
          <w:p w14:paraId="26F00A9F" w14:textId="77777777" w:rsidR="000613E1" w:rsidRPr="00891873" w:rsidRDefault="000613E1" w:rsidP="007B0066">
            <w:pPr>
              <w:jc w:val="center"/>
              <w:rPr>
                <w:rFonts w:ascii="Arial" w:eastAsia="Arial" w:hAnsi="Arial" w:cs="Arial"/>
                <w:color w:val="000000" w:themeColor="text1"/>
                <w:sz w:val="24"/>
                <w:szCs w:val="24"/>
                <w:rPrChange w:id="155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60" w:author="Bruno dos Santos Rodrigues" w:date="2016-11-15T22:39:00Z">
                  <w:rPr>
                    <w:rFonts w:ascii="Arial" w:eastAsia="Arial" w:hAnsi="Arial" w:cs="Arial"/>
                    <w:sz w:val="24"/>
                    <w:szCs w:val="24"/>
                  </w:rPr>
                </w:rPrChange>
              </w:rPr>
              <w:t>RNF05</w:t>
            </w:r>
          </w:p>
        </w:tc>
        <w:tc>
          <w:tcPr>
            <w:tcW w:w="6976" w:type="dxa"/>
          </w:tcPr>
          <w:p w14:paraId="61D44F13" w14:textId="77777777" w:rsidR="000613E1" w:rsidRPr="00891873" w:rsidRDefault="000613E1" w:rsidP="007B0066">
            <w:pPr>
              <w:jc w:val="both"/>
              <w:rPr>
                <w:rFonts w:ascii="Arial" w:hAnsi="Arial" w:cs="Arial"/>
                <w:color w:val="000000" w:themeColor="text1"/>
                <w:sz w:val="24"/>
                <w:szCs w:val="24"/>
                <w:rPrChange w:id="156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62" w:author="Bruno dos Santos Rodrigues" w:date="2016-11-15T22:39:00Z">
                  <w:rPr>
                    <w:rFonts w:ascii="Arial" w:eastAsia="Arial" w:hAnsi="Arial" w:cs="Arial"/>
                    <w:sz w:val="24"/>
                    <w:szCs w:val="24"/>
                  </w:rPr>
                </w:rPrChange>
              </w:rPr>
              <w:t xml:space="preserve"> TER O KAIZEN INSTALADO NO COMPUTADOR </w:t>
            </w:r>
          </w:p>
        </w:tc>
      </w:tr>
      <w:tr w:rsidR="000613E1" w:rsidRPr="00891873" w14:paraId="6C8A5DD7" w14:textId="77777777" w:rsidTr="007B0066">
        <w:tc>
          <w:tcPr>
            <w:tcW w:w="1668" w:type="dxa"/>
          </w:tcPr>
          <w:p w14:paraId="4644D98E" w14:textId="77777777" w:rsidR="000613E1" w:rsidRPr="00891873" w:rsidRDefault="000613E1" w:rsidP="007B0066">
            <w:pPr>
              <w:jc w:val="center"/>
              <w:rPr>
                <w:rFonts w:ascii="Arial" w:eastAsia="Arial" w:hAnsi="Arial" w:cs="Arial"/>
                <w:color w:val="000000" w:themeColor="text1"/>
                <w:sz w:val="24"/>
                <w:szCs w:val="24"/>
                <w:rPrChange w:id="156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64" w:author="Bruno dos Santos Rodrigues" w:date="2016-11-15T22:39:00Z">
                  <w:rPr>
                    <w:rFonts w:ascii="Arial" w:eastAsia="Arial" w:hAnsi="Arial" w:cs="Arial"/>
                    <w:sz w:val="24"/>
                    <w:szCs w:val="24"/>
                  </w:rPr>
                </w:rPrChange>
              </w:rPr>
              <w:t>RNF06</w:t>
            </w:r>
          </w:p>
        </w:tc>
        <w:tc>
          <w:tcPr>
            <w:tcW w:w="6976" w:type="dxa"/>
          </w:tcPr>
          <w:p w14:paraId="5A5AE830" w14:textId="77777777" w:rsidR="000613E1" w:rsidRPr="00891873" w:rsidRDefault="000613E1" w:rsidP="007B0066">
            <w:pPr>
              <w:jc w:val="both"/>
              <w:rPr>
                <w:rFonts w:ascii="Arial" w:hAnsi="Arial" w:cs="Arial"/>
                <w:color w:val="000000" w:themeColor="text1"/>
                <w:sz w:val="24"/>
                <w:szCs w:val="24"/>
                <w:rPrChange w:id="156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66" w:author="Bruno dos Santos Rodrigues" w:date="2016-11-15T22:39:00Z">
                  <w:rPr>
                    <w:rFonts w:ascii="Arial" w:eastAsia="Arial" w:hAnsi="Arial" w:cs="Arial"/>
                    <w:sz w:val="24"/>
                    <w:szCs w:val="24"/>
                  </w:rPr>
                </w:rPrChange>
              </w:rPr>
              <w:t xml:space="preserve"> CONEXÃO COM DISCO LOCAL PARA BANCO DE DADOS</w:t>
            </w:r>
          </w:p>
        </w:tc>
      </w:tr>
      <w:tr w:rsidR="000613E1" w:rsidRPr="00891873" w14:paraId="4E806072" w14:textId="77777777" w:rsidTr="007B0066">
        <w:tc>
          <w:tcPr>
            <w:tcW w:w="1668" w:type="dxa"/>
          </w:tcPr>
          <w:p w14:paraId="133EEA3C" w14:textId="77777777" w:rsidR="000613E1" w:rsidRPr="00891873" w:rsidRDefault="000613E1" w:rsidP="007B0066">
            <w:pPr>
              <w:jc w:val="center"/>
              <w:rPr>
                <w:rFonts w:ascii="Arial" w:eastAsia="Arial" w:hAnsi="Arial" w:cs="Arial"/>
                <w:color w:val="000000" w:themeColor="text1"/>
                <w:sz w:val="24"/>
                <w:szCs w:val="24"/>
                <w:rPrChange w:id="156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68" w:author="Bruno dos Santos Rodrigues" w:date="2016-11-15T22:39:00Z">
                  <w:rPr>
                    <w:rFonts w:ascii="Arial" w:eastAsia="Arial" w:hAnsi="Arial" w:cs="Arial"/>
                    <w:sz w:val="24"/>
                    <w:szCs w:val="24"/>
                  </w:rPr>
                </w:rPrChange>
              </w:rPr>
              <w:t>RNF07</w:t>
            </w:r>
          </w:p>
        </w:tc>
        <w:tc>
          <w:tcPr>
            <w:tcW w:w="6976" w:type="dxa"/>
          </w:tcPr>
          <w:p w14:paraId="6FACAD47" w14:textId="77777777" w:rsidR="000613E1" w:rsidRPr="00891873" w:rsidRDefault="000613E1" w:rsidP="007B0066">
            <w:pPr>
              <w:jc w:val="both"/>
              <w:rPr>
                <w:rFonts w:ascii="Arial" w:hAnsi="Arial" w:cs="Arial"/>
                <w:color w:val="000000" w:themeColor="text1"/>
                <w:sz w:val="24"/>
                <w:szCs w:val="24"/>
                <w:rPrChange w:id="156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70" w:author="Bruno dos Santos Rodrigues" w:date="2016-11-15T22:39:00Z">
                  <w:rPr>
                    <w:rFonts w:ascii="Arial" w:eastAsia="Arial" w:hAnsi="Arial" w:cs="Arial"/>
                    <w:sz w:val="24"/>
                    <w:szCs w:val="24"/>
                  </w:rPr>
                </w:rPrChange>
              </w:rPr>
              <w:t xml:space="preserve"> BANCO DE DADOS EM NUVEM</w:t>
            </w:r>
          </w:p>
        </w:tc>
      </w:tr>
      <w:tr w:rsidR="000613E1" w:rsidRPr="00891873" w14:paraId="2E7D5B1C" w14:textId="77777777" w:rsidTr="007B0066">
        <w:tc>
          <w:tcPr>
            <w:tcW w:w="1668" w:type="dxa"/>
          </w:tcPr>
          <w:p w14:paraId="2E00E5BC" w14:textId="77777777" w:rsidR="000613E1" w:rsidRPr="00891873" w:rsidRDefault="000613E1" w:rsidP="007B0066">
            <w:pPr>
              <w:jc w:val="center"/>
              <w:rPr>
                <w:rFonts w:ascii="Arial" w:eastAsia="Arial" w:hAnsi="Arial" w:cs="Arial"/>
                <w:color w:val="000000" w:themeColor="text1"/>
                <w:sz w:val="24"/>
                <w:szCs w:val="24"/>
                <w:rPrChange w:id="157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72" w:author="Bruno dos Santos Rodrigues" w:date="2016-11-15T22:39:00Z">
                  <w:rPr>
                    <w:rFonts w:ascii="Arial" w:eastAsia="Arial" w:hAnsi="Arial" w:cs="Arial"/>
                    <w:sz w:val="24"/>
                    <w:szCs w:val="24"/>
                  </w:rPr>
                </w:rPrChange>
              </w:rPr>
              <w:t>RNF08</w:t>
            </w:r>
          </w:p>
        </w:tc>
        <w:tc>
          <w:tcPr>
            <w:tcW w:w="6976" w:type="dxa"/>
          </w:tcPr>
          <w:p w14:paraId="737A1B7C" w14:textId="77777777" w:rsidR="000613E1" w:rsidRPr="00891873" w:rsidRDefault="000613E1" w:rsidP="007B0066">
            <w:pPr>
              <w:jc w:val="both"/>
              <w:rPr>
                <w:rFonts w:ascii="Arial" w:hAnsi="Arial" w:cs="Arial"/>
                <w:color w:val="000000" w:themeColor="text1"/>
                <w:sz w:val="24"/>
                <w:szCs w:val="24"/>
                <w:rPrChange w:id="157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74" w:author="Bruno dos Santos Rodrigues" w:date="2016-11-15T22:39:00Z">
                  <w:rPr>
                    <w:rFonts w:ascii="Arial" w:eastAsia="Arial" w:hAnsi="Arial" w:cs="Arial"/>
                    <w:sz w:val="24"/>
                    <w:szCs w:val="24"/>
                  </w:rPr>
                </w:rPrChange>
              </w:rPr>
              <w:t xml:space="preserve"> UM HD POTENTE PARA O SERVIDOR</w:t>
            </w:r>
          </w:p>
        </w:tc>
      </w:tr>
      <w:tr w:rsidR="000613E1" w:rsidRPr="00891873" w14:paraId="319A6201" w14:textId="77777777" w:rsidTr="007B0066">
        <w:tc>
          <w:tcPr>
            <w:tcW w:w="1668" w:type="dxa"/>
          </w:tcPr>
          <w:p w14:paraId="1A1D0CC7" w14:textId="77777777" w:rsidR="000613E1" w:rsidRPr="00891873" w:rsidRDefault="000613E1" w:rsidP="007B0066">
            <w:pPr>
              <w:jc w:val="center"/>
              <w:rPr>
                <w:rFonts w:ascii="Arial" w:eastAsia="Arial" w:hAnsi="Arial" w:cs="Arial"/>
                <w:color w:val="000000" w:themeColor="text1"/>
                <w:sz w:val="24"/>
                <w:szCs w:val="24"/>
                <w:rPrChange w:id="157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76" w:author="Bruno dos Santos Rodrigues" w:date="2016-11-15T22:39:00Z">
                  <w:rPr>
                    <w:rFonts w:ascii="Arial" w:eastAsia="Arial" w:hAnsi="Arial" w:cs="Arial"/>
                    <w:sz w:val="24"/>
                    <w:szCs w:val="24"/>
                  </w:rPr>
                </w:rPrChange>
              </w:rPr>
              <w:t>RNF09</w:t>
            </w:r>
          </w:p>
        </w:tc>
        <w:tc>
          <w:tcPr>
            <w:tcW w:w="6976" w:type="dxa"/>
          </w:tcPr>
          <w:p w14:paraId="677FEC55" w14:textId="77777777" w:rsidR="000613E1" w:rsidRPr="00891873" w:rsidRDefault="000613E1" w:rsidP="007B0066">
            <w:pPr>
              <w:jc w:val="both"/>
              <w:rPr>
                <w:rFonts w:ascii="Arial" w:hAnsi="Arial" w:cs="Arial"/>
                <w:color w:val="000000" w:themeColor="text1"/>
                <w:sz w:val="24"/>
                <w:szCs w:val="24"/>
                <w:rPrChange w:id="157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78" w:author="Bruno dos Santos Rodrigues" w:date="2016-11-15T22:39:00Z">
                  <w:rPr>
                    <w:rFonts w:ascii="Arial" w:eastAsia="Arial" w:hAnsi="Arial" w:cs="Arial"/>
                    <w:sz w:val="24"/>
                    <w:szCs w:val="24"/>
                  </w:rPr>
                </w:rPrChange>
              </w:rPr>
              <w:t xml:space="preserve"> UMA BOA MEMÓRIA RAM PARA O SERVIDOR</w:t>
            </w:r>
          </w:p>
        </w:tc>
      </w:tr>
      <w:tr w:rsidR="000613E1" w:rsidRPr="00891873" w14:paraId="4D48828F" w14:textId="77777777" w:rsidTr="007B0066">
        <w:tc>
          <w:tcPr>
            <w:tcW w:w="1668" w:type="dxa"/>
          </w:tcPr>
          <w:p w14:paraId="0AAE9423" w14:textId="77777777" w:rsidR="000613E1" w:rsidRPr="00891873" w:rsidRDefault="000613E1" w:rsidP="007B0066">
            <w:pPr>
              <w:jc w:val="center"/>
              <w:rPr>
                <w:rFonts w:ascii="Arial" w:eastAsia="Arial" w:hAnsi="Arial" w:cs="Arial"/>
                <w:color w:val="000000" w:themeColor="text1"/>
                <w:sz w:val="24"/>
                <w:szCs w:val="24"/>
                <w:rPrChange w:id="157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580" w:author="Bruno dos Santos Rodrigues" w:date="2016-11-15T22:39:00Z">
                  <w:rPr>
                    <w:rFonts w:ascii="Arial" w:eastAsia="Arial" w:hAnsi="Arial" w:cs="Arial"/>
                    <w:sz w:val="24"/>
                    <w:szCs w:val="24"/>
                  </w:rPr>
                </w:rPrChange>
              </w:rPr>
              <w:t>RNF10</w:t>
            </w:r>
          </w:p>
        </w:tc>
        <w:tc>
          <w:tcPr>
            <w:tcW w:w="6976" w:type="dxa"/>
          </w:tcPr>
          <w:p w14:paraId="6675B909" w14:textId="77777777" w:rsidR="000613E1" w:rsidRPr="00891873" w:rsidRDefault="000613E1" w:rsidP="007B0066">
            <w:pPr>
              <w:jc w:val="both"/>
              <w:rPr>
                <w:rFonts w:ascii="Arial" w:hAnsi="Arial" w:cs="Arial"/>
                <w:color w:val="000000" w:themeColor="text1"/>
                <w:sz w:val="24"/>
                <w:szCs w:val="24"/>
                <w:rPrChange w:id="158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582" w:author="Bruno dos Santos Rodrigues" w:date="2016-11-15T22:39:00Z">
                  <w:rPr>
                    <w:rFonts w:ascii="Arial" w:eastAsia="Arial" w:hAnsi="Arial" w:cs="Arial"/>
                    <w:sz w:val="24"/>
                    <w:szCs w:val="24"/>
                  </w:rPr>
                </w:rPrChange>
              </w:rPr>
              <w:t xml:space="preserve"> COMPATIBILIDADE COM SISTEMA OPERACIONAL LINUX E WINDOWS</w:t>
            </w:r>
          </w:p>
        </w:tc>
      </w:tr>
    </w:tbl>
    <w:p w14:paraId="71C57E30" w14:textId="77777777" w:rsidR="00046625" w:rsidRPr="00891873" w:rsidRDefault="00046625">
      <w:pPr>
        <w:rPr>
          <w:rFonts w:ascii="Arial" w:hAnsi="Arial" w:cs="Arial"/>
          <w:color w:val="000000" w:themeColor="text1"/>
          <w:sz w:val="24"/>
          <w:szCs w:val="24"/>
          <w:rPrChange w:id="1583" w:author="Bruno dos Santos Rodrigues" w:date="2016-11-15T22:39:00Z">
            <w:rPr>
              <w:rFonts w:ascii="Arial" w:hAnsi="Arial" w:cs="Arial"/>
              <w:sz w:val="24"/>
              <w:szCs w:val="24"/>
            </w:rPr>
          </w:rPrChange>
        </w:rPr>
      </w:pPr>
    </w:p>
    <w:p w14:paraId="4086FA43" w14:textId="77777777" w:rsidR="00046625" w:rsidRPr="00891873" w:rsidRDefault="00EE55CF" w:rsidP="007B0066">
      <w:pPr>
        <w:pStyle w:val="Ttulo3"/>
        <w:numPr>
          <w:ilvl w:val="1"/>
          <w:numId w:val="21"/>
        </w:numPr>
        <w:ind w:left="426"/>
        <w:rPr>
          <w:rFonts w:ascii="Arial" w:hAnsi="Arial" w:cs="Arial"/>
          <w:b/>
          <w:color w:val="000000" w:themeColor="text1"/>
          <w:rPrChange w:id="1584" w:author="Bruno dos Santos Rodrigues" w:date="2016-11-15T22:39:00Z">
            <w:rPr>
              <w:rFonts w:ascii="Arial" w:hAnsi="Arial" w:cs="Arial"/>
              <w:b/>
            </w:rPr>
          </w:rPrChange>
        </w:rPr>
      </w:pPr>
      <w:bookmarkStart w:id="1585" w:name="_1y810tw" w:colFirst="0" w:colLast="0"/>
      <w:bookmarkStart w:id="1586" w:name="_Toc466999235"/>
      <w:bookmarkEnd w:id="1585"/>
      <w:r w:rsidRPr="00891873">
        <w:rPr>
          <w:rFonts w:ascii="Arial" w:eastAsia="Arial" w:hAnsi="Arial" w:cs="Arial"/>
          <w:b/>
          <w:color w:val="000000" w:themeColor="text1"/>
          <w:rPrChange w:id="1587" w:author="Bruno dos Santos Rodrigues" w:date="2016-11-15T22:39:00Z">
            <w:rPr>
              <w:rFonts w:ascii="Arial" w:eastAsia="Arial" w:hAnsi="Arial" w:cs="Arial"/>
              <w:b/>
              <w:color w:val="000000"/>
            </w:rPr>
          </w:rPrChange>
        </w:rPr>
        <w:t>Modelagem UML</w:t>
      </w:r>
      <w:bookmarkEnd w:id="1586"/>
    </w:p>
    <w:p w14:paraId="153BBBE0" w14:textId="77777777" w:rsidR="00046625" w:rsidRPr="00891873" w:rsidRDefault="00046625">
      <w:pPr>
        <w:rPr>
          <w:rFonts w:ascii="Arial" w:hAnsi="Arial" w:cs="Arial"/>
          <w:color w:val="000000" w:themeColor="text1"/>
          <w:sz w:val="24"/>
          <w:szCs w:val="24"/>
          <w:rPrChange w:id="1588" w:author="Bruno dos Santos Rodrigues" w:date="2016-11-15T22:39:00Z">
            <w:rPr>
              <w:rFonts w:ascii="Arial" w:hAnsi="Arial" w:cs="Arial"/>
              <w:sz w:val="24"/>
              <w:szCs w:val="24"/>
            </w:rPr>
          </w:rPrChange>
        </w:rPr>
      </w:pPr>
    </w:p>
    <w:p w14:paraId="2FA34A8E" w14:textId="77777777" w:rsidR="00046625" w:rsidRPr="00891873" w:rsidRDefault="00EE55CF" w:rsidP="007B0066">
      <w:pPr>
        <w:numPr>
          <w:ilvl w:val="0"/>
          <w:numId w:val="8"/>
        </w:numPr>
        <w:ind w:left="426" w:hanging="360"/>
        <w:rPr>
          <w:rFonts w:ascii="Arial" w:hAnsi="Arial" w:cs="Arial"/>
          <w:b/>
          <w:color w:val="000000" w:themeColor="text1"/>
          <w:sz w:val="24"/>
          <w:szCs w:val="24"/>
          <w:rPrChange w:id="1589" w:author="Bruno dos Santos Rodrigues" w:date="2016-11-15T22:39:00Z">
            <w:rPr>
              <w:rFonts w:ascii="Arial" w:hAnsi="Arial" w:cs="Arial"/>
              <w:b/>
              <w:sz w:val="24"/>
              <w:szCs w:val="24"/>
            </w:rPr>
          </w:rPrChange>
        </w:rPr>
      </w:pPr>
      <w:r w:rsidRPr="00891873">
        <w:rPr>
          <w:rFonts w:ascii="Arial" w:eastAsia="Arial" w:hAnsi="Arial" w:cs="Arial"/>
          <w:b/>
          <w:color w:val="000000" w:themeColor="text1"/>
          <w:sz w:val="24"/>
          <w:szCs w:val="24"/>
          <w:rPrChange w:id="1590" w:author="Bruno dos Santos Rodrigues" w:date="2016-11-15T22:39:00Z">
            <w:rPr>
              <w:rFonts w:ascii="Arial" w:eastAsia="Arial" w:hAnsi="Arial" w:cs="Arial"/>
              <w:b/>
              <w:sz w:val="24"/>
              <w:szCs w:val="24"/>
            </w:rPr>
          </w:rPrChange>
        </w:rPr>
        <w:t xml:space="preserve">Lista </w:t>
      </w:r>
      <w:r w:rsidR="00FE60D1" w:rsidRPr="00891873">
        <w:rPr>
          <w:rFonts w:ascii="Arial" w:eastAsia="Arial" w:hAnsi="Arial" w:cs="Arial"/>
          <w:b/>
          <w:color w:val="000000" w:themeColor="text1"/>
          <w:sz w:val="24"/>
          <w:szCs w:val="24"/>
          <w:rPrChange w:id="1591"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592" w:author="Bruno dos Santos Rodrigues" w:date="2016-11-15T22:39:00Z">
            <w:rPr>
              <w:rFonts w:ascii="Arial" w:eastAsia="Arial" w:hAnsi="Arial" w:cs="Arial"/>
              <w:b/>
              <w:sz w:val="24"/>
              <w:szCs w:val="24"/>
            </w:rPr>
          </w:rPrChange>
        </w:rPr>
        <w:t>e Caso</w:t>
      </w:r>
      <w:r w:rsidR="00FE60D1" w:rsidRPr="00891873">
        <w:rPr>
          <w:rFonts w:ascii="Arial" w:eastAsia="Arial" w:hAnsi="Arial" w:cs="Arial"/>
          <w:b/>
          <w:color w:val="000000" w:themeColor="text1"/>
          <w:sz w:val="24"/>
          <w:szCs w:val="24"/>
          <w:rPrChange w:id="1593" w:author="Bruno dos Santos Rodrigues" w:date="2016-11-15T22:39:00Z">
            <w:rPr>
              <w:rFonts w:ascii="Arial" w:eastAsia="Arial" w:hAnsi="Arial" w:cs="Arial"/>
              <w:b/>
              <w:sz w:val="24"/>
              <w:szCs w:val="24"/>
            </w:rPr>
          </w:rPrChange>
        </w:rPr>
        <w:t>s</w:t>
      </w:r>
      <w:r w:rsidRPr="00891873">
        <w:rPr>
          <w:rFonts w:ascii="Arial" w:eastAsia="Arial" w:hAnsi="Arial" w:cs="Arial"/>
          <w:b/>
          <w:color w:val="000000" w:themeColor="text1"/>
          <w:sz w:val="24"/>
          <w:szCs w:val="24"/>
          <w:rPrChange w:id="1594" w:author="Bruno dos Santos Rodrigues" w:date="2016-11-15T22:39:00Z">
            <w:rPr>
              <w:rFonts w:ascii="Arial" w:eastAsia="Arial" w:hAnsi="Arial" w:cs="Arial"/>
              <w:b/>
              <w:sz w:val="24"/>
              <w:szCs w:val="24"/>
            </w:rPr>
          </w:rPrChange>
        </w:rPr>
        <w:t xml:space="preserve"> </w:t>
      </w:r>
      <w:r w:rsidR="00FE60D1" w:rsidRPr="00891873">
        <w:rPr>
          <w:rFonts w:ascii="Arial" w:eastAsia="Arial" w:hAnsi="Arial" w:cs="Arial"/>
          <w:b/>
          <w:color w:val="000000" w:themeColor="text1"/>
          <w:sz w:val="24"/>
          <w:szCs w:val="24"/>
          <w:rPrChange w:id="1595"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596" w:author="Bruno dos Santos Rodrigues" w:date="2016-11-15T22:39:00Z">
            <w:rPr>
              <w:rFonts w:ascii="Arial" w:eastAsia="Arial" w:hAnsi="Arial" w:cs="Arial"/>
              <w:b/>
              <w:sz w:val="24"/>
              <w:szCs w:val="24"/>
            </w:rPr>
          </w:rPrChange>
        </w:rPr>
        <w:t>e Uso</w:t>
      </w:r>
    </w:p>
    <w:tbl>
      <w:tblPr>
        <w:tblStyle w:val="Tabelacomgrade"/>
        <w:tblW w:w="0" w:type="auto"/>
        <w:tblLook w:val="04A0" w:firstRow="1" w:lastRow="0" w:firstColumn="1" w:lastColumn="0" w:noHBand="0" w:noVBand="1"/>
      </w:tblPr>
      <w:tblGrid>
        <w:gridCol w:w="1123"/>
        <w:gridCol w:w="1613"/>
        <w:gridCol w:w="1481"/>
        <w:gridCol w:w="4399"/>
      </w:tblGrid>
      <w:tr w:rsidR="005F4E4B" w:rsidRPr="00891873" w14:paraId="1ABC3E7B" w14:textId="77777777" w:rsidTr="007B0066">
        <w:tc>
          <w:tcPr>
            <w:tcW w:w="1123" w:type="dxa"/>
          </w:tcPr>
          <w:p w14:paraId="266FFCAF" w14:textId="77777777" w:rsidR="005F4E4B" w:rsidRPr="00891873" w:rsidRDefault="005F4E4B">
            <w:pPr>
              <w:rPr>
                <w:rFonts w:ascii="Arial" w:eastAsia="Arial" w:hAnsi="Arial" w:cs="Arial"/>
                <w:b/>
                <w:color w:val="000000" w:themeColor="text1"/>
                <w:sz w:val="24"/>
                <w:szCs w:val="24"/>
                <w:rPrChange w:id="1597"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598" w:author="Bruno dos Santos Rodrigues" w:date="2016-11-15T22:39:00Z">
                  <w:rPr>
                    <w:rFonts w:ascii="Arial" w:eastAsia="Arial" w:hAnsi="Arial" w:cs="Arial"/>
                    <w:b/>
                    <w:sz w:val="24"/>
                    <w:szCs w:val="24"/>
                  </w:rPr>
                </w:rPrChange>
              </w:rPr>
              <w:t>Número</w:t>
            </w:r>
          </w:p>
        </w:tc>
        <w:tc>
          <w:tcPr>
            <w:tcW w:w="1613" w:type="dxa"/>
          </w:tcPr>
          <w:p w14:paraId="313D89E9" w14:textId="77777777" w:rsidR="005F4E4B" w:rsidRPr="00891873" w:rsidRDefault="005F4E4B">
            <w:pPr>
              <w:spacing w:after="160" w:line="259" w:lineRule="auto"/>
              <w:rPr>
                <w:rFonts w:ascii="Arial" w:eastAsia="Arial" w:hAnsi="Arial" w:cs="Arial"/>
                <w:b/>
                <w:color w:val="000000" w:themeColor="text1"/>
                <w:sz w:val="24"/>
                <w:szCs w:val="24"/>
                <w:rPrChange w:id="1599"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600" w:author="Bruno dos Santos Rodrigues" w:date="2016-11-15T22:39:00Z">
                  <w:rPr>
                    <w:rFonts w:ascii="Arial" w:eastAsia="Arial" w:hAnsi="Arial" w:cs="Arial"/>
                    <w:b/>
                    <w:sz w:val="24"/>
                    <w:szCs w:val="24"/>
                  </w:rPr>
                </w:rPrChange>
              </w:rPr>
              <w:t>Nome</w:t>
            </w:r>
          </w:p>
        </w:tc>
        <w:tc>
          <w:tcPr>
            <w:tcW w:w="1481" w:type="dxa"/>
          </w:tcPr>
          <w:p w14:paraId="20E07C4C" w14:textId="77777777" w:rsidR="005F4E4B" w:rsidRPr="00891873" w:rsidRDefault="005F4E4B">
            <w:pPr>
              <w:spacing w:after="160" w:line="259" w:lineRule="auto"/>
              <w:rPr>
                <w:rFonts w:ascii="Arial" w:eastAsia="Arial" w:hAnsi="Arial" w:cs="Arial"/>
                <w:b/>
                <w:color w:val="000000" w:themeColor="text1"/>
                <w:sz w:val="24"/>
                <w:szCs w:val="24"/>
                <w:rPrChange w:id="1601"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602" w:author="Bruno dos Santos Rodrigues" w:date="2016-11-15T22:39:00Z">
                  <w:rPr>
                    <w:rFonts w:ascii="Arial" w:eastAsia="Arial" w:hAnsi="Arial" w:cs="Arial"/>
                    <w:b/>
                    <w:sz w:val="24"/>
                    <w:szCs w:val="24"/>
                  </w:rPr>
                </w:rPrChange>
              </w:rPr>
              <w:t>Ator</w:t>
            </w:r>
          </w:p>
        </w:tc>
        <w:tc>
          <w:tcPr>
            <w:tcW w:w="4399" w:type="dxa"/>
          </w:tcPr>
          <w:p w14:paraId="5F0D427A" w14:textId="77777777" w:rsidR="005F4E4B" w:rsidRPr="00891873" w:rsidRDefault="005F4E4B">
            <w:pPr>
              <w:spacing w:after="160" w:line="259" w:lineRule="auto"/>
              <w:rPr>
                <w:rFonts w:ascii="Arial" w:eastAsia="Arial" w:hAnsi="Arial" w:cs="Arial"/>
                <w:b/>
                <w:color w:val="000000" w:themeColor="text1"/>
                <w:sz w:val="24"/>
                <w:szCs w:val="24"/>
                <w:rPrChange w:id="1603" w:author="Bruno dos Santos Rodrigues" w:date="2016-11-15T22:39:00Z">
                  <w:rPr>
                    <w:rFonts w:ascii="Arial" w:eastAsia="Arial" w:hAnsi="Arial" w:cs="Arial"/>
                    <w:b/>
                    <w:sz w:val="24"/>
                    <w:szCs w:val="24"/>
                  </w:rPr>
                </w:rPrChange>
              </w:rPr>
            </w:pPr>
            <w:r w:rsidRPr="00891873">
              <w:rPr>
                <w:rFonts w:ascii="Arial" w:eastAsia="Arial" w:hAnsi="Arial" w:cs="Arial"/>
                <w:b/>
                <w:color w:val="000000" w:themeColor="text1"/>
                <w:sz w:val="24"/>
                <w:szCs w:val="24"/>
                <w:rPrChange w:id="1604" w:author="Bruno dos Santos Rodrigues" w:date="2016-11-15T22:39:00Z">
                  <w:rPr>
                    <w:rFonts w:ascii="Arial" w:eastAsia="Arial" w:hAnsi="Arial" w:cs="Arial"/>
                    <w:b/>
                    <w:sz w:val="24"/>
                    <w:szCs w:val="24"/>
                  </w:rPr>
                </w:rPrChange>
              </w:rPr>
              <w:t>Descrição</w:t>
            </w:r>
          </w:p>
        </w:tc>
      </w:tr>
      <w:tr w:rsidR="005F4E4B" w:rsidRPr="00891873" w14:paraId="5601D61C" w14:textId="77777777" w:rsidTr="007B0066">
        <w:tc>
          <w:tcPr>
            <w:tcW w:w="1123" w:type="dxa"/>
          </w:tcPr>
          <w:p w14:paraId="42B5A756" w14:textId="77777777" w:rsidR="005F4E4B" w:rsidRPr="00891873" w:rsidRDefault="005F4E4B" w:rsidP="007B0066">
            <w:pPr>
              <w:jc w:val="center"/>
              <w:rPr>
                <w:rFonts w:ascii="Arial" w:eastAsia="Arial" w:hAnsi="Arial" w:cs="Arial"/>
                <w:color w:val="000000" w:themeColor="text1"/>
                <w:sz w:val="24"/>
                <w:szCs w:val="24"/>
                <w:rPrChange w:id="1605"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606" w:author="Bruno dos Santos Rodrigues" w:date="2016-11-15T22:39:00Z">
                  <w:rPr>
                    <w:rFonts w:ascii="Arial" w:eastAsia="Arial" w:hAnsi="Arial" w:cs="Arial"/>
                    <w:sz w:val="24"/>
                    <w:szCs w:val="24"/>
                  </w:rPr>
                </w:rPrChange>
              </w:rPr>
              <w:t>UC01</w:t>
            </w:r>
          </w:p>
        </w:tc>
        <w:tc>
          <w:tcPr>
            <w:tcW w:w="1613" w:type="dxa"/>
          </w:tcPr>
          <w:p w14:paraId="4DE15FFD" w14:textId="77777777" w:rsidR="005F4E4B" w:rsidRPr="00891873" w:rsidRDefault="005F4E4B">
            <w:pPr>
              <w:rPr>
                <w:rFonts w:ascii="Arial" w:eastAsia="Arial" w:hAnsi="Arial" w:cs="Arial"/>
                <w:color w:val="000000" w:themeColor="text1"/>
                <w:sz w:val="24"/>
                <w:szCs w:val="24"/>
                <w:rPrChange w:id="1607"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608" w:author="Bruno dos Santos Rodrigues" w:date="2016-11-15T22:39:00Z">
                  <w:rPr>
                    <w:rFonts w:ascii="Arial" w:eastAsia="Arial" w:hAnsi="Arial" w:cs="Arial"/>
                    <w:sz w:val="24"/>
                    <w:szCs w:val="24"/>
                  </w:rPr>
                </w:rPrChange>
              </w:rPr>
              <w:t>Gerenciar Pessoa</w:t>
            </w:r>
          </w:p>
        </w:tc>
        <w:tc>
          <w:tcPr>
            <w:tcW w:w="1481" w:type="dxa"/>
          </w:tcPr>
          <w:p w14:paraId="5A2C4D44" w14:textId="77777777" w:rsidR="005F4E4B" w:rsidRPr="00891873" w:rsidRDefault="005F4E4B">
            <w:pPr>
              <w:rPr>
                <w:rFonts w:ascii="Arial" w:eastAsia="Arial" w:hAnsi="Arial" w:cs="Arial"/>
                <w:color w:val="000000" w:themeColor="text1"/>
                <w:sz w:val="24"/>
                <w:szCs w:val="24"/>
                <w:rPrChange w:id="1609"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610" w:author="Bruno dos Santos Rodrigues" w:date="2016-11-15T22:39:00Z">
                  <w:rPr>
                    <w:rFonts w:ascii="Arial" w:eastAsia="Arial" w:hAnsi="Arial" w:cs="Arial"/>
                    <w:sz w:val="24"/>
                    <w:szCs w:val="24"/>
                  </w:rPr>
                </w:rPrChange>
              </w:rPr>
              <w:t>Usuário Técnico de TI</w:t>
            </w:r>
          </w:p>
        </w:tc>
        <w:tc>
          <w:tcPr>
            <w:tcW w:w="4399" w:type="dxa"/>
          </w:tcPr>
          <w:p w14:paraId="709D1A2B" w14:textId="77777777" w:rsidR="005F4E4B" w:rsidRPr="00891873" w:rsidRDefault="005F4E4B">
            <w:pPr>
              <w:rPr>
                <w:rFonts w:ascii="Arial" w:eastAsia="Arial" w:hAnsi="Arial" w:cs="Arial"/>
                <w:color w:val="000000" w:themeColor="text1"/>
                <w:sz w:val="24"/>
                <w:szCs w:val="24"/>
                <w:rPrChange w:id="1611"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612" w:author="Bruno dos Santos Rodrigues" w:date="2016-11-15T22:39:00Z">
                  <w:rPr>
                    <w:rFonts w:ascii="Arial" w:eastAsia="Arial" w:hAnsi="Arial" w:cs="Arial"/>
                    <w:sz w:val="24"/>
                    <w:szCs w:val="24"/>
                  </w:rPr>
                </w:rPrChange>
              </w:rPr>
              <w:t>Caso de Uso responsável por manter o cadastro das pessoas no sistema.</w:t>
            </w:r>
          </w:p>
        </w:tc>
      </w:tr>
      <w:tr w:rsidR="005F4E4B" w:rsidRPr="00891873" w14:paraId="0BBAFF78" w14:textId="77777777" w:rsidTr="007B0066">
        <w:tc>
          <w:tcPr>
            <w:tcW w:w="1123" w:type="dxa"/>
          </w:tcPr>
          <w:p w14:paraId="1F7FDEFE" w14:textId="77777777" w:rsidR="005F4E4B" w:rsidRPr="00891873" w:rsidRDefault="00802611" w:rsidP="007B0066">
            <w:pPr>
              <w:jc w:val="center"/>
              <w:rPr>
                <w:rFonts w:ascii="Arial" w:eastAsia="Arial" w:hAnsi="Arial" w:cs="Arial"/>
                <w:color w:val="000000" w:themeColor="text1"/>
                <w:sz w:val="24"/>
                <w:szCs w:val="24"/>
                <w:rPrChange w:id="1613"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614" w:author="Bruno dos Santos Rodrigues" w:date="2016-11-15T22:39:00Z">
                  <w:rPr>
                    <w:rFonts w:ascii="Arial" w:eastAsia="Arial" w:hAnsi="Arial" w:cs="Arial"/>
                    <w:sz w:val="24"/>
                    <w:szCs w:val="24"/>
                  </w:rPr>
                </w:rPrChange>
              </w:rPr>
              <w:t>UC02</w:t>
            </w:r>
          </w:p>
        </w:tc>
        <w:tc>
          <w:tcPr>
            <w:tcW w:w="1613" w:type="dxa"/>
          </w:tcPr>
          <w:p w14:paraId="079A828E" w14:textId="77777777" w:rsidR="005F4E4B" w:rsidRPr="00891873" w:rsidRDefault="005F4E4B">
            <w:pPr>
              <w:rPr>
                <w:rFonts w:ascii="Arial" w:eastAsia="Arial" w:hAnsi="Arial" w:cs="Arial"/>
                <w:color w:val="000000" w:themeColor="text1"/>
                <w:sz w:val="24"/>
                <w:szCs w:val="24"/>
                <w:rPrChange w:id="1615" w:author="Bruno dos Santos Rodrigues" w:date="2016-11-15T22:39:00Z">
                  <w:rPr>
                    <w:rFonts w:ascii="Arial" w:eastAsia="Arial" w:hAnsi="Arial" w:cs="Arial"/>
                    <w:sz w:val="24"/>
                    <w:szCs w:val="24"/>
                  </w:rPr>
                </w:rPrChange>
              </w:rPr>
            </w:pPr>
          </w:p>
        </w:tc>
        <w:tc>
          <w:tcPr>
            <w:tcW w:w="1481" w:type="dxa"/>
          </w:tcPr>
          <w:p w14:paraId="4D8F319D" w14:textId="77777777" w:rsidR="005F4E4B" w:rsidRPr="00891873" w:rsidRDefault="005F4E4B">
            <w:pPr>
              <w:rPr>
                <w:rFonts w:ascii="Arial" w:eastAsia="Arial" w:hAnsi="Arial" w:cs="Arial"/>
                <w:color w:val="000000" w:themeColor="text1"/>
                <w:sz w:val="24"/>
                <w:szCs w:val="24"/>
                <w:rPrChange w:id="1616" w:author="Bruno dos Santos Rodrigues" w:date="2016-11-15T22:39:00Z">
                  <w:rPr>
                    <w:rFonts w:ascii="Arial" w:eastAsia="Arial" w:hAnsi="Arial" w:cs="Arial"/>
                    <w:sz w:val="24"/>
                    <w:szCs w:val="24"/>
                  </w:rPr>
                </w:rPrChange>
              </w:rPr>
            </w:pPr>
          </w:p>
        </w:tc>
        <w:tc>
          <w:tcPr>
            <w:tcW w:w="4399" w:type="dxa"/>
          </w:tcPr>
          <w:p w14:paraId="096F3E70" w14:textId="77777777" w:rsidR="005F4E4B" w:rsidRPr="00891873" w:rsidRDefault="005F4E4B">
            <w:pPr>
              <w:rPr>
                <w:rFonts w:ascii="Arial" w:eastAsia="Arial" w:hAnsi="Arial" w:cs="Arial"/>
                <w:color w:val="000000" w:themeColor="text1"/>
                <w:sz w:val="24"/>
                <w:szCs w:val="24"/>
                <w:rPrChange w:id="1617" w:author="Bruno dos Santos Rodrigues" w:date="2016-11-15T22:39:00Z">
                  <w:rPr>
                    <w:rFonts w:ascii="Arial" w:eastAsia="Arial" w:hAnsi="Arial" w:cs="Arial"/>
                    <w:sz w:val="24"/>
                    <w:szCs w:val="24"/>
                  </w:rPr>
                </w:rPrChange>
              </w:rPr>
            </w:pPr>
          </w:p>
        </w:tc>
      </w:tr>
      <w:tr w:rsidR="005F4E4B" w:rsidRPr="00891873" w14:paraId="033E6556" w14:textId="77777777" w:rsidTr="007B0066">
        <w:tc>
          <w:tcPr>
            <w:tcW w:w="1123" w:type="dxa"/>
          </w:tcPr>
          <w:p w14:paraId="1FE75B96" w14:textId="77777777" w:rsidR="005F4E4B" w:rsidRPr="00891873" w:rsidRDefault="00802611" w:rsidP="007B0066">
            <w:pPr>
              <w:jc w:val="center"/>
              <w:rPr>
                <w:rFonts w:ascii="Arial" w:eastAsia="Arial" w:hAnsi="Arial" w:cs="Arial"/>
                <w:color w:val="000000" w:themeColor="text1"/>
                <w:sz w:val="24"/>
                <w:szCs w:val="24"/>
                <w:rPrChange w:id="1618" w:author="Bruno dos Santos Rodrigues" w:date="2016-11-15T22:39:00Z">
                  <w:rPr>
                    <w:rFonts w:ascii="Arial" w:eastAsia="Arial" w:hAnsi="Arial" w:cs="Arial"/>
                    <w:sz w:val="24"/>
                    <w:szCs w:val="24"/>
                  </w:rPr>
                </w:rPrChange>
              </w:rPr>
            </w:pPr>
            <w:r w:rsidRPr="00891873">
              <w:rPr>
                <w:rFonts w:ascii="Arial" w:eastAsia="Arial" w:hAnsi="Arial" w:cs="Arial"/>
                <w:color w:val="000000" w:themeColor="text1"/>
                <w:sz w:val="24"/>
                <w:szCs w:val="24"/>
                <w:rPrChange w:id="1619" w:author="Bruno dos Santos Rodrigues" w:date="2016-11-15T22:39:00Z">
                  <w:rPr>
                    <w:rFonts w:ascii="Arial" w:eastAsia="Arial" w:hAnsi="Arial" w:cs="Arial"/>
                    <w:sz w:val="24"/>
                    <w:szCs w:val="24"/>
                  </w:rPr>
                </w:rPrChange>
              </w:rPr>
              <w:t>UC03</w:t>
            </w:r>
          </w:p>
        </w:tc>
        <w:tc>
          <w:tcPr>
            <w:tcW w:w="1613" w:type="dxa"/>
          </w:tcPr>
          <w:p w14:paraId="09B15DCA" w14:textId="77777777" w:rsidR="005F4E4B" w:rsidRPr="00891873" w:rsidRDefault="005F4E4B">
            <w:pPr>
              <w:rPr>
                <w:rFonts w:ascii="Arial" w:eastAsia="Arial" w:hAnsi="Arial" w:cs="Arial"/>
                <w:color w:val="000000" w:themeColor="text1"/>
                <w:sz w:val="24"/>
                <w:szCs w:val="24"/>
                <w:rPrChange w:id="1620" w:author="Bruno dos Santos Rodrigues" w:date="2016-11-15T22:39:00Z">
                  <w:rPr>
                    <w:rFonts w:ascii="Arial" w:eastAsia="Arial" w:hAnsi="Arial" w:cs="Arial"/>
                    <w:sz w:val="24"/>
                    <w:szCs w:val="24"/>
                  </w:rPr>
                </w:rPrChange>
              </w:rPr>
            </w:pPr>
          </w:p>
        </w:tc>
        <w:tc>
          <w:tcPr>
            <w:tcW w:w="1481" w:type="dxa"/>
          </w:tcPr>
          <w:p w14:paraId="7467CF1E" w14:textId="77777777" w:rsidR="005F4E4B" w:rsidRPr="00891873" w:rsidRDefault="005F4E4B">
            <w:pPr>
              <w:rPr>
                <w:rFonts w:ascii="Arial" w:eastAsia="Arial" w:hAnsi="Arial" w:cs="Arial"/>
                <w:color w:val="000000" w:themeColor="text1"/>
                <w:sz w:val="24"/>
                <w:szCs w:val="24"/>
                <w:rPrChange w:id="1621" w:author="Bruno dos Santos Rodrigues" w:date="2016-11-15T22:39:00Z">
                  <w:rPr>
                    <w:rFonts w:ascii="Arial" w:eastAsia="Arial" w:hAnsi="Arial" w:cs="Arial"/>
                    <w:sz w:val="24"/>
                    <w:szCs w:val="24"/>
                  </w:rPr>
                </w:rPrChange>
              </w:rPr>
            </w:pPr>
          </w:p>
        </w:tc>
        <w:tc>
          <w:tcPr>
            <w:tcW w:w="4399" w:type="dxa"/>
          </w:tcPr>
          <w:p w14:paraId="4D81AFB4" w14:textId="77777777" w:rsidR="005F4E4B" w:rsidRPr="00891873" w:rsidRDefault="005F4E4B">
            <w:pPr>
              <w:rPr>
                <w:rFonts w:ascii="Arial" w:eastAsia="Arial" w:hAnsi="Arial" w:cs="Arial"/>
                <w:color w:val="000000" w:themeColor="text1"/>
                <w:sz w:val="24"/>
                <w:szCs w:val="24"/>
                <w:rPrChange w:id="1622" w:author="Bruno dos Santos Rodrigues" w:date="2016-11-15T22:39:00Z">
                  <w:rPr>
                    <w:rFonts w:ascii="Arial" w:eastAsia="Arial" w:hAnsi="Arial" w:cs="Arial"/>
                    <w:sz w:val="24"/>
                    <w:szCs w:val="24"/>
                  </w:rPr>
                </w:rPrChange>
              </w:rPr>
            </w:pPr>
          </w:p>
        </w:tc>
      </w:tr>
    </w:tbl>
    <w:p w14:paraId="0BC238A9" w14:textId="77777777" w:rsidR="00080CAC" w:rsidRPr="00891873" w:rsidRDefault="00080CAC">
      <w:pPr>
        <w:rPr>
          <w:rFonts w:ascii="Arial" w:eastAsia="Arial" w:hAnsi="Arial" w:cs="Arial"/>
          <w:color w:val="000000" w:themeColor="text1"/>
          <w:sz w:val="24"/>
          <w:szCs w:val="24"/>
          <w:rPrChange w:id="1623" w:author="Bruno dos Santos Rodrigues" w:date="2016-11-15T22:39:00Z">
            <w:rPr>
              <w:rFonts w:ascii="Arial" w:eastAsia="Arial" w:hAnsi="Arial" w:cs="Arial"/>
              <w:sz w:val="24"/>
              <w:szCs w:val="24"/>
            </w:rPr>
          </w:rPrChange>
        </w:rPr>
      </w:pPr>
      <w:commentRangeStart w:id="1624"/>
    </w:p>
    <w:p w14:paraId="35046983" w14:textId="77777777" w:rsidR="00046625" w:rsidRPr="00891873" w:rsidRDefault="00EE55CF">
      <w:pPr>
        <w:rPr>
          <w:rFonts w:ascii="Arial" w:hAnsi="Arial" w:cs="Arial"/>
          <w:color w:val="000000" w:themeColor="text1"/>
          <w:sz w:val="24"/>
          <w:szCs w:val="24"/>
          <w:rPrChange w:id="162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26" w:author="Bruno dos Santos Rodrigues" w:date="2016-11-15T22:39:00Z">
            <w:rPr>
              <w:rFonts w:ascii="Arial" w:eastAsia="Arial" w:hAnsi="Arial" w:cs="Arial"/>
              <w:sz w:val="24"/>
              <w:szCs w:val="24"/>
            </w:rPr>
          </w:rPrChange>
        </w:rPr>
        <w:t>GERENCIAR: PESSOA, DISPOSITIVO, CHAMADO.</w:t>
      </w:r>
    </w:p>
    <w:p w14:paraId="0550A751" w14:textId="77777777" w:rsidR="00046625" w:rsidRPr="00891873" w:rsidRDefault="00EE55CF">
      <w:pPr>
        <w:rPr>
          <w:rFonts w:ascii="Arial" w:hAnsi="Arial" w:cs="Arial"/>
          <w:color w:val="000000" w:themeColor="text1"/>
          <w:sz w:val="24"/>
          <w:szCs w:val="24"/>
          <w:rPrChange w:id="162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28" w:author="Bruno dos Santos Rodrigues" w:date="2016-11-15T22:39:00Z">
            <w:rPr>
              <w:rFonts w:ascii="Arial" w:eastAsia="Arial" w:hAnsi="Arial" w:cs="Arial"/>
              <w:sz w:val="24"/>
              <w:szCs w:val="24"/>
            </w:rPr>
          </w:rPrChange>
        </w:rPr>
        <w:t>RELATÓRIOS: PESSOA X CHAMADO, PESSSOA X QUANTIDADE_CHAMADO E CHAMADOS</w:t>
      </w:r>
    </w:p>
    <w:p w14:paraId="022F85C4" w14:textId="77777777" w:rsidR="00046625" w:rsidRPr="00891873" w:rsidRDefault="00EE55CF">
      <w:pPr>
        <w:rPr>
          <w:rFonts w:ascii="Arial" w:hAnsi="Arial" w:cs="Arial"/>
          <w:color w:val="000000" w:themeColor="text1"/>
          <w:sz w:val="24"/>
          <w:szCs w:val="24"/>
          <w:rPrChange w:id="162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30" w:author="Bruno dos Santos Rodrigues" w:date="2016-11-15T22:39:00Z">
            <w:rPr>
              <w:rFonts w:ascii="Arial" w:eastAsia="Arial" w:hAnsi="Arial" w:cs="Arial"/>
              <w:sz w:val="24"/>
              <w:szCs w:val="24"/>
            </w:rPr>
          </w:rPrChange>
        </w:rPr>
        <w:t>AJUDA SOBRE O SISTEMA</w:t>
      </w:r>
    </w:p>
    <w:p w14:paraId="742B55ED" w14:textId="77777777" w:rsidR="00046625" w:rsidRPr="00891873" w:rsidRDefault="00EE55CF">
      <w:pPr>
        <w:rPr>
          <w:rFonts w:ascii="Arial" w:hAnsi="Arial" w:cs="Arial"/>
          <w:color w:val="000000" w:themeColor="text1"/>
          <w:sz w:val="24"/>
          <w:szCs w:val="24"/>
          <w:rPrChange w:id="163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32" w:author="Bruno dos Santos Rodrigues" w:date="2016-11-15T22:39:00Z">
            <w:rPr>
              <w:rFonts w:ascii="Arial" w:eastAsia="Arial" w:hAnsi="Arial" w:cs="Arial"/>
              <w:sz w:val="24"/>
              <w:szCs w:val="24"/>
            </w:rPr>
          </w:rPrChange>
        </w:rPr>
        <w:t>ENCERRAR SISTEMA</w:t>
      </w:r>
      <w:commentRangeEnd w:id="1624"/>
      <w:r w:rsidR="00080CAC" w:rsidRPr="00891873">
        <w:rPr>
          <w:rStyle w:val="Refdecomentrio"/>
          <w:color w:val="000000" w:themeColor="text1"/>
          <w:rPrChange w:id="1633" w:author="Bruno dos Santos Rodrigues" w:date="2016-11-15T22:39:00Z">
            <w:rPr>
              <w:rStyle w:val="Refdecomentrio"/>
            </w:rPr>
          </w:rPrChange>
        </w:rPr>
        <w:commentReference w:id="1624"/>
      </w:r>
    </w:p>
    <w:p w14:paraId="3D8C639E" w14:textId="77777777" w:rsidR="00046625" w:rsidRPr="00891873" w:rsidRDefault="00046625">
      <w:pPr>
        <w:rPr>
          <w:rFonts w:ascii="Arial" w:hAnsi="Arial" w:cs="Arial"/>
          <w:color w:val="000000" w:themeColor="text1"/>
          <w:sz w:val="24"/>
          <w:szCs w:val="24"/>
          <w:rPrChange w:id="1634" w:author="Bruno dos Santos Rodrigues" w:date="2016-11-15T22:39:00Z">
            <w:rPr>
              <w:rFonts w:ascii="Arial" w:hAnsi="Arial" w:cs="Arial"/>
              <w:sz w:val="24"/>
              <w:szCs w:val="24"/>
            </w:rPr>
          </w:rPrChange>
        </w:rPr>
      </w:pPr>
    </w:p>
    <w:p w14:paraId="4DD67698" w14:textId="77777777" w:rsidR="00046625" w:rsidRPr="00891873" w:rsidRDefault="00EE55CF" w:rsidP="007B0066">
      <w:pPr>
        <w:numPr>
          <w:ilvl w:val="0"/>
          <w:numId w:val="9"/>
        </w:numPr>
        <w:ind w:left="426" w:hanging="360"/>
        <w:rPr>
          <w:rFonts w:ascii="Arial" w:hAnsi="Arial" w:cs="Arial"/>
          <w:b/>
          <w:color w:val="000000" w:themeColor="text1"/>
          <w:sz w:val="24"/>
          <w:szCs w:val="24"/>
          <w:rPrChange w:id="1635" w:author="Bruno dos Santos Rodrigues" w:date="2016-11-15T22:39:00Z">
            <w:rPr>
              <w:rFonts w:ascii="Arial" w:hAnsi="Arial" w:cs="Arial"/>
              <w:b/>
              <w:sz w:val="24"/>
              <w:szCs w:val="24"/>
            </w:rPr>
          </w:rPrChange>
        </w:rPr>
      </w:pPr>
      <w:r w:rsidRPr="00891873">
        <w:rPr>
          <w:rFonts w:ascii="Arial" w:eastAsia="Arial" w:hAnsi="Arial" w:cs="Arial"/>
          <w:b/>
          <w:color w:val="000000" w:themeColor="text1"/>
          <w:sz w:val="24"/>
          <w:szCs w:val="24"/>
          <w:rPrChange w:id="1636" w:author="Bruno dos Santos Rodrigues" w:date="2016-11-15T22:39:00Z">
            <w:rPr>
              <w:rFonts w:ascii="Arial" w:eastAsia="Arial" w:hAnsi="Arial" w:cs="Arial"/>
              <w:b/>
              <w:sz w:val="24"/>
              <w:szCs w:val="24"/>
            </w:rPr>
          </w:rPrChange>
        </w:rPr>
        <w:t xml:space="preserve">Diagrama </w:t>
      </w:r>
      <w:r w:rsidR="00FE60D1" w:rsidRPr="00891873">
        <w:rPr>
          <w:rFonts w:ascii="Arial" w:eastAsia="Arial" w:hAnsi="Arial" w:cs="Arial"/>
          <w:b/>
          <w:color w:val="000000" w:themeColor="text1"/>
          <w:sz w:val="24"/>
          <w:szCs w:val="24"/>
          <w:rPrChange w:id="1637"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638" w:author="Bruno dos Santos Rodrigues" w:date="2016-11-15T22:39:00Z">
            <w:rPr>
              <w:rFonts w:ascii="Arial" w:eastAsia="Arial" w:hAnsi="Arial" w:cs="Arial"/>
              <w:b/>
              <w:sz w:val="24"/>
              <w:szCs w:val="24"/>
            </w:rPr>
          </w:rPrChange>
        </w:rPr>
        <w:t xml:space="preserve">e Casos </w:t>
      </w:r>
      <w:r w:rsidR="00FE60D1" w:rsidRPr="00891873">
        <w:rPr>
          <w:rFonts w:ascii="Arial" w:eastAsia="Arial" w:hAnsi="Arial" w:cs="Arial"/>
          <w:b/>
          <w:color w:val="000000" w:themeColor="text1"/>
          <w:sz w:val="24"/>
          <w:szCs w:val="24"/>
          <w:rPrChange w:id="1639"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640" w:author="Bruno dos Santos Rodrigues" w:date="2016-11-15T22:39:00Z">
            <w:rPr>
              <w:rFonts w:ascii="Arial" w:eastAsia="Arial" w:hAnsi="Arial" w:cs="Arial"/>
              <w:b/>
              <w:sz w:val="24"/>
              <w:szCs w:val="24"/>
            </w:rPr>
          </w:rPrChange>
        </w:rPr>
        <w:t>e Uso</w:t>
      </w:r>
    </w:p>
    <w:p w14:paraId="37908906" w14:textId="77777777" w:rsidR="00046625" w:rsidRPr="00891873" w:rsidRDefault="00EE55CF">
      <w:pPr>
        <w:keepNext/>
        <w:rPr>
          <w:rFonts w:ascii="Arial" w:hAnsi="Arial" w:cs="Arial"/>
          <w:color w:val="000000" w:themeColor="text1"/>
          <w:sz w:val="24"/>
          <w:szCs w:val="24"/>
          <w:rPrChange w:id="1641" w:author="Bruno dos Santos Rodrigues" w:date="2016-11-15T22:39:00Z">
            <w:rPr>
              <w:rFonts w:ascii="Arial" w:hAnsi="Arial" w:cs="Arial"/>
              <w:sz w:val="24"/>
              <w:szCs w:val="24"/>
            </w:rPr>
          </w:rPrChange>
        </w:rPr>
      </w:pPr>
      <w:commentRangeStart w:id="1642"/>
      <w:r w:rsidRPr="00891873">
        <w:rPr>
          <w:rFonts w:ascii="Arial" w:hAnsi="Arial" w:cs="Arial"/>
          <w:noProof/>
          <w:color w:val="000000" w:themeColor="text1"/>
          <w:sz w:val="24"/>
          <w:szCs w:val="24"/>
          <w:rPrChange w:id="1643" w:author="Bruno dos Santos Rodrigues" w:date="2016-11-15T22:39:00Z">
            <w:rPr>
              <w:rFonts w:ascii="Arial" w:hAnsi="Arial" w:cs="Arial"/>
              <w:noProof/>
              <w:sz w:val="24"/>
              <w:szCs w:val="24"/>
            </w:rPr>
          </w:rPrChange>
        </w:rPr>
        <w:drawing>
          <wp:inline distT="0" distB="0" distL="0" distR="0" wp14:anchorId="11DA24E9" wp14:editId="78C6A9CD">
            <wp:extent cx="5706377" cy="5018484"/>
            <wp:effectExtent l="0" t="0" r="0" b="0"/>
            <wp:docPr id="1" name="image01.jpg" descr="UseCase1.jpg"/>
            <wp:cNvGraphicFramePr/>
            <a:graphic xmlns:a="http://schemas.openxmlformats.org/drawingml/2006/main">
              <a:graphicData uri="http://schemas.openxmlformats.org/drawingml/2006/picture">
                <pic:pic xmlns:pic="http://schemas.openxmlformats.org/drawingml/2006/picture">
                  <pic:nvPicPr>
                    <pic:cNvPr id="0" name="image01.jpg" descr="UseCase1.jpg"/>
                    <pic:cNvPicPr preferRelativeResize="0"/>
                  </pic:nvPicPr>
                  <pic:blipFill>
                    <a:blip r:embed="rId11"/>
                    <a:srcRect/>
                    <a:stretch>
                      <a:fillRect/>
                    </a:stretch>
                  </pic:blipFill>
                  <pic:spPr>
                    <a:xfrm>
                      <a:off x="0" y="0"/>
                      <a:ext cx="5706377" cy="5018484"/>
                    </a:xfrm>
                    <a:prstGeom prst="rect">
                      <a:avLst/>
                    </a:prstGeom>
                    <a:ln/>
                  </pic:spPr>
                </pic:pic>
              </a:graphicData>
            </a:graphic>
          </wp:inline>
        </w:drawing>
      </w:r>
      <w:commentRangeEnd w:id="1642"/>
      <w:r w:rsidR="003C534C" w:rsidRPr="00891873">
        <w:rPr>
          <w:rStyle w:val="Refdecomentrio"/>
          <w:color w:val="000000" w:themeColor="text1"/>
          <w:rPrChange w:id="1644" w:author="Bruno dos Santos Rodrigues" w:date="2016-11-15T22:39:00Z">
            <w:rPr>
              <w:rStyle w:val="Refdecomentrio"/>
            </w:rPr>
          </w:rPrChange>
        </w:rPr>
        <w:commentReference w:id="1642"/>
      </w:r>
    </w:p>
    <w:p w14:paraId="3EE582EC" w14:textId="77777777" w:rsidR="00046625" w:rsidRPr="00891873" w:rsidRDefault="00EE55CF">
      <w:pPr>
        <w:spacing w:after="200" w:line="240" w:lineRule="auto"/>
        <w:rPr>
          <w:rFonts w:ascii="Arial" w:hAnsi="Arial" w:cs="Arial"/>
          <w:color w:val="000000" w:themeColor="text1"/>
          <w:sz w:val="24"/>
          <w:szCs w:val="24"/>
          <w:rPrChange w:id="1645" w:author="Bruno dos Santos Rodrigues" w:date="2016-11-15T22:39:00Z">
            <w:rPr>
              <w:rFonts w:ascii="Arial" w:hAnsi="Arial" w:cs="Arial"/>
              <w:sz w:val="24"/>
              <w:szCs w:val="24"/>
            </w:rPr>
          </w:rPrChange>
        </w:rPr>
      </w:pPr>
      <w:bookmarkStart w:id="1646" w:name="_4i7ojhp" w:colFirst="0" w:colLast="0"/>
      <w:bookmarkEnd w:id="1646"/>
      <w:r w:rsidRPr="00891873">
        <w:rPr>
          <w:rFonts w:ascii="Arial" w:eastAsia="Arial" w:hAnsi="Arial" w:cs="Arial"/>
          <w:i/>
          <w:color w:val="000000" w:themeColor="text1"/>
          <w:sz w:val="24"/>
          <w:szCs w:val="24"/>
          <w:rPrChange w:id="1647" w:author="Bruno dos Santos Rodrigues" w:date="2016-11-15T22:39:00Z">
            <w:rPr>
              <w:rFonts w:ascii="Arial" w:eastAsia="Arial" w:hAnsi="Arial" w:cs="Arial"/>
              <w:i/>
              <w:sz w:val="24"/>
              <w:szCs w:val="24"/>
            </w:rPr>
          </w:rPrChange>
        </w:rPr>
        <w:t>Figura 1 - Diagrama de caso de uso</w:t>
      </w:r>
    </w:p>
    <w:p w14:paraId="05DC661D" w14:textId="77777777" w:rsidR="00046625" w:rsidRPr="00891873" w:rsidRDefault="00EE55CF" w:rsidP="007B0066">
      <w:pPr>
        <w:numPr>
          <w:ilvl w:val="0"/>
          <w:numId w:val="10"/>
        </w:numPr>
        <w:spacing w:before="360"/>
        <w:ind w:left="426" w:hanging="360"/>
        <w:rPr>
          <w:rFonts w:ascii="Arial" w:hAnsi="Arial" w:cs="Arial"/>
          <w:color w:val="000000" w:themeColor="text1"/>
          <w:sz w:val="24"/>
          <w:szCs w:val="24"/>
          <w:rPrChange w:id="1648"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49" w:author="Bruno dos Santos Rodrigues" w:date="2016-11-15T22:39:00Z">
            <w:rPr>
              <w:rFonts w:ascii="Arial" w:eastAsia="Arial" w:hAnsi="Arial" w:cs="Arial"/>
              <w:b/>
              <w:sz w:val="24"/>
              <w:szCs w:val="24"/>
            </w:rPr>
          </w:rPrChange>
        </w:rPr>
        <w:t xml:space="preserve">Especificação </w:t>
      </w:r>
      <w:r w:rsidR="00802611" w:rsidRPr="00891873">
        <w:rPr>
          <w:rFonts w:ascii="Arial" w:eastAsia="Arial" w:hAnsi="Arial" w:cs="Arial"/>
          <w:b/>
          <w:color w:val="000000" w:themeColor="text1"/>
          <w:sz w:val="24"/>
          <w:szCs w:val="24"/>
          <w:rPrChange w:id="1650" w:author="Bruno dos Santos Rodrigues" w:date="2016-11-15T22:39:00Z">
            <w:rPr>
              <w:rFonts w:ascii="Arial" w:eastAsia="Arial" w:hAnsi="Arial" w:cs="Arial"/>
              <w:b/>
              <w:sz w:val="24"/>
              <w:szCs w:val="24"/>
            </w:rPr>
          </w:rPrChange>
        </w:rPr>
        <w:t>d</w:t>
      </w:r>
      <w:r w:rsidRPr="00891873">
        <w:rPr>
          <w:rFonts w:ascii="Arial" w:eastAsia="Arial" w:hAnsi="Arial" w:cs="Arial"/>
          <w:b/>
          <w:color w:val="000000" w:themeColor="text1"/>
          <w:sz w:val="24"/>
          <w:szCs w:val="24"/>
          <w:rPrChange w:id="1651" w:author="Bruno dos Santos Rodrigues" w:date="2016-11-15T22:39:00Z">
            <w:rPr>
              <w:rFonts w:ascii="Arial" w:eastAsia="Arial" w:hAnsi="Arial" w:cs="Arial"/>
              <w:b/>
              <w:sz w:val="24"/>
              <w:szCs w:val="24"/>
            </w:rPr>
          </w:rPrChange>
        </w:rPr>
        <w:t xml:space="preserve">e Caso De Uso </w:t>
      </w:r>
    </w:p>
    <w:p w14:paraId="734619DC" w14:textId="77777777" w:rsidR="00046625" w:rsidRPr="00891873" w:rsidRDefault="00802611">
      <w:pPr>
        <w:rPr>
          <w:rFonts w:ascii="Arial" w:hAnsi="Arial" w:cs="Arial"/>
          <w:b/>
          <w:color w:val="000000" w:themeColor="text1"/>
          <w:sz w:val="24"/>
          <w:szCs w:val="24"/>
          <w:rPrChange w:id="1652" w:author="Bruno dos Santos Rodrigues" w:date="2016-11-15T22:39:00Z">
            <w:rPr>
              <w:rFonts w:ascii="Arial" w:hAnsi="Arial" w:cs="Arial"/>
              <w:b/>
              <w:sz w:val="24"/>
              <w:szCs w:val="24"/>
            </w:rPr>
          </w:rPrChange>
        </w:rPr>
      </w:pPr>
      <w:r w:rsidRPr="00891873">
        <w:rPr>
          <w:rFonts w:ascii="Arial" w:eastAsia="Arial" w:hAnsi="Arial" w:cs="Arial"/>
          <w:b/>
          <w:color w:val="000000" w:themeColor="text1"/>
          <w:sz w:val="24"/>
          <w:szCs w:val="24"/>
          <w:rPrChange w:id="1653" w:author="Bruno dos Santos Rodrigues" w:date="2016-11-15T22:39:00Z">
            <w:rPr>
              <w:rFonts w:ascii="Arial" w:eastAsia="Arial" w:hAnsi="Arial" w:cs="Arial"/>
              <w:b/>
              <w:sz w:val="24"/>
              <w:szCs w:val="24"/>
            </w:rPr>
          </w:rPrChange>
        </w:rPr>
        <w:t>UC01</w:t>
      </w:r>
      <w:r w:rsidR="009710CA" w:rsidRPr="00891873">
        <w:rPr>
          <w:rFonts w:ascii="Arial" w:eastAsia="Arial" w:hAnsi="Arial" w:cs="Arial"/>
          <w:b/>
          <w:color w:val="000000" w:themeColor="text1"/>
          <w:sz w:val="24"/>
          <w:szCs w:val="24"/>
          <w:rPrChange w:id="1654" w:author="Bruno dos Santos Rodrigues" w:date="2016-11-15T22:39:00Z">
            <w:rPr>
              <w:rFonts w:ascii="Arial" w:eastAsia="Arial" w:hAnsi="Arial" w:cs="Arial"/>
              <w:b/>
              <w:sz w:val="24"/>
              <w:szCs w:val="24"/>
            </w:rPr>
          </w:rPrChange>
        </w:rPr>
        <w:t xml:space="preserve"> – Gerenciar Pessoa</w:t>
      </w:r>
    </w:p>
    <w:p w14:paraId="635AF705" w14:textId="77777777" w:rsidR="00046625" w:rsidRPr="00891873" w:rsidRDefault="00EE55CF">
      <w:pPr>
        <w:rPr>
          <w:rFonts w:ascii="Arial" w:hAnsi="Arial" w:cs="Arial"/>
          <w:color w:val="000000" w:themeColor="text1"/>
          <w:sz w:val="24"/>
          <w:szCs w:val="24"/>
          <w:rPrChange w:id="165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56"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657" w:author="Bruno dos Santos Rodrigues" w:date="2016-11-15T22:39:00Z">
            <w:rPr>
              <w:rFonts w:ascii="Arial" w:eastAsia="Arial" w:hAnsi="Arial" w:cs="Arial"/>
              <w:sz w:val="24"/>
              <w:szCs w:val="24"/>
            </w:rPr>
          </w:rPrChange>
        </w:rPr>
        <w:t>Gerenciar Pessoa</w:t>
      </w:r>
    </w:p>
    <w:p w14:paraId="33C35C73" w14:textId="77777777" w:rsidR="00046625" w:rsidRPr="00891873" w:rsidRDefault="00EE55CF">
      <w:pPr>
        <w:rPr>
          <w:rFonts w:ascii="Arial" w:hAnsi="Arial" w:cs="Arial"/>
          <w:color w:val="000000" w:themeColor="text1"/>
          <w:sz w:val="24"/>
          <w:szCs w:val="24"/>
          <w:rPrChange w:id="1658"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59" w:author="Bruno dos Santos Rodrigues" w:date="2016-11-15T22:39:00Z">
            <w:rPr>
              <w:rFonts w:ascii="Arial" w:eastAsia="Arial" w:hAnsi="Arial" w:cs="Arial"/>
              <w:b/>
              <w:sz w:val="24"/>
              <w:szCs w:val="24"/>
            </w:rPr>
          </w:rPrChange>
        </w:rPr>
        <w:lastRenderedPageBreak/>
        <w:t xml:space="preserve">DESCRIÇÃO SUCINTA: </w:t>
      </w:r>
      <w:r w:rsidRPr="00891873">
        <w:rPr>
          <w:rFonts w:ascii="Arial" w:eastAsia="Arial" w:hAnsi="Arial" w:cs="Arial"/>
          <w:color w:val="000000" w:themeColor="text1"/>
          <w:sz w:val="24"/>
          <w:szCs w:val="24"/>
          <w:rPrChange w:id="1660" w:author="Bruno dos Santos Rodrigues" w:date="2016-11-15T22:39:00Z">
            <w:rPr>
              <w:rFonts w:ascii="Arial" w:eastAsia="Arial" w:hAnsi="Arial" w:cs="Arial"/>
              <w:sz w:val="24"/>
              <w:szCs w:val="24"/>
            </w:rPr>
          </w:rPrChange>
        </w:rPr>
        <w:t>Usuário cadastra pessoa no sistema.</w:t>
      </w:r>
    </w:p>
    <w:p w14:paraId="68BE7540" w14:textId="77777777" w:rsidR="00046625" w:rsidRPr="00891873" w:rsidRDefault="00EE55CF">
      <w:pPr>
        <w:rPr>
          <w:rFonts w:ascii="Arial" w:hAnsi="Arial" w:cs="Arial"/>
          <w:color w:val="000000" w:themeColor="text1"/>
          <w:sz w:val="24"/>
          <w:szCs w:val="24"/>
          <w:rPrChange w:id="1661"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62" w:author="Bruno dos Santos Rodrigues" w:date="2016-11-15T22:39:00Z">
            <w:rPr>
              <w:rFonts w:ascii="Arial" w:eastAsia="Arial" w:hAnsi="Arial" w:cs="Arial"/>
              <w:b/>
              <w:sz w:val="24"/>
              <w:szCs w:val="24"/>
            </w:rPr>
          </w:rPrChange>
        </w:rPr>
        <w:t>ATORES:</w:t>
      </w:r>
    </w:p>
    <w:p w14:paraId="6DA51168" w14:textId="77777777" w:rsidR="00046625" w:rsidRPr="00891873" w:rsidRDefault="00EE55CF">
      <w:pPr>
        <w:rPr>
          <w:rFonts w:ascii="Arial" w:hAnsi="Arial" w:cs="Arial"/>
          <w:color w:val="000000" w:themeColor="text1"/>
          <w:sz w:val="24"/>
          <w:szCs w:val="24"/>
          <w:rPrChange w:id="166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64" w:author="Bruno dos Santos Rodrigues" w:date="2016-11-15T22:39:00Z">
            <w:rPr>
              <w:rFonts w:ascii="Arial" w:eastAsia="Arial" w:hAnsi="Arial" w:cs="Arial"/>
              <w:sz w:val="24"/>
              <w:szCs w:val="24"/>
            </w:rPr>
          </w:rPrChange>
        </w:rPr>
        <w:t>1.      Usuário Técnico de TI</w:t>
      </w:r>
    </w:p>
    <w:p w14:paraId="7099B7F7" w14:textId="77777777" w:rsidR="00046625" w:rsidRPr="00891873" w:rsidRDefault="00EE55CF">
      <w:pPr>
        <w:rPr>
          <w:rFonts w:ascii="Arial" w:hAnsi="Arial" w:cs="Arial"/>
          <w:color w:val="000000" w:themeColor="text1"/>
          <w:sz w:val="24"/>
          <w:szCs w:val="24"/>
          <w:rPrChange w:id="166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66" w:author="Bruno dos Santos Rodrigues" w:date="2016-11-15T22:39:00Z">
            <w:rPr>
              <w:rFonts w:ascii="Arial" w:eastAsia="Arial" w:hAnsi="Arial" w:cs="Arial"/>
              <w:b/>
              <w:sz w:val="24"/>
              <w:szCs w:val="24"/>
            </w:rPr>
          </w:rPrChange>
        </w:rPr>
        <w:t>FLUXO BÁSICO</w:t>
      </w:r>
    </w:p>
    <w:p w14:paraId="5433823B" w14:textId="77777777" w:rsidR="00046625" w:rsidRPr="00891873" w:rsidRDefault="00EE55CF">
      <w:pPr>
        <w:rPr>
          <w:rFonts w:ascii="Arial" w:hAnsi="Arial" w:cs="Arial"/>
          <w:color w:val="000000" w:themeColor="text1"/>
          <w:sz w:val="24"/>
          <w:szCs w:val="24"/>
          <w:rPrChange w:id="166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68" w:author="Bruno dos Santos Rodrigues" w:date="2016-11-15T22:39:00Z">
            <w:rPr>
              <w:rFonts w:ascii="Arial" w:eastAsia="Arial" w:hAnsi="Arial" w:cs="Arial"/>
              <w:sz w:val="24"/>
              <w:szCs w:val="24"/>
            </w:rPr>
          </w:rPrChange>
        </w:rPr>
        <w:t>1.      O usuário seleciona a opção “Gerenciar”</w:t>
      </w:r>
    </w:p>
    <w:p w14:paraId="5717E2E1" w14:textId="77777777" w:rsidR="00046625" w:rsidRPr="00891873" w:rsidRDefault="00EE55CF">
      <w:pPr>
        <w:rPr>
          <w:rFonts w:ascii="Arial" w:hAnsi="Arial" w:cs="Arial"/>
          <w:color w:val="000000" w:themeColor="text1"/>
          <w:sz w:val="24"/>
          <w:szCs w:val="24"/>
          <w:rPrChange w:id="166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70" w:author="Bruno dos Santos Rodrigues" w:date="2016-11-15T22:39:00Z">
            <w:rPr>
              <w:rFonts w:ascii="Arial" w:eastAsia="Arial" w:hAnsi="Arial" w:cs="Arial"/>
              <w:sz w:val="24"/>
              <w:szCs w:val="24"/>
            </w:rPr>
          </w:rPrChange>
        </w:rPr>
        <w:t>2.      O Sistema exibe as opções</w:t>
      </w:r>
    </w:p>
    <w:p w14:paraId="4A67BC96" w14:textId="77777777" w:rsidR="00046625" w:rsidRPr="00891873" w:rsidRDefault="00EE55CF">
      <w:pPr>
        <w:rPr>
          <w:rFonts w:ascii="Arial" w:hAnsi="Arial" w:cs="Arial"/>
          <w:color w:val="000000" w:themeColor="text1"/>
          <w:sz w:val="24"/>
          <w:szCs w:val="24"/>
          <w:rPrChange w:id="167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72" w:author="Bruno dos Santos Rodrigues" w:date="2016-11-15T22:39:00Z">
            <w:rPr>
              <w:rFonts w:ascii="Arial" w:eastAsia="Arial" w:hAnsi="Arial" w:cs="Arial"/>
              <w:sz w:val="24"/>
              <w:szCs w:val="24"/>
            </w:rPr>
          </w:rPrChange>
        </w:rPr>
        <w:t>3.      O usuário escolhe a opção “Pessoa”</w:t>
      </w:r>
    </w:p>
    <w:p w14:paraId="08BAA116" w14:textId="77777777" w:rsidR="00046625" w:rsidRPr="00891873" w:rsidRDefault="00EE55CF">
      <w:pPr>
        <w:rPr>
          <w:rFonts w:ascii="Arial" w:hAnsi="Arial" w:cs="Arial"/>
          <w:color w:val="000000" w:themeColor="text1"/>
          <w:sz w:val="24"/>
          <w:szCs w:val="24"/>
          <w:rPrChange w:id="167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74" w:author="Bruno dos Santos Rodrigues" w:date="2016-11-15T22:39:00Z">
            <w:rPr>
              <w:rFonts w:ascii="Arial" w:eastAsia="Arial" w:hAnsi="Arial" w:cs="Arial"/>
              <w:sz w:val="24"/>
              <w:szCs w:val="24"/>
            </w:rPr>
          </w:rPrChange>
        </w:rPr>
        <w:t>4.      O Sistema abre a tela de cadastramento</w:t>
      </w:r>
    </w:p>
    <w:p w14:paraId="7AC26D41" w14:textId="77777777" w:rsidR="00046625" w:rsidRPr="00891873" w:rsidRDefault="00EE55CF">
      <w:pPr>
        <w:rPr>
          <w:rFonts w:ascii="Arial" w:hAnsi="Arial" w:cs="Arial"/>
          <w:color w:val="000000" w:themeColor="text1"/>
          <w:sz w:val="24"/>
          <w:szCs w:val="24"/>
          <w:rPrChange w:id="167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76" w:author="Bruno dos Santos Rodrigues" w:date="2016-11-15T22:39:00Z">
            <w:rPr>
              <w:rFonts w:ascii="Arial" w:eastAsia="Arial" w:hAnsi="Arial" w:cs="Arial"/>
              <w:sz w:val="24"/>
              <w:szCs w:val="24"/>
            </w:rPr>
          </w:rPrChange>
        </w:rPr>
        <w:t xml:space="preserve">5.      O usuário preenche o campo “ID, </w:t>
      </w:r>
      <w:proofErr w:type="gramStart"/>
      <w:r w:rsidRPr="00891873">
        <w:rPr>
          <w:rFonts w:ascii="Arial" w:eastAsia="Arial" w:hAnsi="Arial" w:cs="Arial"/>
          <w:color w:val="000000" w:themeColor="text1"/>
          <w:sz w:val="24"/>
          <w:szCs w:val="24"/>
          <w:rPrChange w:id="1677" w:author="Bruno dos Santos Rodrigues" w:date="2016-11-15T22:39:00Z">
            <w:rPr>
              <w:rFonts w:ascii="Arial" w:eastAsia="Arial" w:hAnsi="Arial" w:cs="Arial"/>
              <w:sz w:val="24"/>
              <w:szCs w:val="24"/>
            </w:rPr>
          </w:rPrChange>
        </w:rPr>
        <w:t>NOME,TELEFONE</w:t>
      </w:r>
      <w:proofErr w:type="gramEnd"/>
      <w:r w:rsidRPr="00891873">
        <w:rPr>
          <w:rFonts w:ascii="Arial" w:eastAsia="Arial" w:hAnsi="Arial" w:cs="Arial"/>
          <w:color w:val="000000" w:themeColor="text1"/>
          <w:sz w:val="24"/>
          <w:szCs w:val="24"/>
          <w:rPrChange w:id="1678" w:author="Bruno dos Santos Rodrigues" w:date="2016-11-15T22:39:00Z">
            <w:rPr>
              <w:rFonts w:ascii="Arial" w:eastAsia="Arial" w:hAnsi="Arial" w:cs="Arial"/>
              <w:sz w:val="24"/>
              <w:szCs w:val="24"/>
            </w:rPr>
          </w:rPrChange>
        </w:rPr>
        <w:t>, RAMAL,EMAIL,DEPTO, CARGO E GRUPO”</w:t>
      </w:r>
    </w:p>
    <w:p w14:paraId="0FE65386" w14:textId="77777777" w:rsidR="00046625" w:rsidRPr="00891873" w:rsidRDefault="00EE55CF">
      <w:pPr>
        <w:rPr>
          <w:rFonts w:ascii="Arial" w:hAnsi="Arial" w:cs="Arial"/>
          <w:color w:val="000000" w:themeColor="text1"/>
          <w:sz w:val="24"/>
          <w:szCs w:val="24"/>
          <w:rPrChange w:id="167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80" w:author="Bruno dos Santos Rodrigues" w:date="2016-11-15T22:39:00Z">
            <w:rPr>
              <w:rFonts w:ascii="Arial" w:eastAsia="Arial" w:hAnsi="Arial" w:cs="Arial"/>
              <w:sz w:val="24"/>
              <w:szCs w:val="24"/>
            </w:rPr>
          </w:rPrChange>
        </w:rPr>
        <w:t>6.   </w:t>
      </w:r>
      <w:proofErr w:type="gramStart"/>
      <w:r w:rsidRPr="00891873">
        <w:rPr>
          <w:rFonts w:ascii="Arial" w:eastAsia="Arial" w:hAnsi="Arial" w:cs="Arial"/>
          <w:color w:val="000000" w:themeColor="text1"/>
          <w:sz w:val="24"/>
          <w:szCs w:val="24"/>
          <w:rPrChange w:id="1681" w:author="Bruno dos Santos Rodrigues" w:date="2016-11-15T22:39:00Z">
            <w:rPr>
              <w:rFonts w:ascii="Arial" w:eastAsia="Arial" w:hAnsi="Arial" w:cs="Arial"/>
              <w:sz w:val="24"/>
              <w:szCs w:val="24"/>
            </w:rPr>
          </w:rPrChange>
        </w:rPr>
        <w:t>  Todos</w:t>
      </w:r>
      <w:proofErr w:type="gramEnd"/>
      <w:r w:rsidRPr="00891873">
        <w:rPr>
          <w:rFonts w:ascii="Arial" w:eastAsia="Arial" w:hAnsi="Arial" w:cs="Arial"/>
          <w:color w:val="000000" w:themeColor="text1"/>
          <w:sz w:val="24"/>
          <w:szCs w:val="24"/>
          <w:rPrChange w:id="1682" w:author="Bruno dos Santos Rodrigues" w:date="2016-11-15T22:39:00Z">
            <w:rPr>
              <w:rFonts w:ascii="Arial" w:eastAsia="Arial" w:hAnsi="Arial" w:cs="Arial"/>
              <w:sz w:val="24"/>
              <w:szCs w:val="24"/>
            </w:rPr>
          </w:rPrChange>
        </w:rPr>
        <w:t xml:space="preserve"> campos são obrigatórios</w:t>
      </w:r>
    </w:p>
    <w:p w14:paraId="121EE75E" w14:textId="77777777" w:rsidR="00046625" w:rsidRPr="00891873" w:rsidRDefault="00EE55CF">
      <w:pPr>
        <w:rPr>
          <w:rFonts w:ascii="Arial" w:hAnsi="Arial" w:cs="Arial"/>
          <w:color w:val="000000" w:themeColor="text1"/>
          <w:sz w:val="24"/>
          <w:szCs w:val="24"/>
          <w:rPrChange w:id="168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84" w:author="Bruno dos Santos Rodrigues" w:date="2016-11-15T22:39:00Z">
            <w:rPr>
              <w:rFonts w:ascii="Arial" w:eastAsia="Arial" w:hAnsi="Arial" w:cs="Arial"/>
              <w:sz w:val="24"/>
              <w:szCs w:val="24"/>
            </w:rPr>
          </w:rPrChange>
        </w:rPr>
        <w:t>7.      O usuário preenchendo corretamente os campos tem o botão “Salvar” que é obrigatório a salvar</w:t>
      </w:r>
    </w:p>
    <w:p w14:paraId="469EB0A7" w14:textId="77777777" w:rsidR="00046625" w:rsidRPr="00891873" w:rsidRDefault="00EE55CF">
      <w:pPr>
        <w:rPr>
          <w:rFonts w:ascii="Arial" w:hAnsi="Arial" w:cs="Arial"/>
          <w:color w:val="000000" w:themeColor="text1"/>
          <w:sz w:val="24"/>
          <w:szCs w:val="24"/>
          <w:rPrChange w:id="168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86" w:author="Bruno dos Santos Rodrigues" w:date="2016-11-15T22:39:00Z">
            <w:rPr>
              <w:rFonts w:ascii="Arial" w:eastAsia="Arial" w:hAnsi="Arial" w:cs="Arial"/>
              <w:sz w:val="24"/>
              <w:szCs w:val="24"/>
            </w:rPr>
          </w:rPrChange>
        </w:rPr>
        <w:t>8.      E o caso de uso é encerrado.</w:t>
      </w:r>
    </w:p>
    <w:p w14:paraId="50EBD6A7" w14:textId="77777777" w:rsidR="00046625" w:rsidRPr="00891873" w:rsidRDefault="00EE55CF">
      <w:pPr>
        <w:rPr>
          <w:rFonts w:ascii="Arial" w:hAnsi="Arial" w:cs="Arial"/>
          <w:color w:val="000000" w:themeColor="text1"/>
          <w:sz w:val="24"/>
          <w:szCs w:val="24"/>
          <w:rPrChange w:id="168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88" w:author="Bruno dos Santos Rodrigues" w:date="2016-11-15T22:39:00Z">
            <w:rPr>
              <w:rFonts w:ascii="Arial" w:eastAsia="Arial" w:hAnsi="Arial" w:cs="Arial"/>
              <w:b/>
              <w:sz w:val="24"/>
              <w:szCs w:val="24"/>
            </w:rPr>
          </w:rPrChange>
        </w:rPr>
        <w:t>FLUXOS ALTERNATIVOS</w:t>
      </w:r>
    </w:p>
    <w:p w14:paraId="0296924C" w14:textId="77777777" w:rsidR="00046625" w:rsidRPr="00891873" w:rsidRDefault="00EE55CF">
      <w:pPr>
        <w:rPr>
          <w:rFonts w:ascii="Arial" w:hAnsi="Arial" w:cs="Arial"/>
          <w:color w:val="000000" w:themeColor="text1"/>
          <w:sz w:val="24"/>
          <w:szCs w:val="24"/>
          <w:rPrChange w:id="168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690" w:author="Bruno dos Santos Rodrigues" w:date="2016-11-15T22:39:00Z">
            <w:rPr>
              <w:rFonts w:ascii="Arial" w:eastAsia="Arial" w:hAnsi="Arial" w:cs="Arial"/>
              <w:b/>
              <w:sz w:val="24"/>
              <w:szCs w:val="24"/>
            </w:rPr>
          </w:rPrChange>
        </w:rPr>
        <w:t>(A1</w:t>
      </w:r>
      <w:proofErr w:type="gramStart"/>
      <w:r w:rsidRPr="00891873">
        <w:rPr>
          <w:rFonts w:ascii="Arial" w:eastAsia="Arial" w:hAnsi="Arial" w:cs="Arial"/>
          <w:b/>
          <w:color w:val="000000" w:themeColor="text1"/>
          <w:sz w:val="24"/>
          <w:szCs w:val="24"/>
          <w:rPrChange w:id="1691"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692" w:author="Bruno dos Santos Rodrigues" w:date="2016-11-15T22:39:00Z">
            <w:rPr>
              <w:rFonts w:ascii="Arial" w:eastAsia="Arial" w:hAnsi="Arial" w:cs="Arial"/>
              <w:b/>
              <w:sz w:val="24"/>
              <w:szCs w:val="24"/>
            </w:rPr>
          </w:rPrChange>
        </w:rPr>
        <w:t xml:space="preserve"> ao Passo 4 – Gerenciar Pessoa</w:t>
      </w:r>
    </w:p>
    <w:p w14:paraId="657727FA" w14:textId="77777777" w:rsidR="00046625" w:rsidRPr="00891873" w:rsidRDefault="00EE55CF">
      <w:pPr>
        <w:rPr>
          <w:rFonts w:ascii="Arial" w:hAnsi="Arial" w:cs="Arial"/>
          <w:color w:val="000000" w:themeColor="text1"/>
          <w:sz w:val="24"/>
          <w:szCs w:val="24"/>
          <w:rPrChange w:id="169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94" w:author="Bruno dos Santos Rodrigues" w:date="2016-11-15T22:39:00Z">
            <w:rPr>
              <w:rFonts w:ascii="Arial" w:eastAsia="Arial" w:hAnsi="Arial" w:cs="Arial"/>
              <w:sz w:val="24"/>
              <w:szCs w:val="24"/>
            </w:rPr>
          </w:rPrChange>
        </w:rPr>
        <w:t>1.a. O sistema abre a tela de cadastramento de pessoa onde terá a opção alternativa para o usuário CANCELAR, o sistema fechar a janela, voltando para janela principal</w:t>
      </w:r>
    </w:p>
    <w:p w14:paraId="27458EC5" w14:textId="77777777" w:rsidR="00046625" w:rsidRPr="00891873" w:rsidRDefault="00EE55CF">
      <w:pPr>
        <w:rPr>
          <w:rFonts w:ascii="Arial" w:hAnsi="Arial" w:cs="Arial"/>
          <w:color w:val="000000" w:themeColor="text1"/>
          <w:sz w:val="24"/>
          <w:szCs w:val="24"/>
          <w:rPrChange w:id="169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96" w:author="Bruno dos Santos Rodrigues" w:date="2016-11-15T22:39:00Z">
            <w:rPr>
              <w:rFonts w:ascii="Arial" w:eastAsia="Arial" w:hAnsi="Arial" w:cs="Arial"/>
              <w:sz w:val="24"/>
              <w:szCs w:val="24"/>
            </w:rPr>
          </w:rPrChange>
        </w:rPr>
        <w:t>1.b.  O sistema abre a tela de cadastramento de pessoa onde terá a opção alternativa para o usuário EDITAR, o sistema faz uma busca e mostra para o usuário os cadastros de pessoas ativas</w:t>
      </w:r>
    </w:p>
    <w:p w14:paraId="3282EA18" w14:textId="77777777" w:rsidR="00046625" w:rsidRPr="00891873" w:rsidRDefault="00EE55CF">
      <w:pPr>
        <w:rPr>
          <w:rFonts w:ascii="Arial" w:hAnsi="Arial" w:cs="Arial"/>
          <w:color w:val="000000" w:themeColor="text1"/>
          <w:sz w:val="24"/>
          <w:szCs w:val="24"/>
          <w:rPrChange w:id="169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698" w:author="Bruno dos Santos Rodrigues" w:date="2016-11-15T22:39:00Z">
            <w:rPr>
              <w:rFonts w:ascii="Arial" w:eastAsia="Arial" w:hAnsi="Arial" w:cs="Arial"/>
              <w:sz w:val="24"/>
              <w:szCs w:val="24"/>
            </w:rPr>
          </w:rPrChange>
        </w:rPr>
        <w:t>1.c.  O sistema abre a tela de cadastramento de pessoa onde terá a opção alternativa para o usuário NOVO, quando o usuário clicar em novo volta para o passo 4.</w:t>
      </w:r>
    </w:p>
    <w:p w14:paraId="635B5BFB" w14:textId="77777777" w:rsidR="00046625" w:rsidRPr="00891873" w:rsidRDefault="00EE55CF">
      <w:pPr>
        <w:rPr>
          <w:rFonts w:ascii="Arial" w:hAnsi="Arial" w:cs="Arial"/>
          <w:color w:val="000000" w:themeColor="text1"/>
          <w:sz w:val="24"/>
          <w:szCs w:val="24"/>
          <w:rPrChange w:id="169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00" w:author="Bruno dos Santos Rodrigues" w:date="2016-11-15T22:39:00Z">
            <w:rPr>
              <w:rFonts w:ascii="Arial" w:eastAsia="Arial" w:hAnsi="Arial" w:cs="Arial"/>
              <w:b/>
              <w:sz w:val="24"/>
              <w:szCs w:val="24"/>
            </w:rPr>
          </w:rPrChange>
        </w:rPr>
        <w:t>(A2</w:t>
      </w:r>
      <w:proofErr w:type="gramStart"/>
      <w:r w:rsidRPr="00891873">
        <w:rPr>
          <w:rFonts w:ascii="Arial" w:eastAsia="Arial" w:hAnsi="Arial" w:cs="Arial"/>
          <w:b/>
          <w:color w:val="000000" w:themeColor="text1"/>
          <w:sz w:val="24"/>
          <w:szCs w:val="24"/>
          <w:rPrChange w:id="1701"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702" w:author="Bruno dos Santos Rodrigues" w:date="2016-11-15T22:39:00Z">
            <w:rPr>
              <w:rFonts w:ascii="Arial" w:eastAsia="Arial" w:hAnsi="Arial" w:cs="Arial"/>
              <w:b/>
              <w:sz w:val="24"/>
              <w:szCs w:val="24"/>
            </w:rPr>
          </w:rPrChange>
        </w:rPr>
        <w:t xml:space="preserve"> ao Passo 8 – Informações Incorretas</w:t>
      </w:r>
    </w:p>
    <w:p w14:paraId="42E48E0A" w14:textId="77777777" w:rsidR="00046625" w:rsidRPr="00891873" w:rsidRDefault="00EE55CF">
      <w:pPr>
        <w:rPr>
          <w:rFonts w:ascii="Arial" w:hAnsi="Arial" w:cs="Arial"/>
          <w:color w:val="000000" w:themeColor="text1"/>
          <w:sz w:val="24"/>
          <w:szCs w:val="24"/>
          <w:rPrChange w:id="170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04" w:author="Bruno dos Santos Rodrigues" w:date="2016-11-15T22:39:00Z">
            <w:rPr>
              <w:rFonts w:ascii="Arial" w:eastAsia="Arial" w:hAnsi="Arial" w:cs="Arial"/>
              <w:sz w:val="24"/>
              <w:szCs w:val="24"/>
            </w:rPr>
          </w:rPrChange>
        </w:rPr>
        <w:t>2.a. O sistema retorna uma mensagem de erro “cadastro inconsistente, por favor verificar as informações ” o usuário clica em ok e será redirecionado para a tela anterior.</w:t>
      </w:r>
    </w:p>
    <w:p w14:paraId="5529F803" w14:textId="77777777" w:rsidR="00046625" w:rsidRPr="00891873" w:rsidRDefault="00EE55CF">
      <w:pPr>
        <w:rPr>
          <w:rFonts w:ascii="Arial" w:hAnsi="Arial" w:cs="Arial"/>
          <w:color w:val="000000" w:themeColor="text1"/>
          <w:sz w:val="24"/>
          <w:szCs w:val="24"/>
          <w:rPrChange w:id="170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06" w:author="Bruno dos Santos Rodrigues" w:date="2016-11-15T22:39:00Z">
            <w:rPr>
              <w:rFonts w:ascii="Arial" w:eastAsia="Arial" w:hAnsi="Arial" w:cs="Arial"/>
              <w:b/>
              <w:sz w:val="24"/>
              <w:szCs w:val="24"/>
            </w:rPr>
          </w:rPrChange>
        </w:rPr>
        <w:t>(A3</w:t>
      </w:r>
      <w:proofErr w:type="gramStart"/>
      <w:r w:rsidRPr="00891873">
        <w:rPr>
          <w:rFonts w:ascii="Arial" w:eastAsia="Arial" w:hAnsi="Arial" w:cs="Arial"/>
          <w:b/>
          <w:color w:val="000000" w:themeColor="text1"/>
          <w:sz w:val="24"/>
          <w:szCs w:val="24"/>
          <w:rPrChange w:id="1707"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708" w:author="Bruno dos Santos Rodrigues" w:date="2016-11-15T22:39:00Z">
            <w:rPr>
              <w:rFonts w:ascii="Arial" w:eastAsia="Arial" w:hAnsi="Arial" w:cs="Arial"/>
              <w:b/>
              <w:sz w:val="24"/>
              <w:szCs w:val="24"/>
            </w:rPr>
          </w:rPrChange>
        </w:rPr>
        <w:t xml:space="preserve"> ao Passo 9 – A regra RN1 não é atendida</w:t>
      </w:r>
    </w:p>
    <w:p w14:paraId="461C77E3" w14:textId="77777777" w:rsidR="00046625" w:rsidRPr="00891873" w:rsidRDefault="00EE55CF">
      <w:pPr>
        <w:rPr>
          <w:rFonts w:ascii="Arial" w:hAnsi="Arial" w:cs="Arial"/>
          <w:color w:val="000000" w:themeColor="text1"/>
          <w:sz w:val="24"/>
          <w:szCs w:val="24"/>
          <w:rPrChange w:id="170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10" w:author="Bruno dos Santos Rodrigues" w:date="2016-11-15T22:39:00Z">
            <w:rPr>
              <w:rFonts w:ascii="Arial" w:eastAsia="Arial" w:hAnsi="Arial" w:cs="Arial"/>
              <w:sz w:val="24"/>
              <w:szCs w:val="24"/>
            </w:rPr>
          </w:rPrChange>
        </w:rPr>
        <w:t>3.a.  O sistema retorna uma mensagem de erro “cadastro inconsistente, por favor verificar as informações ” o usuário clica em ok e será redirecionado para a tela anterior.</w:t>
      </w:r>
    </w:p>
    <w:p w14:paraId="4D300F6A" w14:textId="77777777" w:rsidR="00046625" w:rsidRPr="00891873" w:rsidRDefault="00EE55CF">
      <w:pPr>
        <w:rPr>
          <w:rFonts w:ascii="Arial" w:hAnsi="Arial" w:cs="Arial"/>
          <w:color w:val="000000" w:themeColor="text1"/>
          <w:sz w:val="24"/>
          <w:szCs w:val="24"/>
          <w:rPrChange w:id="171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12" w:author="Bruno dos Santos Rodrigues" w:date="2016-11-15T22:39:00Z">
            <w:rPr>
              <w:rFonts w:ascii="Arial" w:eastAsia="Arial" w:hAnsi="Arial" w:cs="Arial"/>
              <w:sz w:val="24"/>
              <w:szCs w:val="24"/>
            </w:rPr>
          </w:rPrChange>
        </w:rPr>
        <w:lastRenderedPageBreak/>
        <w:t>3.b.  O caso de uso é encerrado</w:t>
      </w:r>
    </w:p>
    <w:p w14:paraId="47CC2814" w14:textId="77777777" w:rsidR="00046625" w:rsidRPr="00891873" w:rsidRDefault="00EE55CF">
      <w:pPr>
        <w:rPr>
          <w:rFonts w:ascii="Arial" w:hAnsi="Arial" w:cs="Arial"/>
          <w:color w:val="000000" w:themeColor="text1"/>
          <w:sz w:val="24"/>
          <w:szCs w:val="24"/>
          <w:rPrChange w:id="171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14" w:author="Bruno dos Santos Rodrigues" w:date="2016-11-15T22:39:00Z">
            <w:rPr>
              <w:rFonts w:ascii="Arial" w:eastAsia="Arial" w:hAnsi="Arial" w:cs="Arial"/>
              <w:b/>
              <w:sz w:val="24"/>
              <w:szCs w:val="24"/>
            </w:rPr>
          </w:rPrChange>
        </w:rPr>
        <w:t>REGRAS DE NEGÓCIO</w:t>
      </w:r>
    </w:p>
    <w:p w14:paraId="7E2A678C" w14:textId="77777777" w:rsidR="00046625" w:rsidRPr="00891873" w:rsidRDefault="00EE55CF">
      <w:pPr>
        <w:rPr>
          <w:rFonts w:ascii="Arial" w:hAnsi="Arial" w:cs="Arial"/>
          <w:color w:val="000000" w:themeColor="text1"/>
          <w:sz w:val="24"/>
          <w:szCs w:val="24"/>
          <w:rPrChange w:id="171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16" w:author="Bruno dos Santos Rodrigues" w:date="2016-11-15T22:39:00Z">
            <w:rPr>
              <w:rFonts w:ascii="Arial" w:eastAsia="Arial" w:hAnsi="Arial" w:cs="Arial"/>
              <w:b/>
              <w:sz w:val="24"/>
              <w:szCs w:val="24"/>
            </w:rPr>
          </w:rPrChange>
        </w:rPr>
        <w:t xml:space="preserve">(RN1) </w:t>
      </w:r>
      <w:r w:rsidRPr="00891873">
        <w:rPr>
          <w:rFonts w:ascii="Arial" w:eastAsia="Arial" w:hAnsi="Arial" w:cs="Arial"/>
          <w:color w:val="000000" w:themeColor="text1"/>
          <w:sz w:val="24"/>
          <w:szCs w:val="24"/>
          <w:rPrChange w:id="1717" w:author="Bruno dos Santos Rodrigues" w:date="2016-11-15T22:39:00Z">
            <w:rPr>
              <w:rFonts w:ascii="Arial" w:eastAsia="Arial" w:hAnsi="Arial" w:cs="Arial"/>
              <w:sz w:val="24"/>
              <w:szCs w:val="24"/>
            </w:rPr>
          </w:rPrChange>
        </w:rPr>
        <w:t xml:space="preserve">Preenchimento dos campos obrigatórios </w:t>
      </w:r>
    </w:p>
    <w:p w14:paraId="3BD34F5C" w14:textId="77777777" w:rsidR="00046625" w:rsidRPr="00891873" w:rsidRDefault="00EE55CF">
      <w:pPr>
        <w:rPr>
          <w:rFonts w:ascii="Arial" w:hAnsi="Arial" w:cs="Arial"/>
          <w:color w:val="000000" w:themeColor="text1"/>
          <w:sz w:val="24"/>
          <w:szCs w:val="24"/>
          <w:rPrChange w:id="171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19" w:author="Bruno dos Santos Rodrigues" w:date="2016-11-15T22:39:00Z">
            <w:rPr>
              <w:rFonts w:ascii="Arial" w:eastAsia="Arial" w:hAnsi="Arial" w:cs="Arial"/>
              <w:sz w:val="24"/>
              <w:szCs w:val="24"/>
            </w:rPr>
          </w:rPrChange>
        </w:rPr>
        <w:t>FIM DO CASO DE USO PESSOA.</w:t>
      </w:r>
    </w:p>
    <w:p w14:paraId="34984CAC" w14:textId="77777777" w:rsidR="003C534C" w:rsidRPr="00891873" w:rsidRDefault="003C534C">
      <w:pPr>
        <w:rPr>
          <w:rFonts w:ascii="Arial" w:eastAsia="Arial" w:hAnsi="Arial" w:cs="Arial"/>
          <w:b/>
          <w:color w:val="000000" w:themeColor="text1"/>
          <w:sz w:val="24"/>
          <w:szCs w:val="24"/>
          <w:rPrChange w:id="1720" w:author="Bruno dos Santos Rodrigues" w:date="2016-11-15T22:39:00Z">
            <w:rPr>
              <w:rFonts w:ascii="Arial" w:eastAsia="Arial" w:hAnsi="Arial" w:cs="Arial"/>
              <w:b/>
              <w:sz w:val="24"/>
              <w:szCs w:val="24"/>
            </w:rPr>
          </w:rPrChange>
        </w:rPr>
      </w:pPr>
    </w:p>
    <w:p w14:paraId="51C22A91" w14:textId="77777777" w:rsidR="00046625" w:rsidRPr="00891873" w:rsidRDefault="009534F3">
      <w:pPr>
        <w:rPr>
          <w:rFonts w:ascii="Arial" w:hAnsi="Arial" w:cs="Arial"/>
          <w:color w:val="000000" w:themeColor="text1"/>
          <w:sz w:val="24"/>
          <w:szCs w:val="24"/>
          <w:rPrChange w:id="1721" w:author="Bruno dos Santos Rodrigues" w:date="2016-11-15T22:39:00Z">
            <w:rPr>
              <w:rFonts w:ascii="Arial" w:hAnsi="Arial" w:cs="Arial"/>
              <w:sz w:val="24"/>
              <w:szCs w:val="24"/>
            </w:rPr>
          </w:rPrChange>
        </w:rPr>
      </w:pPr>
      <w:commentRangeStart w:id="1722"/>
      <w:r w:rsidRPr="00891873">
        <w:rPr>
          <w:rFonts w:ascii="Arial" w:eastAsia="Arial" w:hAnsi="Arial" w:cs="Arial"/>
          <w:b/>
          <w:color w:val="000000" w:themeColor="text1"/>
          <w:sz w:val="24"/>
          <w:szCs w:val="24"/>
          <w:rPrChange w:id="1723" w:author="Bruno dos Santos Rodrigues" w:date="2016-11-15T22:39:00Z">
            <w:rPr>
              <w:rFonts w:ascii="Arial" w:eastAsia="Arial" w:hAnsi="Arial" w:cs="Arial"/>
              <w:b/>
              <w:sz w:val="24"/>
              <w:szCs w:val="24"/>
            </w:rPr>
          </w:rPrChange>
        </w:rPr>
        <w:t>UC02 – Gerenciar Dispositivo</w:t>
      </w:r>
      <w:commentRangeEnd w:id="1722"/>
      <w:r w:rsidR="00625CB7" w:rsidRPr="00891873">
        <w:rPr>
          <w:rStyle w:val="Refdecomentrio"/>
          <w:color w:val="000000" w:themeColor="text1"/>
          <w:rPrChange w:id="1724" w:author="Bruno dos Santos Rodrigues" w:date="2016-11-15T22:39:00Z">
            <w:rPr>
              <w:rStyle w:val="Refdecomentrio"/>
            </w:rPr>
          </w:rPrChange>
        </w:rPr>
        <w:commentReference w:id="1722"/>
      </w:r>
    </w:p>
    <w:p w14:paraId="20E7CC7A" w14:textId="77777777" w:rsidR="00046625" w:rsidRPr="00891873" w:rsidRDefault="00EE55CF">
      <w:pPr>
        <w:rPr>
          <w:rFonts w:ascii="Arial" w:hAnsi="Arial" w:cs="Arial"/>
          <w:color w:val="000000" w:themeColor="text1"/>
          <w:sz w:val="24"/>
          <w:szCs w:val="24"/>
          <w:rPrChange w:id="172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26"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727" w:author="Bruno dos Santos Rodrigues" w:date="2016-11-15T22:39:00Z">
            <w:rPr>
              <w:rFonts w:ascii="Arial" w:eastAsia="Arial" w:hAnsi="Arial" w:cs="Arial"/>
              <w:sz w:val="24"/>
              <w:szCs w:val="24"/>
            </w:rPr>
          </w:rPrChange>
        </w:rPr>
        <w:t xml:space="preserve">Gerenciar </w:t>
      </w:r>
      <w:r w:rsidR="00DC539A" w:rsidRPr="00891873">
        <w:rPr>
          <w:rFonts w:ascii="Arial" w:eastAsia="Arial" w:hAnsi="Arial" w:cs="Arial"/>
          <w:color w:val="000000" w:themeColor="text1"/>
          <w:sz w:val="24"/>
          <w:szCs w:val="24"/>
          <w:rPrChange w:id="1728" w:author="Bruno dos Santos Rodrigues" w:date="2016-11-15T22:39:00Z">
            <w:rPr>
              <w:rFonts w:ascii="Arial" w:eastAsia="Arial" w:hAnsi="Arial" w:cs="Arial"/>
              <w:sz w:val="24"/>
              <w:szCs w:val="24"/>
            </w:rPr>
          </w:rPrChange>
        </w:rPr>
        <w:t>D</w:t>
      </w:r>
      <w:r w:rsidRPr="00891873">
        <w:rPr>
          <w:rFonts w:ascii="Arial" w:eastAsia="Arial" w:hAnsi="Arial" w:cs="Arial"/>
          <w:color w:val="000000" w:themeColor="text1"/>
          <w:sz w:val="24"/>
          <w:szCs w:val="24"/>
          <w:rPrChange w:id="1729" w:author="Bruno dos Santos Rodrigues" w:date="2016-11-15T22:39:00Z">
            <w:rPr>
              <w:rFonts w:ascii="Arial" w:eastAsia="Arial" w:hAnsi="Arial" w:cs="Arial"/>
              <w:sz w:val="24"/>
              <w:szCs w:val="24"/>
            </w:rPr>
          </w:rPrChange>
        </w:rPr>
        <w:t>ispositivo</w:t>
      </w:r>
    </w:p>
    <w:p w14:paraId="779C28F4" w14:textId="77777777" w:rsidR="00046625" w:rsidRPr="00891873" w:rsidRDefault="00EE55CF">
      <w:pPr>
        <w:rPr>
          <w:rFonts w:ascii="Arial" w:hAnsi="Arial" w:cs="Arial"/>
          <w:color w:val="000000" w:themeColor="text1"/>
          <w:sz w:val="24"/>
          <w:szCs w:val="24"/>
          <w:rPrChange w:id="1730"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31" w:author="Bruno dos Santos Rodrigues" w:date="2016-11-15T22:39:00Z">
            <w:rPr>
              <w:rFonts w:ascii="Arial" w:eastAsia="Arial" w:hAnsi="Arial" w:cs="Arial"/>
              <w:b/>
              <w:sz w:val="24"/>
              <w:szCs w:val="24"/>
            </w:rPr>
          </w:rPrChange>
        </w:rPr>
        <w:t>DESCRIÇÃO SUCINTA:  </w:t>
      </w:r>
      <w:r w:rsidRPr="00891873">
        <w:rPr>
          <w:rFonts w:ascii="Arial" w:eastAsia="Arial" w:hAnsi="Arial" w:cs="Arial"/>
          <w:color w:val="000000" w:themeColor="text1"/>
          <w:sz w:val="24"/>
          <w:szCs w:val="24"/>
          <w:rPrChange w:id="1732" w:author="Bruno dos Santos Rodrigues" w:date="2016-11-15T22:39:00Z">
            <w:rPr>
              <w:rFonts w:ascii="Arial" w:eastAsia="Arial" w:hAnsi="Arial" w:cs="Arial"/>
              <w:sz w:val="24"/>
              <w:szCs w:val="24"/>
            </w:rPr>
          </w:rPrChange>
        </w:rPr>
        <w:t>Usuário cadastra o dispositivo no sistema.</w:t>
      </w:r>
    </w:p>
    <w:p w14:paraId="3CDC012B" w14:textId="77777777" w:rsidR="00046625" w:rsidRPr="00891873" w:rsidRDefault="00EE55CF">
      <w:pPr>
        <w:rPr>
          <w:rFonts w:ascii="Arial" w:hAnsi="Arial" w:cs="Arial"/>
          <w:color w:val="000000" w:themeColor="text1"/>
          <w:sz w:val="24"/>
          <w:szCs w:val="24"/>
          <w:rPrChange w:id="173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34" w:author="Bruno dos Santos Rodrigues" w:date="2016-11-15T22:39:00Z">
            <w:rPr>
              <w:rFonts w:ascii="Arial" w:eastAsia="Arial" w:hAnsi="Arial" w:cs="Arial"/>
              <w:b/>
              <w:sz w:val="24"/>
              <w:szCs w:val="24"/>
            </w:rPr>
          </w:rPrChange>
        </w:rPr>
        <w:t>ATORES:</w:t>
      </w:r>
    </w:p>
    <w:p w14:paraId="5F259115" w14:textId="77777777" w:rsidR="00046625" w:rsidRPr="00891873" w:rsidRDefault="00EE55CF">
      <w:pPr>
        <w:rPr>
          <w:rFonts w:ascii="Arial" w:hAnsi="Arial" w:cs="Arial"/>
          <w:color w:val="000000" w:themeColor="text1"/>
          <w:sz w:val="24"/>
          <w:szCs w:val="24"/>
          <w:rPrChange w:id="173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36" w:author="Bruno dos Santos Rodrigues" w:date="2016-11-15T22:39:00Z">
            <w:rPr>
              <w:rFonts w:ascii="Arial" w:eastAsia="Arial" w:hAnsi="Arial" w:cs="Arial"/>
              <w:sz w:val="24"/>
              <w:szCs w:val="24"/>
            </w:rPr>
          </w:rPrChange>
        </w:rPr>
        <w:t>1.      Usuário Técnico de TI</w:t>
      </w:r>
    </w:p>
    <w:p w14:paraId="3F3BB0E4" w14:textId="77777777" w:rsidR="00046625" w:rsidRPr="00891873" w:rsidRDefault="00EE55CF">
      <w:pPr>
        <w:rPr>
          <w:rFonts w:ascii="Arial" w:hAnsi="Arial" w:cs="Arial"/>
          <w:color w:val="000000" w:themeColor="text1"/>
          <w:sz w:val="24"/>
          <w:szCs w:val="24"/>
          <w:rPrChange w:id="173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38" w:author="Bruno dos Santos Rodrigues" w:date="2016-11-15T22:39:00Z">
            <w:rPr>
              <w:rFonts w:ascii="Arial" w:eastAsia="Arial" w:hAnsi="Arial" w:cs="Arial"/>
              <w:b/>
              <w:sz w:val="24"/>
              <w:szCs w:val="24"/>
            </w:rPr>
          </w:rPrChange>
        </w:rPr>
        <w:t>FLUXO BÁSICO</w:t>
      </w:r>
    </w:p>
    <w:p w14:paraId="6FFDE1A2" w14:textId="77777777" w:rsidR="00046625" w:rsidRPr="00891873" w:rsidRDefault="00EE55CF">
      <w:pPr>
        <w:rPr>
          <w:rFonts w:ascii="Arial" w:hAnsi="Arial" w:cs="Arial"/>
          <w:color w:val="000000" w:themeColor="text1"/>
          <w:sz w:val="24"/>
          <w:szCs w:val="24"/>
          <w:rPrChange w:id="173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40" w:author="Bruno dos Santos Rodrigues" w:date="2016-11-15T22:39:00Z">
            <w:rPr>
              <w:rFonts w:ascii="Arial" w:eastAsia="Arial" w:hAnsi="Arial" w:cs="Arial"/>
              <w:sz w:val="24"/>
              <w:szCs w:val="24"/>
            </w:rPr>
          </w:rPrChange>
        </w:rPr>
        <w:t>1.      O usuário seleciona a opção “Gerenciar”</w:t>
      </w:r>
    </w:p>
    <w:p w14:paraId="79C5F6A3" w14:textId="77777777" w:rsidR="00046625" w:rsidRPr="00891873" w:rsidRDefault="00EE55CF">
      <w:pPr>
        <w:rPr>
          <w:rFonts w:ascii="Arial" w:hAnsi="Arial" w:cs="Arial"/>
          <w:color w:val="000000" w:themeColor="text1"/>
          <w:sz w:val="24"/>
          <w:szCs w:val="24"/>
          <w:rPrChange w:id="174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42" w:author="Bruno dos Santos Rodrigues" w:date="2016-11-15T22:39:00Z">
            <w:rPr>
              <w:rFonts w:ascii="Arial" w:eastAsia="Arial" w:hAnsi="Arial" w:cs="Arial"/>
              <w:sz w:val="24"/>
              <w:szCs w:val="24"/>
            </w:rPr>
          </w:rPrChange>
        </w:rPr>
        <w:t>2.      O Sistema exibe as opções</w:t>
      </w:r>
    </w:p>
    <w:p w14:paraId="3A93D5E8" w14:textId="77777777" w:rsidR="00046625" w:rsidRPr="00891873" w:rsidRDefault="00EE55CF">
      <w:pPr>
        <w:rPr>
          <w:rFonts w:ascii="Arial" w:hAnsi="Arial" w:cs="Arial"/>
          <w:color w:val="000000" w:themeColor="text1"/>
          <w:sz w:val="24"/>
          <w:szCs w:val="24"/>
          <w:rPrChange w:id="174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44" w:author="Bruno dos Santos Rodrigues" w:date="2016-11-15T22:39:00Z">
            <w:rPr>
              <w:rFonts w:ascii="Arial" w:eastAsia="Arial" w:hAnsi="Arial" w:cs="Arial"/>
              <w:sz w:val="24"/>
              <w:szCs w:val="24"/>
            </w:rPr>
          </w:rPrChange>
        </w:rPr>
        <w:t>3.      O usuário escolhe a opção “Dispositivo”</w:t>
      </w:r>
    </w:p>
    <w:p w14:paraId="54820783" w14:textId="77777777" w:rsidR="00046625" w:rsidRPr="00891873" w:rsidRDefault="00EE55CF">
      <w:pPr>
        <w:rPr>
          <w:rFonts w:ascii="Arial" w:hAnsi="Arial" w:cs="Arial"/>
          <w:color w:val="000000" w:themeColor="text1"/>
          <w:sz w:val="24"/>
          <w:szCs w:val="24"/>
          <w:rPrChange w:id="174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46" w:author="Bruno dos Santos Rodrigues" w:date="2016-11-15T22:39:00Z">
            <w:rPr>
              <w:rFonts w:ascii="Arial" w:eastAsia="Arial" w:hAnsi="Arial" w:cs="Arial"/>
              <w:sz w:val="24"/>
              <w:szCs w:val="24"/>
            </w:rPr>
          </w:rPrChange>
        </w:rPr>
        <w:t>4.      O Sistema abre a tela de cadastramento</w:t>
      </w:r>
    </w:p>
    <w:p w14:paraId="1B670B74" w14:textId="77777777" w:rsidR="00046625" w:rsidRPr="00891873" w:rsidRDefault="00EE55CF">
      <w:pPr>
        <w:rPr>
          <w:rFonts w:ascii="Arial" w:hAnsi="Arial" w:cs="Arial"/>
          <w:color w:val="000000" w:themeColor="text1"/>
          <w:sz w:val="24"/>
          <w:szCs w:val="24"/>
          <w:rPrChange w:id="174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48" w:author="Bruno dos Santos Rodrigues" w:date="2016-11-15T22:39:00Z">
            <w:rPr>
              <w:rFonts w:ascii="Arial" w:eastAsia="Arial" w:hAnsi="Arial" w:cs="Arial"/>
              <w:sz w:val="24"/>
              <w:szCs w:val="24"/>
            </w:rPr>
          </w:rPrChange>
        </w:rPr>
        <w:t>5.      O usuário preenche o campo “ID, NOME, TIPO (OPÇÕES) E LOCAL”</w:t>
      </w:r>
    </w:p>
    <w:p w14:paraId="5B2F12F7" w14:textId="77777777" w:rsidR="00046625" w:rsidRPr="00891873" w:rsidRDefault="00EE55CF">
      <w:pPr>
        <w:rPr>
          <w:rFonts w:ascii="Arial" w:hAnsi="Arial" w:cs="Arial"/>
          <w:color w:val="000000" w:themeColor="text1"/>
          <w:sz w:val="24"/>
          <w:szCs w:val="24"/>
          <w:rPrChange w:id="174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50" w:author="Bruno dos Santos Rodrigues" w:date="2016-11-15T22:39:00Z">
            <w:rPr>
              <w:rFonts w:ascii="Arial" w:eastAsia="Arial" w:hAnsi="Arial" w:cs="Arial"/>
              <w:sz w:val="24"/>
              <w:szCs w:val="24"/>
            </w:rPr>
          </w:rPrChange>
        </w:rPr>
        <w:t>6.      os campos são obrigatórios</w:t>
      </w:r>
    </w:p>
    <w:p w14:paraId="37F785EB" w14:textId="77777777" w:rsidR="00046625" w:rsidRPr="00891873" w:rsidRDefault="00EE55CF">
      <w:pPr>
        <w:rPr>
          <w:rFonts w:ascii="Arial" w:hAnsi="Arial" w:cs="Arial"/>
          <w:color w:val="000000" w:themeColor="text1"/>
          <w:sz w:val="24"/>
          <w:szCs w:val="24"/>
          <w:rPrChange w:id="175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52" w:author="Bruno dos Santos Rodrigues" w:date="2016-11-15T22:39:00Z">
            <w:rPr>
              <w:rFonts w:ascii="Arial" w:eastAsia="Arial" w:hAnsi="Arial" w:cs="Arial"/>
              <w:sz w:val="24"/>
              <w:szCs w:val="24"/>
            </w:rPr>
          </w:rPrChange>
        </w:rPr>
        <w:t>7.      O usuário preenchendo corretamente os campos tem o botão “Salvar” que é obrigatório a salvar</w:t>
      </w:r>
    </w:p>
    <w:p w14:paraId="2DD94956" w14:textId="77777777" w:rsidR="00046625" w:rsidRPr="00891873" w:rsidRDefault="00EE55CF">
      <w:pPr>
        <w:rPr>
          <w:rFonts w:ascii="Arial" w:hAnsi="Arial" w:cs="Arial"/>
          <w:color w:val="000000" w:themeColor="text1"/>
          <w:sz w:val="24"/>
          <w:szCs w:val="24"/>
          <w:rPrChange w:id="175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54" w:author="Bruno dos Santos Rodrigues" w:date="2016-11-15T22:39:00Z">
            <w:rPr>
              <w:rFonts w:ascii="Arial" w:eastAsia="Arial" w:hAnsi="Arial" w:cs="Arial"/>
              <w:sz w:val="24"/>
              <w:szCs w:val="24"/>
            </w:rPr>
          </w:rPrChange>
        </w:rPr>
        <w:t>8.      E o caso de uso é encerrado.</w:t>
      </w:r>
    </w:p>
    <w:p w14:paraId="03DF2E3B" w14:textId="77777777" w:rsidR="00046625" w:rsidRPr="00891873" w:rsidRDefault="00EE55CF">
      <w:pPr>
        <w:rPr>
          <w:rFonts w:ascii="Arial" w:hAnsi="Arial" w:cs="Arial"/>
          <w:color w:val="000000" w:themeColor="text1"/>
          <w:sz w:val="24"/>
          <w:szCs w:val="24"/>
          <w:rPrChange w:id="175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56" w:author="Bruno dos Santos Rodrigues" w:date="2016-11-15T22:39:00Z">
            <w:rPr>
              <w:rFonts w:ascii="Arial" w:eastAsia="Arial" w:hAnsi="Arial" w:cs="Arial"/>
              <w:b/>
              <w:sz w:val="24"/>
              <w:szCs w:val="24"/>
            </w:rPr>
          </w:rPrChange>
        </w:rPr>
        <w:t>FLUXOS ALTERNATIVOS</w:t>
      </w:r>
    </w:p>
    <w:p w14:paraId="23FD3393" w14:textId="77777777" w:rsidR="00046625" w:rsidRPr="00891873" w:rsidRDefault="00EE55CF">
      <w:pPr>
        <w:rPr>
          <w:rFonts w:ascii="Arial" w:hAnsi="Arial" w:cs="Arial"/>
          <w:color w:val="000000" w:themeColor="text1"/>
          <w:sz w:val="24"/>
          <w:szCs w:val="24"/>
          <w:rPrChange w:id="175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58" w:author="Bruno dos Santos Rodrigues" w:date="2016-11-15T22:39:00Z">
            <w:rPr>
              <w:rFonts w:ascii="Arial" w:eastAsia="Arial" w:hAnsi="Arial" w:cs="Arial"/>
              <w:b/>
              <w:sz w:val="24"/>
              <w:szCs w:val="24"/>
            </w:rPr>
          </w:rPrChange>
        </w:rPr>
        <w:t>(A1</w:t>
      </w:r>
      <w:proofErr w:type="gramStart"/>
      <w:r w:rsidRPr="00891873">
        <w:rPr>
          <w:rFonts w:ascii="Arial" w:eastAsia="Arial" w:hAnsi="Arial" w:cs="Arial"/>
          <w:b/>
          <w:color w:val="000000" w:themeColor="text1"/>
          <w:sz w:val="24"/>
          <w:szCs w:val="24"/>
          <w:rPrChange w:id="1759"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760" w:author="Bruno dos Santos Rodrigues" w:date="2016-11-15T22:39:00Z">
            <w:rPr>
              <w:rFonts w:ascii="Arial" w:eastAsia="Arial" w:hAnsi="Arial" w:cs="Arial"/>
              <w:b/>
              <w:sz w:val="24"/>
              <w:szCs w:val="24"/>
            </w:rPr>
          </w:rPrChange>
        </w:rPr>
        <w:t xml:space="preserve"> ao Passo 4 – Gerenciar Dispositivo</w:t>
      </w:r>
    </w:p>
    <w:p w14:paraId="43B05356" w14:textId="77777777" w:rsidR="00046625" w:rsidRPr="00891873" w:rsidRDefault="00EE55CF">
      <w:pPr>
        <w:rPr>
          <w:rFonts w:ascii="Arial" w:hAnsi="Arial" w:cs="Arial"/>
          <w:color w:val="000000" w:themeColor="text1"/>
          <w:sz w:val="24"/>
          <w:szCs w:val="24"/>
          <w:rPrChange w:id="176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62" w:author="Bruno dos Santos Rodrigues" w:date="2016-11-15T22:39:00Z">
            <w:rPr>
              <w:rFonts w:ascii="Arial" w:eastAsia="Arial" w:hAnsi="Arial" w:cs="Arial"/>
              <w:sz w:val="24"/>
              <w:szCs w:val="24"/>
            </w:rPr>
          </w:rPrChange>
        </w:rPr>
        <w:t>1.a. O sistema abre a tela de cadastramento de pessoa onde terá a opção alternativa para o usuário CANCELAR, o sistema fechar a janela, voltando para janela principal</w:t>
      </w:r>
    </w:p>
    <w:p w14:paraId="5E79E847" w14:textId="77777777" w:rsidR="00046625" w:rsidRPr="00891873" w:rsidRDefault="00EE55CF">
      <w:pPr>
        <w:rPr>
          <w:rFonts w:ascii="Arial" w:hAnsi="Arial" w:cs="Arial"/>
          <w:color w:val="000000" w:themeColor="text1"/>
          <w:sz w:val="24"/>
          <w:szCs w:val="24"/>
          <w:rPrChange w:id="176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64" w:author="Bruno dos Santos Rodrigues" w:date="2016-11-15T22:39:00Z">
            <w:rPr>
              <w:rFonts w:ascii="Arial" w:eastAsia="Arial" w:hAnsi="Arial" w:cs="Arial"/>
              <w:sz w:val="24"/>
              <w:szCs w:val="24"/>
            </w:rPr>
          </w:rPrChange>
        </w:rPr>
        <w:t xml:space="preserve">1.b.  O sistema abre a tela de cadastramento de pessoa onde terá a opção alternativa para o usuário EDITAR, o sistema faz uma busca e mostra para o usuário </w:t>
      </w:r>
      <w:proofErr w:type="gramStart"/>
      <w:r w:rsidRPr="00891873">
        <w:rPr>
          <w:rFonts w:ascii="Arial" w:eastAsia="Arial" w:hAnsi="Arial" w:cs="Arial"/>
          <w:color w:val="000000" w:themeColor="text1"/>
          <w:sz w:val="24"/>
          <w:szCs w:val="24"/>
          <w:rPrChange w:id="1765" w:author="Bruno dos Santos Rodrigues" w:date="2016-11-15T22:39:00Z">
            <w:rPr>
              <w:rFonts w:ascii="Arial" w:eastAsia="Arial" w:hAnsi="Arial" w:cs="Arial"/>
              <w:sz w:val="24"/>
              <w:szCs w:val="24"/>
            </w:rPr>
          </w:rPrChange>
        </w:rPr>
        <w:t>os cadastro</w:t>
      </w:r>
      <w:proofErr w:type="gramEnd"/>
      <w:r w:rsidRPr="00891873">
        <w:rPr>
          <w:rFonts w:ascii="Arial" w:eastAsia="Arial" w:hAnsi="Arial" w:cs="Arial"/>
          <w:color w:val="000000" w:themeColor="text1"/>
          <w:sz w:val="24"/>
          <w:szCs w:val="24"/>
          <w:rPrChange w:id="1766" w:author="Bruno dos Santos Rodrigues" w:date="2016-11-15T22:39:00Z">
            <w:rPr>
              <w:rFonts w:ascii="Arial" w:eastAsia="Arial" w:hAnsi="Arial" w:cs="Arial"/>
              <w:sz w:val="24"/>
              <w:szCs w:val="24"/>
            </w:rPr>
          </w:rPrChange>
        </w:rPr>
        <w:t xml:space="preserve"> de pessoa ativos</w:t>
      </w:r>
    </w:p>
    <w:p w14:paraId="05D0C410" w14:textId="77777777" w:rsidR="00046625" w:rsidRPr="00891873" w:rsidRDefault="00EE55CF">
      <w:pPr>
        <w:rPr>
          <w:rFonts w:ascii="Arial" w:hAnsi="Arial" w:cs="Arial"/>
          <w:color w:val="000000" w:themeColor="text1"/>
          <w:sz w:val="24"/>
          <w:szCs w:val="24"/>
          <w:rPrChange w:id="176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68" w:author="Bruno dos Santos Rodrigues" w:date="2016-11-15T22:39:00Z">
            <w:rPr>
              <w:rFonts w:ascii="Arial" w:eastAsia="Arial" w:hAnsi="Arial" w:cs="Arial"/>
              <w:sz w:val="24"/>
              <w:szCs w:val="24"/>
            </w:rPr>
          </w:rPrChange>
        </w:rPr>
        <w:t>1.c.  O sistema abre a tela de cadastramento de pessoa onde terá a opção alternativa para o usuário NOVO, quando o usuário clicar em novo volta para o passo 4.</w:t>
      </w:r>
    </w:p>
    <w:p w14:paraId="34FE4C3E" w14:textId="77777777" w:rsidR="00046625" w:rsidRPr="00891873" w:rsidRDefault="00EE55CF">
      <w:pPr>
        <w:rPr>
          <w:rFonts w:ascii="Arial" w:hAnsi="Arial" w:cs="Arial"/>
          <w:color w:val="000000" w:themeColor="text1"/>
          <w:sz w:val="24"/>
          <w:szCs w:val="24"/>
          <w:rPrChange w:id="176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70" w:author="Bruno dos Santos Rodrigues" w:date="2016-11-15T22:39:00Z">
            <w:rPr>
              <w:rFonts w:ascii="Arial" w:eastAsia="Arial" w:hAnsi="Arial" w:cs="Arial"/>
              <w:b/>
              <w:sz w:val="24"/>
              <w:szCs w:val="24"/>
            </w:rPr>
          </w:rPrChange>
        </w:rPr>
        <w:t>(A2</w:t>
      </w:r>
      <w:proofErr w:type="gramStart"/>
      <w:r w:rsidRPr="00891873">
        <w:rPr>
          <w:rFonts w:ascii="Arial" w:eastAsia="Arial" w:hAnsi="Arial" w:cs="Arial"/>
          <w:b/>
          <w:color w:val="000000" w:themeColor="text1"/>
          <w:sz w:val="24"/>
          <w:szCs w:val="24"/>
          <w:rPrChange w:id="1771"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772" w:author="Bruno dos Santos Rodrigues" w:date="2016-11-15T22:39:00Z">
            <w:rPr>
              <w:rFonts w:ascii="Arial" w:eastAsia="Arial" w:hAnsi="Arial" w:cs="Arial"/>
              <w:b/>
              <w:sz w:val="24"/>
              <w:szCs w:val="24"/>
            </w:rPr>
          </w:rPrChange>
        </w:rPr>
        <w:t xml:space="preserve"> ao Passo 8 – Informações Incorretas</w:t>
      </w:r>
    </w:p>
    <w:p w14:paraId="1ABFA35E" w14:textId="77777777" w:rsidR="00046625" w:rsidRPr="00891873" w:rsidRDefault="00EE55CF">
      <w:pPr>
        <w:rPr>
          <w:rFonts w:ascii="Arial" w:hAnsi="Arial" w:cs="Arial"/>
          <w:color w:val="000000" w:themeColor="text1"/>
          <w:sz w:val="24"/>
          <w:szCs w:val="24"/>
          <w:rPrChange w:id="177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74" w:author="Bruno dos Santos Rodrigues" w:date="2016-11-15T22:39:00Z">
            <w:rPr>
              <w:rFonts w:ascii="Arial" w:eastAsia="Arial" w:hAnsi="Arial" w:cs="Arial"/>
              <w:sz w:val="24"/>
              <w:szCs w:val="24"/>
            </w:rPr>
          </w:rPrChange>
        </w:rPr>
        <w:lastRenderedPageBreak/>
        <w:t xml:space="preserve">2.a. O sistema retorna uma mensagem de erro “cadastro inconsistente, por favor verificar as informações ” o usuário clica em ok e será redirecionado para a tela anterior. </w:t>
      </w:r>
    </w:p>
    <w:p w14:paraId="44EB1382" w14:textId="77777777" w:rsidR="00046625" w:rsidRPr="00891873" w:rsidRDefault="00EE55CF">
      <w:pPr>
        <w:rPr>
          <w:rFonts w:ascii="Arial" w:hAnsi="Arial" w:cs="Arial"/>
          <w:color w:val="000000" w:themeColor="text1"/>
          <w:sz w:val="24"/>
          <w:szCs w:val="24"/>
          <w:rPrChange w:id="177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76" w:author="Bruno dos Santos Rodrigues" w:date="2016-11-15T22:39:00Z">
            <w:rPr>
              <w:rFonts w:ascii="Arial" w:eastAsia="Arial" w:hAnsi="Arial" w:cs="Arial"/>
              <w:sz w:val="24"/>
              <w:szCs w:val="24"/>
            </w:rPr>
          </w:rPrChange>
        </w:rPr>
        <w:t>FIM DO CASO DE USO DISPOSITIVO.</w:t>
      </w:r>
    </w:p>
    <w:p w14:paraId="09582B36" w14:textId="77777777" w:rsidR="00046625" w:rsidRPr="00891873" w:rsidRDefault="00EE55CF">
      <w:pPr>
        <w:rPr>
          <w:rFonts w:ascii="Arial" w:hAnsi="Arial" w:cs="Arial"/>
          <w:color w:val="000000" w:themeColor="text1"/>
          <w:sz w:val="24"/>
          <w:szCs w:val="24"/>
          <w:rPrChange w:id="177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78" w:author="Bruno dos Santos Rodrigues" w:date="2016-11-15T22:39:00Z">
            <w:rPr>
              <w:rFonts w:ascii="Arial" w:eastAsia="Arial" w:hAnsi="Arial" w:cs="Arial"/>
              <w:b/>
              <w:sz w:val="24"/>
              <w:szCs w:val="24"/>
            </w:rPr>
          </w:rPrChange>
        </w:rPr>
        <w:t>Gerenciar – CASO DE USO</w:t>
      </w:r>
    </w:p>
    <w:p w14:paraId="167E66F3" w14:textId="77777777" w:rsidR="00046625" w:rsidRPr="00891873" w:rsidRDefault="00EE55CF">
      <w:pPr>
        <w:rPr>
          <w:rFonts w:ascii="Arial" w:hAnsi="Arial" w:cs="Arial"/>
          <w:color w:val="000000" w:themeColor="text1"/>
          <w:sz w:val="24"/>
          <w:szCs w:val="24"/>
          <w:rPrChange w:id="177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80"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781" w:author="Bruno dos Santos Rodrigues" w:date="2016-11-15T22:39:00Z">
            <w:rPr>
              <w:rFonts w:ascii="Arial" w:eastAsia="Arial" w:hAnsi="Arial" w:cs="Arial"/>
              <w:sz w:val="24"/>
              <w:szCs w:val="24"/>
            </w:rPr>
          </w:rPrChange>
        </w:rPr>
        <w:t>Gerenciar chamado</w:t>
      </w:r>
    </w:p>
    <w:p w14:paraId="0A4031D3" w14:textId="77777777" w:rsidR="00046625" w:rsidRPr="00891873" w:rsidRDefault="00EE55CF">
      <w:pPr>
        <w:rPr>
          <w:rFonts w:ascii="Arial" w:hAnsi="Arial" w:cs="Arial"/>
          <w:color w:val="000000" w:themeColor="text1"/>
          <w:sz w:val="24"/>
          <w:szCs w:val="24"/>
          <w:rPrChange w:id="1782"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83" w:author="Bruno dos Santos Rodrigues" w:date="2016-11-15T22:39:00Z">
            <w:rPr>
              <w:rFonts w:ascii="Arial" w:eastAsia="Arial" w:hAnsi="Arial" w:cs="Arial"/>
              <w:b/>
              <w:sz w:val="24"/>
              <w:szCs w:val="24"/>
            </w:rPr>
          </w:rPrChange>
        </w:rPr>
        <w:t>DESCRIÇÃO SUCINTA:  </w:t>
      </w:r>
      <w:r w:rsidRPr="00891873">
        <w:rPr>
          <w:rFonts w:ascii="Arial" w:eastAsia="Arial" w:hAnsi="Arial" w:cs="Arial"/>
          <w:color w:val="000000" w:themeColor="text1"/>
          <w:sz w:val="24"/>
          <w:szCs w:val="24"/>
          <w:rPrChange w:id="1784" w:author="Bruno dos Santos Rodrigues" w:date="2016-11-15T22:39:00Z">
            <w:rPr>
              <w:rFonts w:ascii="Arial" w:eastAsia="Arial" w:hAnsi="Arial" w:cs="Arial"/>
              <w:sz w:val="24"/>
              <w:szCs w:val="24"/>
            </w:rPr>
          </w:rPrChange>
        </w:rPr>
        <w:t>Usuário cadastra o chamado no sistema.</w:t>
      </w:r>
    </w:p>
    <w:p w14:paraId="5BC4324F" w14:textId="77777777" w:rsidR="00046625" w:rsidRPr="00891873" w:rsidRDefault="00EE55CF">
      <w:pPr>
        <w:rPr>
          <w:rFonts w:ascii="Arial" w:hAnsi="Arial" w:cs="Arial"/>
          <w:color w:val="000000" w:themeColor="text1"/>
          <w:sz w:val="24"/>
          <w:szCs w:val="24"/>
          <w:rPrChange w:id="178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86" w:author="Bruno dos Santos Rodrigues" w:date="2016-11-15T22:39:00Z">
            <w:rPr>
              <w:rFonts w:ascii="Arial" w:eastAsia="Arial" w:hAnsi="Arial" w:cs="Arial"/>
              <w:b/>
              <w:sz w:val="24"/>
              <w:szCs w:val="24"/>
            </w:rPr>
          </w:rPrChange>
        </w:rPr>
        <w:t>ATORES:</w:t>
      </w:r>
    </w:p>
    <w:p w14:paraId="10CAE58E" w14:textId="77777777" w:rsidR="00046625" w:rsidRPr="00891873" w:rsidRDefault="00EE55CF">
      <w:pPr>
        <w:rPr>
          <w:rFonts w:ascii="Arial" w:hAnsi="Arial" w:cs="Arial"/>
          <w:color w:val="000000" w:themeColor="text1"/>
          <w:sz w:val="24"/>
          <w:szCs w:val="24"/>
          <w:rPrChange w:id="178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88" w:author="Bruno dos Santos Rodrigues" w:date="2016-11-15T22:39:00Z">
            <w:rPr>
              <w:rFonts w:ascii="Arial" w:eastAsia="Arial" w:hAnsi="Arial" w:cs="Arial"/>
              <w:sz w:val="24"/>
              <w:szCs w:val="24"/>
            </w:rPr>
          </w:rPrChange>
        </w:rPr>
        <w:t>1.      Usuário Técnico de TI</w:t>
      </w:r>
    </w:p>
    <w:p w14:paraId="52D53ECB" w14:textId="77777777" w:rsidR="00046625" w:rsidRPr="00891873" w:rsidRDefault="00EE55CF">
      <w:pPr>
        <w:rPr>
          <w:rFonts w:ascii="Arial" w:hAnsi="Arial" w:cs="Arial"/>
          <w:color w:val="000000" w:themeColor="text1"/>
          <w:sz w:val="24"/>
          <w:szCs w:val="24"/>
          <w:rPrChange w:id="178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90" w:author="Bruno dos Santos Rodrigues" w:date="2016-11-15T22:39:00Z">
            <w:rPr>
              <w:rFonts w:ascii="Arial" w:eastAsia="Arial" w:hAnsi="Arial" w:cs="Arial"/>
              <w:b/>
              <w:sz w:val="24"/>
              <w:szCs w:val="24"/>
            </w:rPr>
          </w:rPrChange>
        </w:rPr>
        <w:t>PRÉ-CONDIÇÕES:</w:t>
      </w:r>
    </w:p>
    <w:p w14:paraId="59D6D327" w14:textId="77777777" w:rsidR="00046625" w:rsidRPr="00891873" w:rsidRDefault="00EE55CF">
      <w:pPr>
        <w:rPr>
          <w:rFonts w:ascii="Arial" w:hAnsi="Arial" w:cs="Arial"/>
          <w:color w:val="000000" w:themeColor="text1"/>
          <w:sz w:val="24"/>
          <w:szCs w:val="24"/>
          <w:rPrChange w:id="179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92" w:author="Bruno dos Santos Rodrigues" w:date="2016-11-15T22:39:00Z">
            <w:rPr>
              <w:rFonts w:ascii="Arial" w:eastAsia="Arial" w:hAnsi="Arial" w:cs="Arial"/>
              <w:sz w:val="24"/>
              <w:szCs w:val="24"/>
            </w:rPr>
          </w:rPrChange>
        </w:rPr>
        <w:t>1.     </w:t>
      </w:r>
      <w:proofErr w:type="gramStart"/>
      <w:r w:rsidRPr="00891873">
        <w:rPr>
          <w:rFonts w:ascii="Arial" w:eastAsia="Arial" w:hAnsi="Arial" w:cs="Arial"/>
          <w:color w:val="000000" w:themeColor="text1"/>
          <w:sz w:val="24"/>
          <w:szCs w:val="24"/>
          <w:rPrChange w:id="1793" w:author="Bruno dos Santos Rodrigues" w:date="2016-11-15T22:39:00Z">
            <w:rPr>
              <w:rFonts w:ascii="Arial" w:eastAsia="Arial" w:hAnsi="Arial" w:cs="Arial"/>
              <w:sz w:val="24"/>
              <w:szCs w:val="24"/>
            </w:rPr>
          </w:rPrChange>
        </w:rPr>
        <w:t> As</w:t>
      </w:r>
      <w:proofErr w:type="gramEnd"/>
      <w:r w:rsidRPr="00891873">
        <w:rPr>
          <w:rFonts w:ascii="Arial" w:eastAsia="Arial" w:hAnsi="Arial" w:cs="Arial"/>
          <w:color w:val="000000" w:themeColor="text1"/>
          <w:sz w:val="24"/>
          <w:szCs w:val="24"/>
          <w:rPrChange w:id="1794" w:author="Bruno dos Santos Rodrigues" w:date="2016-11-15T22:39:00Z">
            <w:rPr>
              <w:rFonts w:ascii="Arial" w:eastAsia="Arial" w:hAnsi="Arial" w:cs="Arial"/>
              <w:sz w:val="24"/>
              <w:szCs w:val="24"/>
            </w:rPr>
          </w:rPrChange>
        </w:rPr>
        <w:t xml:space="preserve"> pessoas relacionadas do chamado precisam já estar cadastradas, os dispositivos dos chamados também.</w:t>
      </w:r>
    </w:p>
    <w:p w14:paraId="216F5E1B" w14:textId="77777777" w:rsidR="00046625" w:rsidRPr="00891873" w:rsidRDefault="00EE55CF">
      <w:pPr>
        <w:rPr>
          <w:rFonts w:ascii="Arial" w:hAnsi="Arial" w:cs="Arial"/>
          <w:color w:val="000000" w:themeColor="text1"/>
          <w:sz w:val="24"/>
          <w:szCs w:val="24"/>
          <w:rPrChange w:id="179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796" w:author="Bruno dos Santos Rodrigues" w:date="2016-11-15T22:39:00Z">
            <w:rPr>
              <w:rFonts w:ascii="Arial" w:eastAsia="Arial" w:hAnsi="Arial" w:cs="Arial"/>
              <w:b/>
              <w:sz w:val="24"/>
              <w:szCs w:val="24"/>
            </w:rPr>
          </w:rPrChange>
        </w:rPr>
        <w:t>FLUXO BÁSICO</w:t>
      </w:r>
    </w:p>
    <w:p w14:paraId="4879EA9B" w14:textId="77777777" w:rsidR="00046625" w:rsidRPr="00891873" w:rsidRDefault="00EE55CF">
      <w:pPr>
        <w:rPr>
          <w:rFonts w:ascii="Arial" w:hAnsi="Arial" w:cs="Arial"/>
          <w:color w:val="000000" w:themeColor="text1"/>
          <w:sz w:val="24"/>
          <w:szCs w:val="24"/>
          <w:rPrChange w:id="179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798" w:author="Bruno dos Santos Rodrigues" w:date="2016-11-15T22:39:00Z">
            <w:rPr>
              <w:rFonts w:ascii="Arial" w:eastAsia="Arial" w:hAnsi="Arial" w:cs="Arial"/>
              <w:sz w:val="24"/>
              <w:szCs w:val="24"/>
            </w:rPr>
          </w:rPrChange>
        </w:rPr>
        <w:t>1.      O usuário seleciona a opção “Gerenciar”</w:t>
      </w:r>
    </w:p>
    <w:p w14:paraId="082A0A03" w14:textId="77777777" w:rsidR="00046625" w:rsidRPr="00891873" w:rsidRDefault="00EE55CF">
      <w:pPr>
        <w:rPr>
          <w:rFonts w:ascii="Arial" w:hAnsi="Arial" w:cs="Arial"/>
          <w:color w:val="000000" w:themeColor="text1"/>
          <w:sz w:val="24"/>
          <w:szCs w:val="24"/>
          <w:rPrChange w:id="179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00" w:author="Bruno dos Santos Rodrigues" w:date="2016-11-15T22:39:00Z">
            <w:rPr>
              <w:rFonts w:ascii="Arial" w:eastAsia="Arial" w:hAnsi="Arial" w:cs="Arial"/>
              <w:sz w:val="24"/>
              <w:szCs w:val="24"/>
            </w:rPr>
          </w:rPrChange>
        </w:rPr>
        <w:t>2.      O Sistema exibe as opções</w:t>
      </w:r>
    </w:p>
    <w:p w14:paraId="4FCED66D" w14:textId="77777777" w:rsidR="00046625" w:rsidRPr="00891873" w:rsidRDefault="00EE55CF">
      <w:pPr>
        <w:rPr>
          <w:rFonts w:ascii="Arial" w:hAnsi="Arial" w:cs="Arial"/>
          <w:color w:val="000000" w:themeColor="text1"/>
          <w:sz w:val="24"/>
          <w:szCs w:val="24"/>
          <w:rPrChange w:id="180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02" w:author="Bruno dos Santos Rodrigues" w:date="2016-11-15T22:39:00Z">
            <w:rPr>
              <w:rFonts w:ascii="Arial" w:eastAsia="Arial" w:hAnsi="Arial" w:cs="Arial"/>
              <w:sz w:val="24"/>
              <w:szCs w:val="24"/>
            </w:rPr>
          </w:rPrChange>
        </w:rPr>
        <w:t>3.      O usuário escolhe a opção “Chamado”</w:t>
      </w:r>
    </w:p>
    <w:p w14:paraId="4D04FC6C" w14:textId="77777777" w:rsidR="00046625" w:rsidRPr="00891873" w:rsidRDefault="00EE55CF">
      <w:pPr>
        <w:rPr>
          <w:rFonts w:ascii="Arial" w:hAnsi="Arial" w:cs="Arial"/>
          <w:color w:val="000000" w:themeColor="text1"/>
          <w:sz w:val="24"/>
          <w:szCs w:val="24"/>
          <w:rPrChange w:id="180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04" w:author="Bruno dos Santos Rodrigues" w:date="2016-11-15T22:39:00Z">
            <w:rPr>
              <w:rFonts w:ascii="Arial" w:eastAsia="Arial" w:hAnsi="Arial" w:cs="Arial"/>
              <w:sz w:val="24"/>
              <w:szCs w:val="24"/>
            </w:rPr>
          </w:rPrChange>
        </w:rPr>
        <w:t>4.      O Sistema abre a tela de cadastramento</w:t>
      </w:r>
    </w:p>
    <w:p w14:paraId="5354997E" w14:textId="77777777" w:rsidR="00046625" w:rsidRPr="00891873" w:rsidRDefault="00EE55CF">
      <w:pPr>
        <w:rPr>
          <w:rFonts w:ascii="Arial" w:hAnsi="Arial" w:cs="Arial"/>
          <w:color w:val="000000" w:themeColor="text1"/>
          <w:sz w:val="24"/>
          <w:szCs w:val="24"/>
          <w:rPrChange w:id="180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06" w:author="Bruno dos Santos Rodrigues" w:date="2016-11-15T22:39:00Z">
            <w:rPr>
              <w:rFonts w:ascii="Arial" w:eastAsia="Arial" w:hAnsi="Arial" w:cs="Arial"/>
              <w:sz w:val="24"/>
              <w:szCs w:val="24"/>
            </w:rPr>
          </w:rPrChange>
        </w:rPr>
        <w:t xml:space="preserve">5.      O usuário preenche o campo “ID, MATRIZ RACI, EQUIPAMENTO, TEMPO DECORRIDO, SLA, STATUS (ABERTO, ATRIBUÍDO, EM EXECUÇÃO E CONCLUIDO), REINCIDENTES, ABERTO </w:t>
      </w:r>
      <w:proofErr w:type="gramStart"/>
      <w:r w:rsidRPr="00891873">
        <w:rPr>
          <w:rFonts w:ascii="Arial" w:eastAsia="Arial" w:hAnsi="Arial" w:cs="Arial"/>
          <w:color w:val="000000" w:themeColor="text1"/>
          <w:sz w:val="24"/>
          <w:szCs w:val="24"/>
          <w:rPrChange w:id="1807" w:author="Bruno dos Santos Rodrigues" w:date="2016-11-15T22:39:00Z">
            <w:rPr>
              <w:rFonts w:ascii="Arial" w:eastAsia="Arial" w:hAnsi="Arial" w:cs="Arial"/>
              <w:sz w:val="24"/>
              <w:szCs w:val="24"/>
            </w:rPr>
          </w:rPrChange>
        </w:rPr>
        <w:t>EM, CONCLUIDO</w:t>
      </w:r>
      <w:proofErr w:type="gramEnd"/>
      <w:r w:rsidRPr="00891873">
        <w:rPr>
          <w:rFonts w:ascii="Arial" w:eastAsia="Arial" w:hAnsi="Arial" w:cs="Arial"/>
          <w:color w:val="000000" w:themeColor="text1"/>
          <w:sz w:val="24"/>
          <w:szCs w:val="24"/>
          <w:rPrChange w:id="1808" w:author="Bruno dos Santos Rodrigues" w:date="2016-11-15T22:39:00Z">
            <w:rPr>
              <w:rFonts w:ascii="Arial" w:eastAsia="Arial" w:hAnsi="Arial" w:cs="Arial"/>
              <w:sz w:val="24"/>
              <w:szCs w:val="24"/>
            </w:rPr>
          </w:rPrChange>
        </w:rPr>
        <w:t xml:space="preserve"> EM E DESCRIÇÃO”</w:t>
      </w:r>
    </w:p>
    <w:p w14:paraId="6F9163F1" w14:textId="77777777" w:rsidR="00046625" w:rsidRPr="00891873" w:rsidRDefault="00EE55CF">
      <w:pPr>
        <w:rPr>
          <w:rFonts w:ascii="Arial" w:hAnsi="Arial" w:cs="Arial"/>
          <w:color w:val="000000" w:themeColor="text1"/>
          <w:sz w:val="24"/>
          <w:szCs w:val="24"/>
          <w:rPrChange w:id="180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10" w:author="Bruno dos Santos Rodrigues" w:date="2016-11-15T22:39:00Z">
            <w:rPr>
              <w:rFonts w:ascii="Arial" w:eastAsia="Arial" w:hAnsi="Arial" w:cs="Arial"/>
              <w:sz w:val="24"/>
              <w:szCs w:val="24"/>
            </w:rPr>
          </w:rPrChange>
        </w:rPr>
        <w:t>6.      O usuário abre a tela da matriz RACI</w:t>
      </w:r>
    </w:p>
    <w:p w14:paraId="37B40757" w14:textId="77777777" w:rsidR="00046625" w:rsidRPr="00891873" w:rsidRDefault="00EE55CF">
      <w:pPr>
        <w:rPr>
          <w:rFonts w:ascii="Arial" w:hAnsi="Arial" w:cs="Arial"/>
          <w:color w:val="000000" w:themeColor="text1"/>
          <w:sz w:val="24"/>
          <w:szCs w:val="24"/>
          <w:rPrChange w:id="181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12" w:author="Bruno dos Santos Rodrigues" w:date="2016-11-15T22:39:00Z">
            <w:rPr>
              <w:rFonts w:ascii="Arial" w:eastAsia="Arial" w:hAnsi="Arial" w:cs="Arial"/>
              <w:sz w:val="24"/>
              <w:szCs w:val="24"/>
            </w:rPr>
          </w:rPrChange>
        </w:rPr>
        <w:t>7.      O usuário abre a tela de equipamento</w:t>
      </w:r>
    </w:p>
    <w:p w14:paraId="108A78F0" w14:textId="77777777" w:rsidR="00046625" w:rsidRPr="00891873" w:rsidRDefault="00EE55CF">
      <w:pPr>
        <w:rPr>
          <w:rFonts w:ascii="Arial" w:hAnsi="Arial" w:cs="Arial"/>
          <w:color w:val="000000" w:themeColor="text1"/>
          <w:sz w:val="24"/>
          <w:szCs w:val="24"/>
          <w:rPrChange w:id="181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14" w:author="Bruno dos Santos Rodrigues" w:date="2016-11-15T22:39:00Z">
            <w:rPr>
              <w:rFonts w:ascii="Arial" w:eastAsia="Arial" w:hAnsi="Arial" w:cs="Arial"/>
              <w:sz w:val="24"/>
              <w:szCs w:val="24"/>
            </w:rPr>
          </w:rPrChange>
        </w:rPr>
        <w:t xml:space="preserve">8.      O usuário marca a caixa de seleção </w:t>
      </w:r>
      <w:proofErr w:type="spellStart"/>
      <w:r w:rsidRPr="00891873">
        <w:rPr>
          <w:rFonts w:ascii="Arial" w:eastAsia="Arial" w:hAnsi="Arial" w:cs="Arial"/>
          <w:color w:val="000000" w:themeColor="text1"/>
          <w:sz w:val="24"/>
          <w:szCs w:val="24"/>
          <w:rPrChange w:id="1815" w:author="Bruno dos Santos Rodrigues" w:date="2016-11-15T22:39:00Z">
            <w:rPr>
              <w:rFonts w:ascii="Arial" w:eastAsia="Arial" w:hAnsi="Arial" w:cs="Arial"/>
              <w:sz w:val="24"/>
              <w:szCs w:val="24"/>
            </w:rPr>
          </w:rPrChange>
        </w:rPr>
        <w:t>CheckBox</w:t>
      </w:r>
      <w:proofErr w:type="spellEnd"/>
      <w:r w:rsidRPr="00891873">
        <w:rPr>
          <w:rFonts w:ascii="Arial" w:eastAsia="Arial" w:hAnsi="Arial" w:cs="Arial"/>
          <w:color w:val="000000" w:themeColor="text1"/>
          <w:sz w:val="24"/>
          <w:szCs w:val="24"/>
          <w:rPrChange w:id="1816" w:author="Bruno dos Santos Rodrigues" w:date="2016-11-15T22:39:00Z">
            <w:rPr>
              <w:rFonts w:ascii="Arial" w:eastAsia="Arial" w:hAnsi="Arial" w:cs="Arial"/>
              <w:sz w:val="24"/>
              <w:szCs w:val="24"/>
            </w:rPr>
          </w:rPrChange>
        </w:rPr>
        <w:t xml:space="preserve"> se o chamado já existe</w:t>
      </w:r>
    </w:p>
    <w:p w14:paraId="2B4E4AFB" w14:textId="77777777" w:rsidR="00046625" w:rsidRPr="00891873" w:rsidRDefault="00EE55CF">
      <w:pPr>
        <w:rPr>
          <w:rFonts w:ascii="Arial" w:hAnsi="Arial" w:cs="Arial"/>
          <w:color w:val="000000" w:themeColor="text1"/>
          <w:sz w:val="24"/>
          <w:szCs w:val="24"/>
          <w:rPrChange w:id="181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18" w:author="Bruno dos Santos Rodrigues" w:date="2016-11-15T22:39:00Z">
            <w:rPr>
              <w:rFonts w:ascii="Arial" w:eastAsia="Arial" w:hAnsi="Arial" w:cs="Arial"/>
              <w:sz w:val="24"/>
              <w:szCs w:val="24"/>
            </w:rPr>
          </w:rPrChange>
        </w:rPr>
        <w:t>9.      Todos os campos são obrigatórios</w:t>
      </w:r>
    </w:p>
    <w:p w14:paraId="759F5712" w14:textId="77777777" w:rsidR="00046625" w:rsidRPr="00891873" w:rsidRDefault="00EE55CF">
      <w:pPr>
        <w:rPr>
          <w:rFonts w:ascii="Arial" w:hAnsi="Arial" w:cs="Arial"/>
          <w:color w:val="000000" w:themeColor="text1"/>
          <w:sz w:val="24"/>
          <w:szCs w:val="24"/>
          <w:rPrChange w:id="181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20" w:author="Bruno dos Santos Rodrigues" w:date="2016-11-15T22:39:00Z">
            <w:rPr>
              <w:rFonts w:ascii="Arial" w:eastAsia="Arial" w:hAnsi="Arial" w:cs="Arial"/>
              <w:sz w:val="24"/>
              <w:szCs w:val="24"/>
            </w:rPr>
          </w:rPrChange>
        </w:rPr>
        <w:t>10.  O usuário preenchendo corretamente os campos tem o botão “Salvar” que é obrigatório a salvar</w:t>
      </w:r>
    </w:p>
    <w:p w14:paraId="7CDC5036" w14:textId="77777777" w:rsidR="00046625" w:rsidRPr="00891873" w:rsidRDefault="00EE55CF">
      <w:pPr>
        <w:rPr>
          <w:rFonts w:ascii="Arial" w:hAnsi="Arial" w:cs="Arial"/>
          <w:color w:val="000000" w:themeColor="text1"/>
          <w:sz w:val="24"/>
          <w:szCs w:val="24"/>
          <w:rPrChange w:id="182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22" w:author="Bruno dos Santos Rodrigues" w:date="2016-11-15T22:39:00Z">
            <w:rPr>
              <w:rFonts w:ascii="Arial" w:eastAsia="Arial" w:hAnsi="Arial" w:cs="Arial"/>
              <w:sz w:val="24"/>
              <w:szCs w:val="24"/>
            </w:rPr>
          </w:rPrChange>
        </w:rPr>
        <w:t>11.  E o caso de uso é encerrado.</w:t>
      </w:r>
    </w:p>
    <w:p w14:paraId="2AFE1F6E" w14:textId="77777777" w:rsidR="00046625" w:rsidRPr="00891873" w:rsidRDefault="00EE55CF">
      <w:pPr>
        <w:rPr>
          <w:rFonts w:ascii="Arial" w:hAnsi="Arial" w:cs="Arial"/>
          <w:color w:val="000000" w:themeColor="text1"/>
          <w:sz w:val="24"/>
          <w:szCs w:val="24"/>
          <w:rPrChange w:id="182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24" w:author="Bruno dos Santos Rodrigues" w:date="2016-11-15T22:39:00Z">
            <w:rPr>
              <w:rFonts w:ascii="Arial" w:eastAsia="Arial" w:hAnsi="Arial" w:cs="Arial"/>
              <w:b/>
              <w:sz w:val="24"/>
              <w:szCs w:val="24"/>
            </w:rPr>
          </w:rPrChange>
        </w:rPr>
        <w:t>FLUXOS ALTERNATIVOS</w:t>
      </w:r>
    </w:p>
    <w:p w14:paraId="72088385" w14:textId="77777777" w:rsidR="00046625" w:rsidRPr="00891873" w:rsidRDefault="00EE55CF">
      <w:pPr>
        <w:rPr>
          <w:rFonts w:ascii="Arial" w:hAnsi="Arial" w:cs="Arial"/>
          <w:color w:val="000000" w:themeColor="text1"/>
          <w:sz w:val="24"/>
          <w:szCs w:val="24"/>
          <w:rPrChange w:id="182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26" w:author="Bruno dos Santos Rodrigues" w:date="2016-11-15T22:39:00Z">
            <w:rPr>
              <w:rFonts w:ascii="Arial" w:eastAsia="Arial" w:hAnsi="Arial" w:cs="Arial"/>
              <w:b/>
              <w:sz w:val="24"/>
              <w:szCs w:val="24"/>
            </w:rPr>
          </w:rPrChange>
        </w:rPr>
        <w:t>(A1</w:t>
      </w:r>
      <w:proofErr w:type="gramStart"/>
      <w:r w:rsidRPr="00891873">
        <w:rPr>
          <w:rFonts w:ascii="Arial" w:eastAsia="Arial" w:hAnsi="Arial" w:cs="Arial"/>
          <w:b/>
          <w:color w:val="000000" w:themeColor="text1"/>
          <w:sz w:val="24"/>
          <w:szCs w:val="24"/>
          <w:rPrChange w:id="1827"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828" w:author="Bruno dos Santos Rodrigues" w:date="2016-11-15T22:39:00Z">
            <w:rPr>
              <w:rFonts w:ascii="Arial" w:eastAsia="Arial" w:hAnsi="Arial" w:cs="Arial"/>
              <w:b/>
              <w:sz w:val="24"/>
              <w:szCs w:val="24"/>
            </w:rPr>
          </w:rPrChange>
        </w:rPr>
        <w:t xml:space="preserve"> ao Passo 4 – Gerenciar chamado</w:t>
      </w:r>
    </w:p>
    <w:p w14:paraId="4BAA66DF" w14:textId="77777777" w:rsidR="00046625" w:rsidRPr="00891873" w:rsidRDefault="00EE55CF">
      <w:pPr>
        <w:rPr>
          <w:rFonts w:ascii="Arial" w:hAnsi="Arial" w:cs="Arial"/>
          <w:color w:val="000000" w:themeColor="text1"/>
          <w:sz w:val="24"/>
          <w:szCs w:val="24"/>
          <w:rPrChange w:id="182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30" w:author="Bruno dos Santos Rodrigues" w:date="2016-11-15T22:39:00Z">
            <w:rPr>
              <w:rFonts w:ascii="Arial" w:eastAsia="Arial" w:hAnsi="Arial" w:cs="Arial"/>
              <w:sz w:val="24"/>
              <w:szCs w:val="24"/>
            </w:rPr>
          </w:rPrChange>
        </w:rPr>
        <w:lastRenderedPageBreak/>
        <w:t>1.a. O sistema abre a tela de cadastramento de pessoa onde terá a opção alternativa para o usuário CANCELAR, o sistema fechar a janela, voltando para janela principal</w:t>
      </w:r>
    </w:p>
    <w:p w14:paraId="63396608" w14:textId="77777777" w:rsidR="00046625" w:rsidRPr="00891873" w:rsidRDefault="00EE55CF">
      <w:pPr>
        <w:rPr>
          <w:rFonts w:ascii="Arial" w:hAnsi="Arial" w:cs="Arial"/>
          <w:color w:val="000000" w:themeColor="text1"/>
          <w:sz w:val="24"/>
          <w:szCs w:val="24"/>
          <w:rPrChange w:id="183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32" w:author="Bruno dos Santos Rodrigues" w:date="2016-11-15T22:39:00Z">
            <w:rPr>
              <w:rFonts w:ascii="Arial" w:eastAsia="Arial" w:hAnsi="Arial" w:cs="Arial"/>
              <w:sz w:val="24"/>
              <w:szCs w:val="24"/>
            </w:rPr>
          </w:rPrChange>
        </w:rPr>
        <w:t xml:space="preserve">1.b.  O sistema abre a tela de cadastramento de pessoa onde terá a opção alternativa para o usuário EDITAR, o sistema faz uma busca e mostra para o usuário </w:t>
      </w:r>
      <w:proofErr w:type="gramStart"/>
      <w:r w:rsidRPr="00891873">
        <w:rPr>
          <w:rFonts w:ascii="Arial" w:eastAsia="Arial" w:hAnsi="Arial" w:cs="Arial"/>
          <w:color w:val="000000" w:themeColor="text1"/>
          <w:sz w:val="24"/>
          <w:szCs w:val="24"/>
          <w:rPrChange w:id="1833" w:author="Bruno dos Santos Rodrigues" w:date="2016-11-15T22:39:00Z">
            <w:rPr>
              <w:rFonts w:ascii="Arial" w:eastAsia="Arial" w:hAnsi="Arial" w:cs="Arial"/>
              <w:sz w:val="24"/>
              <w:szCs w:val="24"/>
            </w:rPr>
          </w:rPrChange>
        </w:rPr>
        <w:t>os cadastro</w:t>
      </w:r>
      <w:proofErr w:type="gramEnd"/>
      <w:r w:rsidRPr="00891873">
        <w:rPr>
          <w:rFonts w:ascii="Arial" w:eastAsia="Arial" w:hAnsi="Arial" w:cs="Arial"/>
          <w:color w:val="000000" w:themeColor="text1"/>
          <w:sz w:val="24"/>
          <w:szCs w:val="24"/>
          <w:rPrChange w:id="1834" w:author="Bruno dos Santos Rodrigues" w:date="2016-11-15T22:39:00Z">
            <w:rPr>
              <w:rFonts w:ascii="Arial" w:eastAsia="Arial" w:hAnsi="Arial" w:cs="Arial"/>
              <w:sz w:val="24"/>
              <w:szCs w:val="24"/>
            </w:rPr>
          </w:rPrChange>
        </w:rPr>
        <w:t xml:space="preserve"> de pessoa ativos</w:t>
      </w:r>
    </w:p>
    <w:p w14:paraId="2C0C25C3" w14:textId="77777777" w:rsidR="00046625" w:rsidRPr="00891873" w:rsidRDefault="00EE55CF">
      <w:pPr>
        <w:rPr>
          <w:rFonts w:ascii="Arial" w:hAnsi="Arial" w:cs="Arial"/>
          <w:color w:val="000000" w:themeColor="text1"/>
          <w:sz w:val="24"/>
          <w:szCs w:val="24"/>
          <w:rPrChange w:id="183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36" w:author="Bruno dos Santos Rodrigues" w:date="2016-11-15T22:39:00Z">
            <w:rPr>
              <w:rFonts w:ascii="Arial" w:eastAsia="Arial" w:hAnsi="Arial" w:cs="Arial"/>
              <w:sz w:val="24"/>
              <w:szCs w:val="24"/>
            </w:rPr>
          </w:rPrChange>
        </w:rPr>
        <w:t>1.c.  O sistema abre a tela de cadastramento de pessoa onde terá a opção alternativa para o usuário NOVO, quando o usuário clicar em novo volta para o passo 4.</w:t>
      </w:r>
    </w:p>
    <w:p w14:paraId="6911700C" w14:textId="77777777" w:rsidR="00046625" w:rsidRPr="00891873" w:rsidRDefault="00EE55CF">
      <w:pPr>
        <w:rPr>
          <w:rFonts w:ascii="Arial" w:hAnsi="Arial" w:cs="Arial"/>
          <w:color w:val="000000" w:themeColor="text1"/>
          <w:sz w:val="24"/>
          <w:szCs w:val="24"/>
          <w:rPrChange w:id="183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38" w:author="Bruno dos Santos Rodrigues" w:date="2016-11-15T22:39:00Z">
            <w:rPr>
              <w:rFonts w:ascii="Arial" w:eastAsia="Arial" w:hAnsi="Arial" w:cs="Arial"/>
              <w:b/>
              <w:sz w:val="24"/>
              <w:szCs w:val="24"/>
            </w:rPr>
          </w:rPrChange>
        </w:rPr>
        <w:t>(A2</w:t>
      </w:r>
      <w:proofErr w:type="gramStart"/>
      <w:r w:rsidRPr="00891873">
        <w:rPr>
          <w:rFonts w:ascii="Arial" w:eastAsia="Arial" w:hAnsi="Arial" w:cs="Arial"/>
          <w:b/>
          <w:color w:val="000000" w:themeColor="text1"/>
          <w:sz w:val="24"/>
          <w:szCs w:val="24"/>
          <w:rPrChange w:id="1839"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840" w:author="Bruno dos Santos Rodrigues" w:date="2016-11-15T22:39:00Z">
            <w:rPr>
              <w:rFonts w:ascii="Arial" w:eastAsia="Arial" w:hAnsi="Arial" w:cs="Arial"/>
              <w:b/>
              <w:sz w:val="24"/>
              <w:szCs w:val="24"/>
            </w:rPr>
          </w:rPrChange>
        </w:rPr>
        <w:t xml:space="preserve"> ao Passo 8 – Informações Incorretas</w:t>
      </w:r>
    </w:p>
    <w:p w14:paraId="5D045DC4" w14:textId="77777777" w:rsidR="00046625" w:rsidRPr="00891873" w:rsidRDefault="00EE55CF">
      <w:pPr>
        <w:rPr>
          <w:rFonts w:ascii="Arial" w:hAnsi="Arial" w:cs="Arial"/>
          <w:color w:val="000000" w:themeColor="text1"/>
          <w:sz w:val="24"/>
          <w:szCs w:val="24"/>
          <w:rPrChange w:id="184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42" w:author="Bruno dos Santos Rodrigues" w:date="2016-11-15T22:39:00Z">
            <w:rPr>
              <w:rFonts w:ascii="Arial" w:eastAsia="Arial" w:hAnsi="Arial" w:cs="Arial"/>
              <w:sz w:val="24"/>
              <w:szCs w:val="24"/>
            </w:rPr>
          </w:rPrChange>
        </w:rPr>
        <w:t>2.a. O sistema retorna uma mensagem de erro “cadastro inconsistente, por favor verificar as informações ” o usuário clica em ok e será redirecionado para a tela anterior.</w:t>
      </w:r>
    </w:p>
    <w:p w14:paraId="0B8E0724" w14:textId="77777777" w:rsidR="00046625" w:rsidRPr="00891873" w:rsidRDefault="00EE55CF">
      <w:pPr>
        <w:rPr>
          <w:rFonts w:ascii="Arial" w:hAnsi="Arial" w:cs="Arial"/>
          <w:color w:val="000000" w:themeColor="text1"/>
          <w:sz w:val="24"/>
          <w:szCs w:val="24"/>
          <w:rPrChange w:id="184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44" w:author="Bruno dos Santos Rodrigues" w:date="2016-11-15T22:39:00Z">
            <w:rPr>
              <w:rFonts w:ascii="Arial" w:eastAsia="Arial" w:hAnsi="Arial" w:cs="Arial"/>
              <w:b/>
              <w:sz w:val="24"/>
              <w:szCs w:val="24"/>
            </w:rPr>
          </w:rPrChange>
        </w:rPr>
        <w:t>(A3</w:t>
      </w:r>
      <w:proofErr w:type="gramStart"/>
      <w:r w:rsidRPr="00891873">
        <w:rPr>
          <w:rFonts w:ascii="Arial" w:eastAsia="Arial" w:hAnsi="Arial" w:cs="Arial"/>
          <w:b/>
          <w:color w:val="000000" w:themeColor="text1"/>
          <w:sz w:val="24"/>
          <w:szCs w:val="24"/>
          <w:rPrChange w:id="1845" w:author="Bruno dos Santos Rodrigues" w:date="2016-11-15T22:39:00Z">
            <w:rPr>
              <w:rFonts w:ascii="Arial" w:eastAsia="Arial" w:hAnsi="Arial" w:cs="Arial"/>
              <w:b/>
              <w:sz w:val="24"/>
              <w:szCs w:val="24"/>
            </w:rPr>
          </w:rPrChange>
        </w:rPr>
        <w:t>) Alternativa</w:t>
      </w:r>
      <w:proofErr w:type="gramEnd"/>
      <w:r w:rsidRPr="00891873">
        <w:rPr>
          <w:rFonts w:ascii="Arial" w:eastAsia="Arial" w:hAnsi="Arial" w:cs="Arial"/>
          <w:b/>
          <w:color w:val="000000" w:themeColor="text1"/>
          <w:sz w:val="24"/>
          <w:szCs w:val="24"/>
          <w:rPrChange w:id="1846" w:author="Bruno dos Santos Rodrigues" w:date="2016-11-15T22:39:00Z">
            <w:rPr>
              <w:rFonts w:ascii="Arial" w:eastAsia="Arial" w:hAnsi="Arial" w:cs="Arial"/>
              <w:b/>
              <w:sz w:val="24"/>
              <w:szCs w:val="24"/>
            </w:rPr>
          </w:rPrChange>
        </w:rPr>
        <w:t xml:space="preserve"> ao Passo 9 – A regra RN1 não é atendida</w:t>
      </w:r>
    </w:p>
    <w:p w14:paraId="62B4A8DF" w14:textId="77777777" w:rsidR="00046625" w:rsidRPr="00891873" w:rsidRDefault="00EE55CF">
      <w:pPr>
        <w:rPr>
          <w:rFonts w:ascii="Arial" w:hAnsi="Arial" w:cs="Arial"/>
          <w:color w:val="000000" w:themeColor="text1"/>
          <w:sz w:val="24"/>
          <w:szCs w:val="24"/>
          <w:rPrChange w:id="184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48" w:author="Bruno dos Santos Rodrigues" w:date="2016-11-15T22:39:00Z">
            <w:rPr>
              <w:rFonts w:ascii="Arial" w:eastAsia="Arial" w:hAnsi="Arial" w:cs="Arial"/>
              <w:sz w:val="24"/>
              <w:szCs w:val="24"/>
            </w:rPr>
          </w:rPrChange>
        </w:rPr>
        <w:t>3.a.</w:t>
      </w:r>
    </w:p>
    <w:p w14:paraId="47BF6713" w14:textId="77777777" w:rsidR="00046625" w:rsidRPr="00891873" w:rsidRDefault="00EE55CF">
      <w:pPr>
        <w:rPr>
          <w:rFonts w:ascii="Arial" w:hAnsi="Arial" w:cs="Arial"/>
          <w:color w:val="000000" w:themeColor="text1"/>
          <w:sz w:val="24"/>
          <w:szCs w:val="24"/>
          <w:rPrChange w:id="184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50" w:author="Bruno dos Santos Rodrigues" w:date="2016-11-15T22:39:00Z">
            <w:rPr>
              <w:rFonts w:ascii="Arial" w:eastAsia="Arial" w:hAnsi="Arial" w:cs="Arial"/>
              <w:sz w:val="24"/>
              <w:szCs w:val="24"/>
            </w:rPr>
          </w:rPrChange>
        </w:rPr>
        <w:t>3.b.  O caso de uso é encerrado</w:t>
      </w:r>
    </w:p>
    <w:p w14:paraId="14E22B9B" w14:textId="77777777" w:rsidR="00046625" w:rsidRPr="00891873" w:rsidRDefault="00046625">
      <w:pPr>
        <w:rPr>
          <w:rFonts w:ascii="Arial" w:hAnsi="Arial" w:cs="Arial"/>
          <w:color w:val="000000" w:themeColor="text1"/>
          <w:sz w:val="24"/>
          <w:szCs w:val="24"/>
          <w:rPrChange w:id="1851" w:author="Bruno dos Santos Rodrigues" w:date="2016-11-15T22:39:00Z">
            <w:rPr>
              <w:rFonts w:ascii="Arial" w:hAnsi="Arial" w:cs="Arial"/>
              <w:sz w:val="24"/>
              <w:szCs w:val="24"/>
            </w:rPr>
          </w:rPrChange>
        </w:rPr>
      </w:pPr>
    </w:p>
    <w:p w14:paraId="43AF9BC5" w14:textId="77777777" w:rsidR="00046625" w:rsidRPr="00891873" w:rsidRDefault="00EE55CF">
      <w:pPr>
        <w:rPr>
          <w:rFonts w:ascii="Arial" w:hAnsi="Arial" w:cs="Arial"/>
          <w:color w:val="000000" w:themeColor="text1"/>
          <w:sz w:val="24"/>
          <w:szCs w:val="24"/>
          <w:rPrChange w:id="1852"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53" w:author="Bruno dos Santos Rodrigues" w:date="2016-11-15T22:39:00Z">
            <w:rPr>
              <w:rFonts w:ascii="Arial" w:eastAsia="Arial" w:hAnsi="Arial" w:cs="Arial"/>
              <w:b/>
              <w:sz w:val="24"/>
              <w:szCs w:val="24"/>
            </w:rPr>
          </w:rPrChange>
        </w:rPr>
        <w:t>REGRAS DE NEGÓCIO</w:t>
      </w:r>
    </w:p>
    <w:p w14:paraId="42F7B2D4" w14:textId="77777777" w:rsidR="00046625" w:rsidRPr="00891873" w:rsidRDefault="00EE55CF">
      <w:pPr>
        <w:rPr>
          <w:rFonts w:ascii="Arial" w:hAnsi="Arial" w:cs="Arial"/>
          <w:color w:val="000000" w:themeColor="text1"/>
          <w:sz w:val="24"/>
          <w:szCs w:val="24"/>
          <w:rPrChange w:id="1854"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55" w:author="Bruno dos Santos Rodrigues" w:date="2016-11-15T22:39:00Z">
            <w:rPr>
              <w:rFonts w:ascii="Arial" w:eastAsia="Arial" w:hAnsi="Arial" w:cs="Arial"/>
              <w:b/>
              <w:sz w:val="24"/>
              <w:szCs w:val="24"/>
            </w:rPr>
          </w:rPrChange>
        </w:rPr>
        <w:t xml:space="preserve">(RN1) </w:t>
      </w:r>
      <w:r w:rsidRPr="00891873">
        <w:rPr>
          <w:rFonts w:ascii="Arial" w:eastAsia="Arial" w:hAnsi="Arial" w:cs="Arial"/>
          <w:color w:val="000000" w:themeColor="text1"/>
          <w:sz w:val="24"/>
          <w:szCs w:val="24"/>
          <w:rPrChange w:id="1856" w:author="Bruno dos Santos Rodrigues" w:date="2016-11-15T22:39:00Z">
            <w:rPr>
              <w:rFonts w:ascii="Arial" w:eastAsia="Arial" w:hAnsi="Arial" w:cs="Arial"/>
              <w:sz w:val="24"/>
              <w:szCs w:val="24"/>
            </w:rPr>
          </w:rPrChange>
        </w:rPr>
        <w:t xml:space="preserve">Preenchimento dos campos obrigatórios </w:t>
      </w:r>
      <w:r w:rsidRPr="00891873">
        <w:rPr>
          <w:rFonts w:ascii="Arial" w:eastAsia="Arial" w:hAnsi="Arial" w:cs="Arial"/>
          <w:b/>
          <w:color w:val="000000" w:themeColor="text1"/>
          <w:sz w:val="24"/>
          <w:szCs w:val="24"/>
          <w:rPrChange w:id="1857" w:author="Bruno dos Santos Rodrigues" w:date="2016-11-15T22:39:00Z">
            <w:rPr>
              <w:rFonts w:ascii="Arial" w:eastAsia="Arial" w:hAnsi="Arial" w:cs="Arial"/>
              <w:b/>
              <w:sz w:val="24"/>
              <w:szCs w:val="24"/>
            </w:rPr>
          </w:rPrChange>
        </w:rPr>
        <w:t> </w:t>
      </w:r>
    </w:p>
    <w:p w14:paraId="339435D3" w14:textId="77777777" w:rsidR="00046625" w:rsidRPr="00891873" w:rsidRDefault="00046625">
      <w:pPr>
        <w:rPr>
          <w:rFonts w:ascii="Arial" w:hAnsi="Arial" w:cs="Arial"/>
          <w:color w:val="000000" w:themeColor="text1"/>
          <w:sz w:val="24"/>
          <w:szCs w:val="24"/>
          <w:rPrChange w:id="1858" w:author="Bruno dos Santos Rodrigues" w:date="2016-11-15T22:39:00Z">
            <w:rPr>
              <w:rFonts w:ascii="Arial" w:hAnsi="Arial" w:cs="Arial"/>
              <w:sz w:val="24"/>
              <w:szCs w:val="24"/>
            </w:rPr>
          </w:rPrChange>
        </w:rPr>
      </w:pPr>
    </w:p>
    <w:p w14:paraId="57E1AC14" w14:textId="77777777" w:rsidR="00046625" w:rsidRPr="00891873" w:rsidRDefault="00EE55CF">
      <w:pPr>
        <w:rPr>
          <w:rFonts w:ascii="Arial" w:hAnsi="Arial" w:cs="Arial"/>
          <w:color w:val="000000" w:themeColor="text1"/>
          <w:sz w:val="24"/>
          <w:szCs w:val="24"/>
          <w:rPrChange w:id="185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60" w:author="Bruno dos Santos Rodrigues" w:date="2016-11-15T22:39:00Z">
            <w:rPr>
              <w:rFonts w:ascii="Arial" w:eastAsia="Arial" w:hAnsi="Arial" w:cs="Arial"/>
              <w:sz w:val="24"/>
              <w:szCs w:val="24"/>
            </w:rPr>
          </w:rPrChange>
        </w:rPr>
        <w:t>FIM DO CASO DE USO CHAMADO</w:t>
      </w:r>
    </w:p>
    <w:p w14:paraId="07935F99" w14:textId="77777777" w:rsidR="00046625" w:rsidRPr="00891873" w:rsidRDefault="00EE55CF">
      <w:pPr>
        <w:rPr>
          <w:rFonts w:ascii="Arial" w:hAnsi="Arial" w:cs="Arial"/>
          <w:color w:val="000000" w:themeColor="text1"/>
          <w:sz w:val="24"/>
          <w:szCs w:val="24"/>
          <w:rPrChange w:id="1861"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62" w:author="Bruno dos Santos Rodrigues" w:date="2016-11-15T22:39:00Z">
            <w:rPr>
              <w:rFonts w:ascii="Arial" w:eastAsia="Arial" w:hAnsi="Arial" w:cs="Arial"/>
              <w:b/>
              <w:sz w:val="24"/>
              <w:szCs w:val="24"/>
            </w:rPr>
          </w:rPrChange>
        </w:rPr>
        <w:t>Relatório – CASO DE USO</w:t>
      </w:r>
    </w:p>
    <w:p w14:paraId="3BC72C60" w14:textId="77777777" w:rsidR="00046625" w:rsidRPr="00891873" w:rsidRDefault="00EE55CF">
      <w:pPr>
        <w:rPr>
          <w:rFonts w:ascii="Arial" w:hAnsi="Arial" w:cs="Arial"/>
          <w:color w:val="000000" w:themeColor="text1"/>
          <w:sz w:val="24"/>
          <w:szCs w:val="24"/>
          <w:rPrChange w:id="186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64"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865" w:author="Bruno dos Santos Rodrigues" w:date="2016-11-15T22:39:00Z">
            <w:rPr>
              <w:rFonts w:ascii="Arial" w:eastAsia="Arial" w:hAnsi="Arial" w:cs="Arial"/>
              <w:sz w:val="24"/>
              <w:szCs w:val="24"/>
            </w:rPr>
          </w:rPrChange>
        </w:rPr>
        <w:t>Relatório pessoa x chamado</w:t>
      </w:r>
    </w:p>
    <w:p w14:paraId="62FE36C4" w14:textId="77777777" w:rsidR="00046625" w:rsidRPr="00891873" w:rsidRDefault="00EE55CF">
      <w:pPr>
        <w:rPr>
          <w:rFonts w:ascii="Arial" w:hAnsi="Arial" w:cs="Arial"/>
          <w:color w:val="000000" w:themeColor="text1"/>
          <w:sz w:val="24"/>
          <w:szCs w:val="24"/>
          <w:rPrChange w:id="1866"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67" w:author="Bruno dos Santos Rodrigues" w:date="2016-11-15T22:39:00Z">
            <w:rPr>
              <w:rFonts w:ascii="Arial" w:eastAsia="Arial" w:hAnsi="Arial" w:cs="Arial"/>
              <w:b/>
              <w:sz w:val="24"/>
              <w:szCs w:val="24"/>
            </w:rPr>
          </w:rPrChange>
        </w:rPr>
        <w:t>DESCRIÇÃO SUCINTA:  </w:t>
      </w:r>
      <w:r w:rsidRPr="00891873">
        <w:rPr>
          <w:rFonts w:ascii="Arial" w:eastAsia="Arial" w:hAnsi="Arial" w:cs="Arial"/>
          <w:color w:val="000000" w:themeColor="text1"/>
          <w:sz w:val="24"/>
          <w:szCs w:val="24"/>
          <w:rPrChange w:id="1868" w:author="Bruno dos Santos Rodrigues" w:date="2016-11-15T22:39:00Z">
            <w:rPr>
              <w:rFonts w:ascii="Arial" w:eastAsia="Arial" w:hAnsi="Arial" w:cs="Arial"/>
              <w:sz w:val="24"/>
              <w:szCs w:val="24"/>
            </w:rPr>
          </w:rPrChange>
        </w:rPr>
        <w:t>Usuário ver o relatório de pessoa e chamado no sistema.</w:t>
      </w:r>
    </w:p>
    <w:p w14:paraId="4D87D984" w14:textId="77777777" w:rsidR="00046625" w:rsidRPr="00891873" w:rsidRDefault="00EE55CF">
      <w:pPr>
        <w:rPr>
          <w:rFonts w:ascii="Arial" w:hAnsi="Arial" w:cs="Arial"/>
          <w:color w:val="000000" w:themeColor="text1"/>
          <w:sz w:val="24"/>
          <w:szCs w:val="24"/>
          <w:rPrChange w:id="186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70" w:author="Bruno dos Santos Rodrigues" w:date="2016-11-15T22:39:00Z">
            <w:rPr>
              <w:rFonts w:ascii="Arial" w:eastAsia="Arial" w:hAnsi="Arial" w:cs="Arial"/>
              <w:b/>
              <w:sz w:val="24"/>
              <w:szCs w:val="24"/>
            </w:rPr>
          </w:rPrChange>
        </w:rPr>
        <w:t>ATORES:</w:t>
      </w:r>
    </w:p>
    <w:p w14:paraId="6FB06E66" w14:textId="77777777" w:rsidR="00046625" w:rsidRPr="00891873" w:rsidRDefault="00EE55CF">
      <w:pPr>
        <w:rPr>
          <w:rFonts w:ascii="Arial" w:hAnsi="Arial" w:cs="Arial"/>
          <w:color w:val="000000" w:themeColor="text1"/>
          <w:sz w:val="24"/>
          <w:szCs w:val="24"/>
          <w:rPrChange w:id="187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72" w:author="Bruno dos Santos Rodrigues" w:date="2016-11-15T22:39:00Z">
            <w:rPr>
              <w:rFonts w:ascii="Arial" w:eastAsia="Arial" w:hAnsi="Arial" w:cs="Arial"/>
              <w:sz w:val="24"/>
              <w:szCs w:val="24"/>
            </w:rPr>
          </w:rPrChange>
        </w:rPr>
        <w:t>1.      Usuário Técnico de TI</w:t>
      </w:r>
    </w:p>
    <w:p w14:paraId="5E8829E7" w14:textId="77777777" w:rsidR="00046625" w:rsidRPr="00891873" w:rsidRDefault="00EE55CF">
      <w:pPr>
        <w:rPr>
          <w:rFonts w:ascii="Arial" w:hAnsi="Arial" w:cs="Arial"/>
          <w:color w:val="000000" w:themeColor="text1"/>
          <w:sz w:val="24"/>
          <w:szCs w:val="24"/>
          <w:rPrChange w:id="187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74" w:author="Bruno dos Santos Rodrigues" w:date="2016-11-15T22:39:00Z">
            <w:rPr>
              <w:rFonts w:ascii="Arial" w:eastAsia="Arial" w:hAnsi="Arial" w:cs="Arial"/>
              <w:b/>
              <w:sz w:val="24"/>
              <w:szCs w:val="24"/>
            </w:rPr>
          </w:rPrChange>
        </w:rPr>
        <w:t>PRÉ-CONDIÇÕES:</w:t>
      </w:r>
    </w:p>
    <w:p w14:paraId="28BC5DA8" w14:textId="77777777" w:rsidR="00046625" w:rsidRPr="00891873" w:rsidRDefault="00EE55CF">
      <w:pPr>
        <w:rPr>
          <w:rFonts w:ascii="Arial" w:hAnsi="Arial" w:cs="Arial"/>
          <w:color w:val="000000" w:themeColor="text1"/>
          <w:sz w:val="24"/>
          <w:szCs w:val="24"/>
          <w:rPrChange w:id="187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76" w:author="Bruno dos Santos Rodrigues" w:date="2016-11-15T22:39:00Z">
            <w:rPr>
              <w:rFonts w:ascii="Arial" w:eastAsia="Arial" w:hAnsi="Arial" w:cs="Arial"/>
              <w:sz w:val="24"/>
              <w:szCs w:val="24"/>
            </w:rPr>
          </w:rPrChange>
        </w:rPr>
        <w:t>1.     </w:t>
      </w:r>
      <w:proofErr w:type="gramStart"/>
      <w:r w:rsidRPr="00891873">
        <w:rPr>
          <w:rFonts w:ascii="Arial" w:eastAsia="Arial" w:hAnsi="Arial" w:cs="Arial"/>
          <w:color w:val="000000" w:themeColor="text1"/>
          <w:sz w:val="24"/>
          <w:szCs w:val="24"/>
          <w:rPrChange w:id="1877" w:author="Bruno dos Santos Rodrigues" w:date="2016-11-15T22:39:00Z">
            <w:rPr>
              <w:rFonts w:ascii="Arial" w:eastAsia="Arial" w:hAnsi="Arial" w:cs="Arial"/>
              <w:sz w:val="24"/>
              <w:szCs w:val="24"/>
            </w:rPr>
          </w:rPrChange>
        </w:rPr>
        <w:t>  Que</w:t>
      </w:r>
      <w:proofErr w:type="gramEnd"/>
      <w:r w:rsidRPr="00891873">
        <w:rPr>
          <w:rFonts w:ascii="Arial" w:eastAsia="Arial" w:hAnsi="Arial" w:cs="Arial"/>
          <w:color w:val="000000" w:themeColor="text1"/>
          <w:sz w:val="24"/>
          <w:szCs w:val="24"/>
          <w:rPrChange w:id="1878" w:author="Bruno dos Santos Rodrigues" w:date="2016-11-15T22:39:00Z">
            <w:rPr>
              <w:rFonts w:ascii="Arial" w:eastAsia="Arial" w:hAnsi="Arial" w:cs="Arial"/>
              <w:sz w:val="24"/>
              <w:szCs w:val="24"/>
            </w:rPr>
          </w:rPrChange>
        </w:rPr>
        <w:t xml:space="preserve"> os dados estejam cadastrados.</w:t>
      </w:r>
    </w:p>
    <w:p w14:paraId="5D61CE98" w14:textId="77777777" w:rsidR="00046625" w:rsidRPr="00891873" w:rsidRDefault="00EE55CF">
      <w:pPr>
        <w:rPr>
          <w:rFonts w:ascii="Arial" w:hAnsi="Arial" w:cs="Arial"/>
          <w:color w:val="000000" w:themeColor="text1"/>
          <w:sz w:val="24"/>
          <w:szCs w:val="24"/>
          <w:rPrChange w:id="187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80" w:author="Bruno dos Santos Rodrigues" w:date="2016-11-15T22:39:00Z">
            <w:rPr>
              <w:rFonts w:ascii="Arial" w:eastAsia="Arial" w:hAnsi="Arial" w:cs="Arial"/>
              <w:b/>
              <w:sz w:val="24"/>
              <w:szCs w:val="24"/>
            </w:rPr>
          </w:rPrChange>
        </w:rPr>
        <w:t>PÓS-CONDIÇÕES:</w:t>
      </w:r>
    </w:p>
    <w:p w14:paraId="0C3F91E3" w14:textId="77777777" w:rsidR="00046625" w:rsidRPr="00891873" w:rsidRDefault="00EE55CF">
      <w:pPr>
        <w:rPr>
          <w:rFonts w:ascii="Arial" w:hAnsi="Arial" w:cs="Arial"/>
          <w:color w:val="000000" w:themeColor="text1"/>
          <w:sz w:val="24"/>
          <w:szCs w:val="24"/>
          <w:rPrChange w:id="188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82" w:author="Bruno dos Santos Rodrigues" w:date="2016-11-15T22:39:00Z">
            <w:rPr>
              <w:rFonts w:ascii="Arial" w:eastAsia="Arial" w:hAnsi="Arial" w:cs="Arial"/>
              <w:sz w:val="24"/>
              <w:szCs w:val="24"/>
            </w:rPr>
          </w:rPrChange>
        </w:rPr>
        <w:t>1.       </w:t>
      </w:r>
    </w:p>
    <w:p w14:paraId="7DCC5DD2" w14:textId="77777777" w:rsidR="00046625" w:rsidRPr="00891873" w:rsidRDefault="00EE55CF">
      <w:pPr>
        <w:rPr>
          <w:rFonts w:ascii="Arial" w:hAnsi="Arial" w:cs="Arial"/>
          <w:color w:val="000000" w:themeColor="text1"/>
          <w:sz w:val="24"/>
          <w:szCs w:val="24"/>
          <w:rPrChange w:id="188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84" w:author="Bruno dos Santos Rodrigues" w:date="2016-11-15T22:39:00Z">
            <w:rPr>
              <w:rFonts w:ascii="Arial" w:eastAsia="Arial" w:hAnsi="Arial" w:cs="Arial"/>
              <w:b/>
              <w:sz w:val="24"/>
              <w:szCs w:val="24"/>
            </w:rPr>
          </w:rPrChange>
        </w:rPr>
        <w:t>FLUXO BÁSICO</w:t>
      </w:r>
    </w:p>
    <w:p w14:paraId="24382F83" w14:textId="77777777" w:rsidR="00046625" w:rsidRPr="00891873" w:rsidRDefault="00EE55CF">
      <w:pPr>
        <w:rPr>
          <w:rFonts w:ascii="Arial" w:hAnsi="Arial" w:cs="Arial"/>
          <w:color w:val="000000" w:themeColor="text1"/>
          <w:sz w:val="24"/>
          <w:szCs w:val="24"/>
          <w:rPrChange w:id="188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86" w:author="Bruno dos Santos Rodrigues" w:date="2016-11-15T22:39:00Z">
            <w:rPr>
              <w:rFonts w:ascii="Arial" w:eastAsia="Arial" w:hAnsi="Arial" w:cs="Arial"/>
              <w:sz w:val="24"/>
              <w:szCs w:val="24"/>
            </w:rPr>
          </w:rPrChange>
        </w:rPr>
        <w:lastRenderedPageBreak/>
        <w:t>1.      O usuário seleciona a opção “Relatórios”</w:t>
      </w:r>
    </w:p>
    <w:p w14:paraId="1A836F90" w14:textId="77777777" w:rsidR="00046625" w:rsidRPr="00891873" w:rsidRDefault="00EE55CF">
      <w:pPr>
        <w:rPr>
          <w:rFonts w:ascii="Arial" w:hAnsi="Arial" w:cs="Arial"/>
          <w:color w:val="000000" w:themeColor="text1"/>
          <w:sz w:val="24"/>
          <w:szCs w:val="24"/>
          <w:rPrChange w:id="188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88" w:author="Bruno dos Santos Rodrigues" w:date="2016-11-15T22:39:00Z">
            <w:rPr>
              <w:rFonts w:ascii="Arial" w:eastAsia="Arial" w:hAnsi="Arial" w:cs="Arial"/>
              <w:sz w:val="24"/>
              <w:szCs w:val="24"/>
            </w:rPr>
          </w:rPrChange>
        </w:rPr>
        <w:t>2.      O Sistema exibe as opções</w:t>
      </w:r>
    </w:p>
    <w:p w14:paraId="3F5B98EA" w14:textId="77777777" w:rsidR="00046625" w:rsidRPr="00891873" w:rsidRDefault="00EE55CF">
      <w:pPr>
        <w:rPr>
          <w:rFonts w:ascii="Arial" w:hAnsi="Arial" w:cs="Arial"/>
          <w:color w:val="000000" w:themeColor="text1"/>
          <w:sz w:val="24"/>
          <w:szCs w:val="24"/>
          <w:rPrChange w:id="188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90" w:author="Bruno dos Santos Rodrigues" w:date="2016-11-15T22:39:00Z">
            <w:rPr>
              <w:rFonts w:ascii="Arial" w:eastAsia="Arial" w:hAnsi="Arial" w:cs="Arial"/>
              <w:sz w:val="24"/>
              <w:szCs w:val="24"/>
            </w:rPr>
          </w:rPrChange>
        </w:rPr>
        <w:t xml:space="preserve">3.      O usuário escolhe a opção “Pessoa </w:t>
      </w:r>
      <w:proofErr w:type="gramStart"/>
      <w:r w:rsidRPr="00891873">
        <w:rPr>
          <w:rFonts w:ascii="Arial" w:eastAsia="Arial" w:hAnsi="Arial" w:cs="Arial"/>
          <w:color w:val="000000" w:themeColor="text1"/>
          <w:sz w:val="24"/>
          <w:szCs w:val="24"/>
          <w:rPrChange w:id="1891" w:author="Bruno dos Santos Rodrigues" w:date="2016-11-15T22:39:00Z">
            <w:rPr>
              <w:rFonts w:ascii="Arial" w:eastAsia="Arial" w:hAnsi="Arial" w:cs="Arial"/>
              <w:sz w:val="24"/>
              <w:szCs w:val="24"/>
            </w:rPr>
          </w:rPrChange>
        </w:rPr>
        <w:t>x</w:t>
      </w:r>
      <w:proofErr w:type="gramEnd"/>
      <w:r w:rsidRPr="00891873">
        <w:rPr>
          <w:rFonts w:ascii="Arial" w:eastAsia="Arial" w:hAnsi="Arial" w:cs="Arial"/>
          <w:color w:val="000000" w:themeColor="text1"/>
          <w:sz w:val="24"/>
          <w:szCs w:val="24"/>
          <w:rPrChange w:id="1892" w:author="Bruno dos Santos Rodrigues" w:date="2016-11-15T22:39:00Z">
            <w:rPr>
              <w:rFonts w:ascii="Arial" w:eastAsia="Arial" w:hAnsi="Arial" w:cs="Arial"/>
              <w:sz w:val="24"/>
              <w:szCs w:val="24"/>
            </w:rPr>
          </w:rPrChange>
        </w:rPr>
        <w:t xml:space="preserve"> Chamado</w:t>
      </w:r>
    </w:p>
    <w:p w14:paraId="38062C4A" w14:textId="77777777" w:rsidR="00046625" w:rsidRPr="00891873" w:rsidRDefault="00EE55CF">
      <w:pPr>
        <w:rPr>
          <w:rFonts w:ascii="Arial" w:hAnsi="Arial" w:cs="Arial"/>
          <w:color w:val="000000" w:themeColor="text1"/>
          <w:sz w:val="24"/>
          <w:szCs w:val="24"/>
          <w:rPrChange w:id="189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94" w:author="Bruno dos Santos Rodrigues" w:date="2016-11-15T22:39:00Z">
            <w:rPr>
              <w:rFonts w:ascii="Arial" w:eastAsia="Arial" w:hAnsi="Arial" w:cs="Arial"/>
              <w:sz w:val="24"/>
              <w:szCs w:val="24"/>
            </w:rPr>
          </w:rPrChange>
        </w:rPr>
        <w:t>4.      O Sistema abre a tela com a lista de pessoas e chamados</w:t>
      </w:r>
    </w:p>
    <w:p w14:paraId="5FDDE035" w14:textId="77777777" w:rsidR="00046625" w:rsidRPr="00891873" w:rsidRDefault="00EE55CF">
      <w:pPr>
        <w:rPr>
          <w:rFonts w:ascii="Arial" w:hAnsi="Arial" w:cs="Arial"/>
          <w:color w:val="000000" w:themeColor="text1"/>
          <w:sz w:val="24"/>
          <w:szCs w:val="24"/>
          <w:rPrChange w:id="189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896" w:author="Bruno dos Santos Rodrigues" w:date="2016-11-15T22:39:00Z">
            <w:rPr>
              <w:rFonts w:ascii="Arial" w:eastAsia="Arial" w:hAnsi="Arial" w:cs="Arial"/>
              <w:sz w:val="24"/>
              <w:szCs w:val="24"/>
            </w:rPr>
          </w:rPrChange>
        </w:rPr>
        <w:t>5.      E o caso de uso é encerrado.</w:t>
      </w:r>
    </w:p>
    <w:p w14:paraId="5DEF3C7A" w14:textId="77777777" w:rsidR="00046625" w:rsidRPr="00891873" w:rsidRDefault="00EE55CF">
      <w:pPr>
        <w:rPr>
          <w:rFonts w:ascii="Arial" w:hAnsi="Arial" w:cs="Arial"/>
          <w:color w:val="000000" w:themeColor="text1"/>
          <w:sz w:val="24"/>
          <w:szCs w:val="24"/>
          <w:rPrChange w:id="189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898" w:author="Bruno dos Santos Rodrigues" w:date="2016-11-15T22:39:00Z">
            <w:rPr>
              <w:rFonts w:ascii="Arial" w:eastAsia="Arial" w:hAnsi="Arial" w:cs="Arial"/>
              <w:b/>
              <w:sz w:val="24"/>
              <w:szCs w:val="24"/>
            </w:rPr>
          </w:rPrChange>
        </w:rPr>
        <w:t>Relatório – CASO DE USO</w:t>
      </w:r>
    </w:p>
    <w:p w14:paraId="3DEFEB63" w14:textId="77777777" w:rsidR="00046625" w:rsidRPr="00891873" w:rsidRDefault="00EE55CF">
      <w:pPr>
        <w:rPr>
          <w:rFonts w:ascii="Arial" w:hAnsi="Arial" w:cs="Arial"/>
          <w:color w:val="000000" w:themeColor="text1"/>
          <w:sz w:val="24"/>
          <w:szCs w:val="24"/>
          <w:rPrChange w:id="1899"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00"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901" w:author="Bruno dos Santos Rodrigues" w:date="2016-11-15T22:39:00Z">
            <w:rPr>
              <w:rFonts w:ascii="Arial" w:eastAsia="Arial" w:hAnsi="Arial" w:cs="Arial"/>
              <w:sz w:val="24"/>
              <w:szCs w:val="24"/>
            </w:rPr>
          </w:rPrChange>
        </w:rPr>
        <w:t xml:space="preserve">Relatório </w:t>
      </w:r>
      <w:proofErr w:type="spellStart"/>
      <w:r w:rsidRPr="00891873">
        <w:rPr>
          <w:rFonts w:ascii="Arial" w:eastAsia="Arial" w:hAnsi="Arial" w:cs="Arial"/>
          <w:color w:val="000000" w:themeColor="text1"/>
          <w:sz w:val="24"/>
          <w:szCs w:val="24"/>
          <w:rPrChange w:id="1902" w:author="Bruno dos Santos Rodrigues" w:date="2016-11-15T22:39:00Z">
            <w:rPr>
              <w:rFonts w:ascii="Arial" w:eastAsia="Arial" w:hAnsi="Arial" w:cs="Arial"/>
              <w:sz w:val="24"/>
              <w:szCs w:val="24"/>
            </w:rPr>
          </w:rPrChange>
        </w:rPr>
        <w:t>pessoa_quantidade</w:t>
      </w:r>
      <w:proofErr w:type="spellEnd"/>
      <w:r w:rsidRPr="00891873">
        <w:rPr>
          <w:rFonts w:ascii="Arial" w:eastAsia="Arial" w:hAnsi="Arial" w:cs="Arial"/>
          <w:color w:val="000000" w:themeColor="text1"/>
          <w:sz w:val="24"/>
          <w:szCs w:val="24"/>
          <w:rPrChange w:id="1903" w:author="Bruno dos Santos Rodrigues" w:date="2016-11-15T22:39:00Z">
            <w:rPr>
              <w:rFonts w:ascii="Arial" w:eastAsia="Arial" w:hAnsi="Arial" w:cs="Arial"/>
              <w:sz w:val="24"/>
              <w:szCs w:val="24"/>
            </w:rPr>
          </w:rPrChange>
        </w:rPr>
        <w:t xml:space="preserve"> chamado</w:t>
      </w:r>
    </w:p>
    <w:p w14:paraId="3826115A" w14:textId="77777777" w:rsidR="00046625" w:rsidRPr="00891873" w:rsidRDefault="00EE55CF">
      <w:pPr>
        <w:rPr>
          <w:rFonts w:ascii="Arial" w:hAnsi="Arial" w:cs="Arial"/>
          <w:color w:val="000000" w:themeColor="text1"/>
          <w:sz w:val="24"/>
          <w:szCs w:val="24"/>
          <w:rPrChange w:id="1904"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05" w:author="Bruno dos Santos Rodrigues" w:date="2016-11-15T22:39:00Z">
            <w:rPr>
              <w:rFonts w:ascii="Arial" w:eastAsia="Arial" w:hAnsi="Arial" w:cs="Arial"/>
              <w:b/>
              <w:sz w:val="24"/>
              <w:szCs w:val="24"/>
            </w:rPr>
          </w:rPrChange>
        </w:rPr>
        <w:t>DESCRIÇÃO SUCINTA:  </w:t>
      </w:r>
      <w:r w:rsidRPr="00891873">
        <w:rPr>
          <w:rFonts w:ascii="Arial" w:eastAsia="Arial" w:hAnsi="Arial" w:cs="Arial"/>
          <w:color w:val="000000" w:themeColor="text1"/>
          <w:sz w:val="24"/>
          <w:szCs w:val="24"/>
          <w:rPrChange w:id="1906" w:author="Bruno dos Santos Rodrigues" w:date="2016-11-15T22:39:00Z">
            <w:rPr>
              <w:rFonts w:ascii="Arial" w:eastAsia="Arial" w:hAnsi="Arial" w:cs="Arial"/>
              <w:sz w:val="24"/>
              <w:szCs w:val="24"/>
            </w:rPr>
          </w:rPrChange>
        </w:rPr>
        <w:t>O sistema lista para o usuário um relatório de pessoa e quantidade de chamado.</w:t>
      </w:r>
    </w:p>
    <w:p w14:paraId="2774821D" w14:textId="77777777" w:rsidR="00046625" w:rsidRPr="00891873" w:rsidRDefault="00EE55CF">
      <w:pPr>
        <w:rPr>
          <w:rFonts w:ascii="Arial" w:hAnsi="Arial" w:cs="Arial"/>
          <w:color w:val="000000" w:themeColor="text1"/>
          <w:sz w:val="24"/>
          <w:szCs w:val="24"/>
          <w:rPrChange w:id="190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08" w:author="Bruno dos Santos Rodrigues" w:date="2016-11-15T22:39:00Z">
            <w:rPr>
              <w:rFonts w:ascii="Arial" w:eastAsia="Arial" w:hAnsi="Arial" w:cs="Arial"/>
              <w:b/>
              <w:sz w:val="24"/>
              <w:szCs w:val="24"/>
            </w:rPr>
          </w:rPrChange>
        </w:rPr>
        <w:t>ATORES:</w:t>
      </w:r>
    </w:p>
    <w:p w14:paraId="3BB052E6" w14:textId="77777777" w:rsidR="00046625" w:rsidRPr="00891873" w:rsidRDefault="00EE55CF">
      <w:pPr>
        <w:rPr>
          <w:rFonts w:ascii="Arial" w:hAnsi="Arial" w:cs="Arial"/>
          <w:color w:val="000000" w:themeColor="text1"/>
          <w:sz w:val="24"/>
          <w:szCs w:val="24"/>
          <w:rPrChange w:id="190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10" w:author="Bruno dos Santos Rodrigues" w:date="2016-11-15T22:39:00Z">
            <w:rPr>
              <w:rFonts w:ascii="Arial" w:eastAsia="Arial" w:hAnsi="Arial" w:cs="Arial"/>
              <w:sz w:val="24"/>
              <w:szCs w:val="24"/>
            </w:rPr>
          </w:rPrChange>
        </w:rPr>
        <w:t>1.      Usuário Técnico de TI</w:t>
      </w:r>
    </w:p>
    <w:p w14:paraId="76691C84" w14:textId="77777777" w:rsidR="00046625" w:rsidRPr="00891873" w:rsidRDefault="00EE55CF">
      <w:pPr>
        <w:rPr>
          <w:rFonts w:ascii="Arial" w:hAnsi="Arial" w:cs="Arial"/>
          <w:color w:val="000000" w:themeColor="text1"/>
          <w:sz w:val="24"/>
          <w:szCs w:val="24"/>
          <w:rPrChange w:id="1911"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12" w:author="Bruno dos Santos Rodrigues" w:date="2016-11-15T22:39:00Z">
            <w:rPr>
              <w:rFonts w:ascii="Arial" w:eastAsia="Arial" w:hAnsi="Arial" w:cs="Arial"/>
              <w:b/>
              <w:sz w:val="24"/>
              <w:szCs w:val="24"/>
            </w:rPr>
          </w:rPrChange>
        </w:rPr>
        <w:t>PRÉ-CONDIÇÕES:</w:t>
      </w:r>
    </w:p>
    <w:p w14:paraId="3977E16D" w14:textId="77777777" w:rsidR="00046625" w:rsidRPr="00891873" w:rsidRDefault="00EE55CF">
      <w:pPr>
        <w:rPr>
          <w:rFonts w:ascii="Arial" w:hAnsi="Arial" w:cs="Arial"/>
          <w:color w:val="000000" w:themeColor="text1"/>
          <w:sz w:val="24"/>
          <w:szCs w:val="24"/>
          <w:rPrChange w:id="191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14" w:author="Bruno dos Santos Rodrigues" w:date="2016-11-15T22:39:00Z">
            <w:rPr>
              <w:rFonts w:ascii="Arial" w:eastAsia="Arial" w:hAnsi="Arial" w:cs="Arial"/>
              <w:sz w:val="24"/>
              <w:szCs w:val="24"/>
            </w:rPr>
          </w:rPrChange>
        </w:rPr>
        <w:t>1.     </w:t>
      </w:r>
      <w:proofErr w:type="gramStart"/>
      <w:r w:rsidRPr="00891873">
        <w:rPr>
          <w:rFonts w:ascii="Arial" w:eastAsia="Arial" w:hAnsi="Arial" w:cs="Arial"/>
          <w:color w:val="000000" w:themeColor="text1"/>
          <w:sz w:val="24"/>
          <w:szCs w:val="24"/>
          <w:rPrChange w:id="1915" w:author="Bruno dos Santos Rodrigues" w:date="2016-11-15T22:39:00Z">
            <w:rPr>
              <w:rFonts w:ascii="Arial" w:eastAsia="Arial" w:hAnsi="Arial" w:cs="Arial"/>
              <w:sz w:val="24"/>
              <w:szCs w:val="24"/>
            </w:rPr>
          </w:rPrChange>
        </w:rPr>
        <w:t>  Que</w:t>
      </w:r>
      <w:proofErr w:type="gramEnd"/>
      <w:r w:rsidRPr="00891873">
        <w:rPr>
          <w:rFonts w:ascii="Arial" w:eastAsia="Arial" w:hAnsi="Arial" w:cs="Arial"/>
          <w:color w:val="000000" w:themeColor="text1"/>
          <w:sz w:val="24"/>
          <w:szCs w:val="24"/>
          <w:rPrChange w:id="1916" w:author="Bruno dos Santos Rodrigues" w:date="2016-11-15T22:39:00Z">
            <w:rPr>
              <w:rFonts w:ascii="Arial" w:eastAsia="Arial" w:hAnsi="Arial" w:cs="Arial"/>
              <w:sz w:val="24"/>
              <w:szCs w:val="24"/>
            </w:rPr>
          </w:rPrChange>
        </w:rPr>
        <w:t xml:space="preserve"> os dados estejam cadastrados.</w:t>
      </w:r>
    </w:p>
    <w:p w14:paraId="470FD49C" w14:textId="77777777" w:rsidR="00046625" w:rsidRPr="00891873" w:rsidRDefault="00EE55CF">
      <w:pPr>
        <w:rPr>
          <w:rFonts w:ascii="Arial" w:hAnsi="Arial" w:cs="Arial"/>
          <w:color w:val="000000" w:themeColor="text1"/>
          <w:sz w:val="24"/>
          <w:szCs w:val="24"/>
          <w:rPrChange w:id="191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18" w:author="Bruno dos Santos Rodrigues" w:date="2016-11-15T22:39:00Z">
            <w:rPr>
              <w:rFonts w:ascii="Arial" w:eastAsia="Arial" w:hAnsi="Arial" w:cs="Arial"/>
              <w:b/>
              <w:sz w:val="24"/>
              <w:szCs w:val="24"/>
            </w:rPr>
          </w:rPrChange>
        </w:rPr>
        <w:t>PÓS-CONDIÇÕES:</w:t>
      </w:r>
    </w:p>
    <w:p w14:paraId="455C3F7C" w14:textId="77777777" w:rsidR="00046625" w:rsidRPr="00891873" w:rsidRDefault="00EE55CF">
      <w:pPr>
        <w:rPr>
          <w:rFonts w:ascii="Arial" w:hAnsi="Arial" w:cs="Arial"/>
          <w:color w:val="000000" w:themeColor="text1"/>
          <w:sz w:val="24"/>
          <w:szCs w:val="24"/>
          <w:rPrChange w:id="191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20" w:author="Bruno dos Santos Rodrigues" w:date="2016-11-15T22:39:00Z">
            <w:rPr>
              <w:rFonts w:ascii="Arial" w:eastAsia="Arial" w:hAnsi="Arial" w:cs="Arial"/>
              <w:sz w:val="24"/>
              <w:szCs w:val="24"/>
            </w:rPr>
          </w:rPrChange>
        </w:rPr>
        <w:t>1.       </w:t>
      </w:r>
    </w:p>
    <w:p w14:paraId="7EFC5794" w14:textId="77777777" w:rsidR="00046625" w:rsidRPr="00891873" w:rsidRDefault="00EE55CF">
      <w:pPr>
        <w:rPr>
          <w:rFonts w:ascii="Arial" w:hAnsi="Arial" w:cs="Arial"/>
          <w:color w:val="000000" w:themeColor="text1"/>
          <w:sz w:val="24"/>
          <w:szCs w:val="24"/>
          <w:rPrChange w:id="1921"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22" w:author="Bruno dos Santos Rodrigues" w:date="2016-11-15T22:39:00Z">
            <w:rPr>
              <w:rFonts w:ascii="Arial" w:eastAsia="Arial" w:hAnsi="Arial" w:cs="Arial"/>
              <w:b/>
              <w:sz w:val="24"/>
              <w:szCs w:val="24"/>
            </w:rPr>
          </w:rPrChange>
        </w:rPr>
        <w:t>FLUXO BÁSICO</w:t>
      </w:r>
    </w:p>
    <w:p w14:paraId="31B8B94F" w14:textId="77777777" w:rsidR="00046625" w:rsidRPr="00891873" w:rsidRDefault="00EE55CF">
      <w:pPr>
        <w:rPr>
          <w:rFonts w:ascii="Arial" w:hAnsi="Arial" w:cs="Arial"/>
          <w:color w:val="000000" w:themeColor="text1"/>
          <w:sz w:val="24"/>
          <w:szCs w:val="24"/>
          <w:rPrChange w:id="192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24" w:author="Bruno dos Santos Rodrigues" w:date="2016-11-15T22:39:00Z">
            <w:rPr>
              <w:rFonts w:ascii="Arial" w:eastAsia="Arial" w:hAnsi="Arial" w:cs="Arial"/>
              <w:sz w:val="24"/>
              <w:szCs w:val="24"/>
            </w:rPr>
          </w:rPrChange>
        </w:rPr>
        <w:t>1.      O usuário seleciona a opção “Relatórios”</w:t>
      </w:r>
    </w:p>
    <w:p w14:paraId="16A9DEF3" w14:textId="77777777" w:rsidR="00046625" w:rsidRPr="00891873" w:rsidRDefault="00EE55CF">
      <w:pPr>
        <w:rPr>
          <w:rFonts w:ascii="Arial" w:hAnsi="Arial" w:cs="Arial"/>
          <w:color w:val="000000" w:themeColor="text1"/>
          <w:sz w:val="24"/>
          <w:szCs w:val="24"/>
          <w:rPrChange w:id="192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26" w:author="Bruno dos Santos Rodrigues" w:date="2016-11-15T22:39:00Z">
            <w:rPr>
              <w:rFonts w:ascii="Arial" w:eastAsia="Arial" w:hAnsi="Arial" w:cs="Arial"/>
              <w:sz w:val="24"/>
              <w:szCs w:val="24"/>
            </w:rPr>
          </w:rPrChange>
        </w:rPr>
        <w:t>2.      O Sistema exibe as opções</w:t>
      </w:r>
    </w:p>
    <w:p w14:paraId="0DDABC30" w14:textId="77777777" w:rsidR="00046625" w:rsidRPr="00891873" w:rsidRDefault="00EE55CF">
      <w:pPr>
        <w:rPr>
          <w:rFonts w:ascii="Arial" w:hAnsi="Arial" w:cs="Arial"/>
          <w:color w:val="000000" w:themeColor="text1"/>
          <w:sz w:val="24"/>
          <w:szCs w:val="24"/>
          <w:rPrChange w:id="192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28" w:author="Bruno dos Santos Rodrigues" w:date="2016-11-15T22:39:00Z">
            <w:rPr>
              <w:rFonts w:ascii="Arial" w:eastAsia="Arial" w:hAnsi="Arial" w:cs="Arial"/>
              <w:sz w:val="24"/>
              <w:szCs w:val="24"/>
            </w:rPr>
          </w:rPrChange>
        </w:rPr>
        <w:t xml:space="preserve">3.      O usuário escolhe a opção “Pessoa </w:t>
      </w:r>
      <w:proofErr w:type="gramStart"/>
      <w:r w:rsidRPr="00891873">
        <w:rPr>
          <w:rFonts w:ascii="Arial" w:eastAsia="Arial" w:hAnsi="Arial" w:cs="Arial"/>
          <w:color w:val="000000" w:themeColor="text1"/>
          <w:sz w:val="24"/>
          <w:szCs w:val="24"/>
          <w:rPrChange w:id="1929" w:author="Bruno dos Santos Rodrigues" w:date="2016-11-15T22:39:00Z">
            <w:rPr>
              <w:rFonts w:ascii="Arial" w:eastAsia="Arial" w:hAnsi="Arial" w:cs="Arial"/>
              <w:sz w:val="24"/>
              <w:szCs w:val="24"/>
            </w:rPr>
          </w:rPrChange>
        </w:rPr>
        <w:t>x</w:t>
      </w:r>
      <w:proofErr w:type="gramEnd"/>
      <w:r w:rsidRPr="00891873">
        <w:rPr>
          <w:rFonts w:ascii="Arial" w:eastAsia="Arial" w:hAnsi="Arial" w:cs="Arial"/>
          <w:color w:val="000000" w:themeColor="text1"/>
          <w:sz w:val="24"/>
          <w:szCs w:val="24"/>
          <w:rPrChange w:id="1930" w:author="Bruno dos Santos Rodrigues" w:date="2016-11-15T22:39:00Z">
            <w:rPr>
              <w:rFonts w:ascii="Arial" w:eastAsia="Arial" w:hAnsi="Arial" w:cs="Arial"/>
              <w:sz w:val="24"/>
              <w:szCs w:val="24"/>
            </w:rPr>
          </w:rPrChange>
        </w:rPr>
        <w:t xml:space="preserve"> </w:t>
      </w:r>
      <w:proofErr w:type="spellStart"/>
      <w:r w:rsidRPr="00891873">
        <w:rPr>
          <w:rFonts w:ascii="Arial" w:eastAsia="Arial" w:hAnsi="Arial" w:cs="Arial"/>
          <w:color w:val="000000" w:themeColor="text1"/>
          <w:sz w:val="24"/>
          <w:szCs w:val="24"/>
          <w:rPrChange w:id="1931" w:author="Bruno dos Santos Rodrigues" w:date="2016-11-15T22:39:00Z">
            <w:rPr>
              <w:rFonts w:ascii="Arial" w:eastAsia="Arial" w:hAnsi="Arial" w:cs="Arial"/>
              <w:sz w:val="24"/>
              <w:szCs w:val="24"/>
            </w:rPr>
          </w:rPrChange>
        </w:rPr>
        <w:t>Quantidade_Chamado</w:t>
      </w:r>
      <w:proofErr w:type="spellEnd"/>
    </w:p>
    <w:p w14:paraId="1B7241D9" w14:textId="77777777" w:rsidR="00046625" w:rsidRPr="00891873" w:rsidRDefault="00EE55CF">
      <w:pPr>
        <w:rPr>
          <w:rFonts w:ascii="Arial" w:hAnsi="Arial" w:cs="Arial"/>
          <w:color w:val="000000" w:themeColor="text1"/>
          <w:sz w:val="24"/>
          <w:szCs w:val="24"/>
          <w:rPrChange w:id="193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33" w:author="Bruno dos Santos Rodrigues" w:date="2016-11-15T22:39:00Z">
            <w:rPr>
              <w:rFonts w:ascii="Arial" w:eastAsia="Arial" w:hAnsi="Arial" w:cs="Arial"/>
              <w:sz w:val="24"/>
              <w:szCs w:val="24"/>
            </w:rPr>
          </w:rPrChange>
        </w:rPr>
        <w:t xml:space="preserve">4.      O Sistema abre a tela com a lista de </w:t>
      </w:r>
      <w:proofErr w:type="gramStart"/>
      <w:r w:rsidRPr="00891873">
        <w:rPr>
          <w:rFonts w:ascii="Arial" w:eastAsia="Arial" w:hAnsi="Arial" w:cs="Arial"/>
          <w:color w:val="000000" w:themeColor="text1"/>
          <w:sz w:val="24"/>
          <w:szCs w:val="24"/>
          <w:rPrChange w:id="1934" w:author="Bruno dos Santos Rodrigues" w:date="2016-11-15T22:39:00Z">
            <w:rPr>
              <w:rFonts w:ascii="Arial" w:eastAsia="Arial" w:hAnsi="Arial" w:cs="Arial"/>
              <w:sz w:val="24"/>
              <w:szCs w:val="24"/>
            </w:rPr>
          </w:rPrChange>
        </w:rPr>
        <w:t>pessoas  e</w:t>
      </w:r>
      <w:proofErr w:type="gramEnd"/>
      <w:r w:rsidRPr="00891873">
        <w:rPr>
          <w:rFonts w:ascii="Arial" w:eastAsia="Arial" w:hAnsi="Arial" w:cs="Arial"/>
          <w:color w:val="000000" w:themeColor="text1"/>
          <w:sz w:val="24"/>
          <w:szCs w:val="24"/>
          <w:rPrChange w:id="1935" w:author="Bruno dos Santos Rodrigues" w:date="2016-11-15T22:39:00Z">
            <w:rPr>
              <w:rFonts w:ascii="Arial" w:eastAsia="Arial" w:hAnsi="Arial" w:cs="Arial"/>
              <w:sz w:val="24"/>
              <w:szCs w:val="24"/>
            </w:rPr>
          </w:rPrChange>
        </w:rPr>
        <w:t xml:space="preserve"> </w:t>
      </w:r>
      <w:proofErr w:type="spellStart"/>
      <w:r w:rsidRPr="00891873">
        <w:rPr>
          <w:rFonts w:ascii="Arial" w:eastAsia="Arial" w:hAnsi="Arial" w:cs="Arial"/>
          <w:color w:val="000000" w:themeColor="text1"/>
          <w:sz w:val="24"/>
          <w:szCs w:val="24"/>
          <w:rPrChange w:id="1936" w:author="Bruno dos Santos Rodrigues" w:date="2016-11-15T22:39:00Z">
            <w:rPr>
              <w:rFonts w:ascii="Arial" w:eastAsia="Arial" w:hAnsi="Arial" w:cs="Arial"/>
              <w:sz w:val="24"/>
              <w:szCs w:val="24"/>
            </w:rPr>
          </w:rPrChange>
        </w:rPr>
        <w:t>quantidade_chamados</w:t>
      </w:r>
      <w:proofErr w:type="spellEnd"/>
    </w:p>
    <w:p w14:paraId="0954F575" w14:textId="77777777" w:rsidR="00046625" w:rsidRPr="00891873" w:rsidRDefault="00EE55CF">
      <w:pPr>
        <w:rPr>
          <w:rFonts w:ascii="Arial" w:hAnsi="Arial" w:cs="Arial"/>
          <w:color w:val="000000" w:themeColor="text1"/>
          <w:sz w:val="24"/>
          <w:szCs w:val="24"/>
          <w:rPrChange w:id="193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38" w:author="Bruno dos Santos Rodrigues" w:date="2016-11-15T22:39:00Z">
            <w:rPr>
              <w:rFonts w:ascii="Arial" w:eastAsia="Arial" w:hAnsi="Arial" w:cs="Arial"/>
              <w:sz w:val="24"/>
              <w:szCs w:val="24"/>
            </w:rPr>
          </w:rPrChange>
        </w:rPr>
        <w:t>5.      E o caso de uso é encerrado.</w:t>
      </w:r>
    </w:p>
    <w:p w14:paraId="1B5931E5" w14:textId="77777777" w:rsidR="00046625" w:rsidRPr="00891873" w:rsidRDefault="00046625">
      <w:pPr>
        <w:rPr>
          <w:rFonts w:ascii="Arial" w:hAnsi="Arial" w:cs="Arial"/>
          <w:color w:val="000000" w:themeColor="text1"/>
          <w:sz w:val="24"/>
          <w:szCs w:val="24"/>
          <w:rPrChange w:id="1939" w:author="Bruno dos Santos Rodrigues" w:date="2016-11-15T22:39:00Z">
            <w:rPr>
              <w:rFonts w:ascii="Arial" w:hAnsi="Arial" w:cs="Arial"/>
              <w:sz w:val="24"/>
              <w:szCs w:val="24"/>
            </w:rPr>
          </w:rPrChange>
        </w:rPr>
      </w:pPr>
    </w:p>
    <w:p w14:paraId="47DBCDFF" w14:textId="77777777" w:rsidR="00046625" w:rsidRPr="00891873" w:rsidRDefault="00EE55CF">
      <w:pPr>
        <w:rPr>
          <w:rFonts w:ascii="Arial" w:hAnsi="Arial" w:cs="Arial"/>
          <w:color w:val="000000" w:themeColor="text1"/>
          <w:sz w:val="24"/>
          <w:szCs w:val="24"/>
          <w:rPrChange w:id="1940"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41" w:author="Bruno dos Santos Rodrigues" w:date="2016-11-15T22:39:00Z">
            <w:rPr>
              <w:rFonts w:ascii="Arial" w:eastAsia="Arial" w:hAnsi="Arial" w:cs="Arial"/>
              <w:b/>
              <w:sz w:val="24"/>
              <w:szCs w:val="24"/>
            </w:rPr>
          </w:rPrChange>
        </w:rPr>
        <w:t>Relatório – CASO DE USO</w:t>
      </w:r>
    </w:p>
    <w:p w14:paraId="567A8521" w14:textId="77777777" w:rsidR="00046625" w:rsidRPr="00891873" w:rsidRDefault="00EE55CF">
      <w:pPr>
        <w:rPr>
          <w:rFonts w:ascii="Arial" w:hAnsi="Arial" w:cs="Arial"/>
          <w:color w:val="000000" w:themeColor="text1"/>
          <w:sz w:val="24"/>
          <w:szCs w:val="24"/>
          <w:rPrChange w:id="1942"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43"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944" w:author="Bruno dos Santos Rodrigues" w:date="2016-11-15T22:39:00Z">
            <w:rPr>
              <w:rFonts w:ascii="Arial" w:eastAsia="Arial" w:hAnsi="Arial" w:cs="Arial"/>
              <w:sz w:val="24"/>
              <w:szCs w:val="24"/>
            </w:rPr>
          </w:rPrChange>
        </w:rPr>
        <w:t>Chamado</w:t>
      </w:r>
    </w:p>
    <w:p w14:paraId="3552267E" w14:textId="77777777" w:rsidR="00046625" w:rsidRPr="00891873" w:rsidRDefault="00EE55CF">
      <w:pPr>
        <w:rPr>
          <w:rFonts w:ascii="Arial" w:hAnsi="Arial" w:cs="Arial"/>
          <w:color w:val="000000" w:themeColor="text1"/>
          <w:sz w:val="24"/>
          <w:szCs w:val="24"/>
          <w:rPrChange w:id="194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46" w:author="Bruno dos Santos Rodrigues" w:date="2016-11-15T22:39:00Z">
            <w:rPr>
              <w:rFonts w:ascii="Arial" w:eastAsia="Arial" w:hAnsi="Arial" w:cs="Arial"/>
              <w:b/>
              <w:sz w:val="24"/>
              <w:szCs w:val="24"/>
            </w:rPr>
          </w:rPrChange>
        </w:rPr>
        <w:t>DESCRIÇÃO SUCINTA:  </w:t>
      </w:r>
      <w:r w:rsidRPr="00891873">
        <w:rPr>
          <w:rFonts w:ascii="Arial" w:eastAsia="Arial" w:hAnsi="Arial" w:cs="Arial"/>
          <w:color w:val="000000" w:themeColor="text1"/>
          <w:sz w:val="24"/>
          <w:szCs w:val="24"/>
          <w:rPrChange w:id="1947" w:author="Bruno dos Santos Rodrigues" w:date="2016-11-15T22:39:00Z">
            <w:rPr>
              <w:rFonts w:ascii="Arial" w:eastAsia="Arial" w:hAnsi="Arial" w:cs="Arial"/>
              <w:sz w:val="24"/>
              <w:szCs w:val="24"/>
            </w:rPr>
          </w:rPrChange>
        </w:rPr>
        <w:t>O sistema lista para o usuário uma lista de todos os chamados cadastrados.</w:t>
      </w:r>
    </w:p>
    <w:p w14:paraId="2B9B9202" w14:textId="77777777" w:rsidR="00046625" w:rsidRPr="00891873" w:rsidRDefault="00EE55CF">
      <w:pPr>
        <w:rPr>
          <w:rFonts w:ascii="Arial" w:hAnsi="Arial" w:cs="Arial"/>
          <w:color w:val="000000" w:themeColor="text1"/>
          <w:sz w:val="24"/>
          <w:szCs w:val="24"/>
          <w:rPrChange w:id="1948"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49" w:author="Bruno dos Santos Rodrigues" w:date="2016-11-15T22:39:00Z">
            <w:rPr>
              <w:rFonts w:ascii="Arial" w:eastAsia="Arial" w:hAnsi="Arial" w:cs="Arial"/>
              <w:b/>
              <w:sz w:val="24"/>
              <w:szCs w:val="24"/>
            </w:rPr>
          </w:rPrChange>
        </w:rPr>
        <w:t>ATORES:</w:t>
      </w:r>
    </w:p>
    <w:p w14:paraId="0A3D0F3A" w14:textId="77777777" w:rsidR="00046625" w:rsidRPr="00891873" w:rsidRDefault="00EE55CF">
      <w:pPr>
        <w:rPr>
          <w:rFonts w:ascii="Arial" w:hAnsi="Arial" w:cs="Arial"/>
          <w:color w:val="000000" w:themeColor="text1"/>
          <w:sz w:val="24"/>
          <w:szCs w:val="24"/>
          <w:rPrChange w:id="195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51" w:author="Bruno dos Santos Rodrigues" w:date="2016-11-15T22:39:00Z">
            <w:rPr>
              <w:rFonts w:ascii="Arial" w:eastAsia="Arial" w:hAnsi="Arial" w:cs="Arial"/>
              <w:sz w:val="24"/>
              <w:szCs w:val="24"/>
            </w:rPr>
          </w:rPrChange>
        </w:rPr>
        <w:t>1.      Usuário Técnico de TI</w:t>
      </w:r>
    </w:p>
    <w:p w14:paraId="637DD5E5" w14:textId="77777777" w:rsidR="00046625" w:rsidRPr="00891873" w:rsidRDefault="00EE55CF">
      <w:pPr>
        <w:rPr>
          <w:rFonts w:ascii="Arial" w:hAnsi="Arial" w:cs="Arial"/>
          <w:color w:val="000000" w:themeColor="text1"/>
          <w:sz w:val="24"/>
          <w:szCs w:val="24"/>
          <w:rPrChange w:id="1952"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53" w:author="Bruno dos Santos Rodrigues" w:date="2016-11-15T22:39:00Z">
            <w:rPr>
              <w:rFonts w:ascii="Arial" w:eastAsia="Arial" w:hAnsi="Arial" w:cs="Arial"/>
              <w:b/>
              <w:sz w:val="24"/>
              <w:szCs w:val="24"/>
            </w:rPr>
          </w:rPrChange>
        </w:rPr>
        <w:t>PRÉ-CONDIÇÕES:</w:t>
      </w:r>
    </w:p>
    <w:p w14:paraId="6D83AA60" w14:textId="77777777" w:rsidR="00046625" w:rsidRPr="00891873" w:rsidRDefault="00EE55CF">
      <w:pPr>
        <w:rPr>
          <w:rFonts w:ascii="Arial" w:hAnsi="Arial" w:cs="Arial"/>
          <w:color w:val="000000" w:themeColor="text1"/>
          <w:sz w:val="24"/>
          <w:szCs w:val="24"/>
          <w:rPrChange w:id="195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55" w:author="Bruno dos Santos Rodrigues" w:date="2016-11-15T22:39:00Z">
            <w:rPr>
              <w:rFonts w:ascii="Arial" w:eastAsia="Arial" w:hAnsi="Arial" w:cs="Arial"/>
              <w:sz w:val="24"/>
              <w:szCs w:val="24"/>
            </w:rPr>
          </w:rPrChange>
        </w:rPr>
        <w:t>1.     </w:t>
      </w:r>
      <w:proofErr w:type="gramStart"/>
      <w:r w:rsidRPr="00891873">
        <w:rPr>
          <w:rFonts w:ascii="Arial" w:eastAsia="Arial" w:hAnsi="Arial" w:cs="Arial"/>
          <w:color w:val="000000" w:themeColor="text1"/>
          <w:sz w:val="24"/>
          <w:szCs w:val="24"/>
          <w:rPrChange w:id="1956" w:author="Bruno dos Santos Rodrigues" w:date="2016-11-15T22:39:00Z">
            <w:rPr>
              <w:rFonts w:ascii="Arial" w:eastAsia="Arial" w:hAnsi="Arial" w:cs="Arial"/>
              <w:sz w:val="24"/>
              <w:szCs w:val="24"/>
            </w:rPr>
          </w:rPrChange>
        </w:rPr>
        <w:t>  Que</w:t>
      </w:r>
      <w:proofErr w:type="gramEnd"/>
      <w:r w:rsidRPr="00891873">
        <w:rPr>
          <w:rFonts w:ascii="Arial" w:eastAsia="Arial" w:hAnsi="Arial" w:cs="Arial"/>
          <w:color w:val="000000" w:themeColor="text1"/>
          <w:sz w:val="24"/>
          <w:szCs w:val="24"/>
          <w:rPrChange w:id="1957" w:author="Bruno dos Santos Rodrigues" w:date="2016-11-15T22:39:00Z">
            <w:rPr>
              <w:rFonts w:ascii="Arial" w:eastAsia="Arial" w:hAnsi="Arial" w:cs="Arial"/>
              <w:sz w:val="24"/>
              <w:szCs w:val="24"/>
            </w:rPr>
          </w:rPrChange>
        </w:rPr>
        <w:t xml:space="preserve"> os dados estejam cadastrados.</w:t>
      </w:r>
    </w:p>
    <w:p w14:paraId="6F2C0C33" w14:textId="77777777" w:rsidR="00046625" w:rsidRPr="00891873" w:rsidRDefault="00EE55CF">
      <w:pPr>
        <w:rPr>
          <w:rFonts w:ascii="Arial" w:hAnsi="Arial" w:cs="Arial"/>
          <w:color w:val="000000" w:themeColor="text1"/>
          <w:sz w:val="24"/>
          <w:szCs w:val="24"/>
          <w:rPrChange w:id="1958"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59" w:author="Bruno dos Santos Rodrigues" w:date="2016-11-15T22:39:00Z">
            <w:rPr>
              <w:rFonts w:ascii="Arial" w:eastAsia="Arial" w:hAnsi="Arial" w:cs="Arial"/>
              <w:b/>
              <w:sz w:val="24"/>
              <w:szCs w:val="24"/>
            </w:rPr>
          </w:rPrChange>
        </w:rPr>
        <w:lastRenderedPageBreak/>
        <w:t>PÓS-CONDIÇÕES:</w:t>
      </w:r>
    </w:p>
    <w:p w14:paraId="07DCECF4" w14:textId="77777777" w:rsidR="00046625" w:rsidRPr="00891873" w:rsidRDefault="00EE55CF">
      <w:pPr>
        <w:rPr>
          <w:rFonts w:ascii="Arial" w:hAnsi="Arial" w:cs="Arial"/>
          <w:color w:val="000000" w:themeColor="text1"/>
          <w:sz w:val="24"/>
          <w:szCs w:val="24"/>
          <w:rPrChange w:id="196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61" w:author="Bruno dos Santos Rodrigues" w:date="2016-11-15T22:39:00Z">
            <w:rPr>
              <w:rFonts w:ascii="Arial" w:eastAsia="Arial" w:hAnsi="Arial" w:cs="Arial"/>
              <w:sz w:val="24"/>
              <w:szCs w:val="24"/>
            </w:rPr>
          </w:rPrChange>
        </w:rPr>
        <w:t>1.       </w:t>
      </w:r>
    </w:p>
    <w:p w14:paraId="417AF9D3" w14:textId="77777777" w:rsidR="00046625" w:rsidRPr="00891873" w:rsidRDefault="00EE55CF">
      <w:pPr>
        <w:rPr>
          <w:rFonts w:ascii="Arial" w:hAnsi="Arial" w:cs="Arial"/>
          <w:color w:val="000000" w:themeColor="text1"/>
          <w:sz w:val="24"/>
          <w:szCs w:val="24"/>
          <w:rPrChange w:id="1962"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63" w:author="Bruno dos Santos Rodrigues" w:date="2016-11-15T22:39:00Z">
            <w:rPr>
              <w:rFonts w:ascii="Arial" w:eastAsia="Arial" w:hAnsi="Arial" w:cs="Arial"/>
              <w:b/>
              <w:sz w:val="24"/>
              <w:szCs w:val="24"/>
            </w:rPr>
          </w:rPrChange>
        </w:rPr>
        <w:t>FLUXO BÁSICO</w:t>
      </w:r>
    </w:p>
    <w:p w14:paraId="25CEDB70" w14:textId="77777777" w:rsidR="00046625" w:rsidRPr="00891873" w:rsidRDefault="00EE55CF">
      <w:pPr>
        <w:rPr>
          <w:rFonts w:ascii="Arial" w:hAnsi="Arial" w:cs="Arial"/>
          <w:color w:val="000000" w:themeColor="text1"/>
          <w:sz w:val="24"/>
          <w:szCs w:val="24"/>
          <w:rPrChange w:id="196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65" w:author="Bruno dos Santos Rodrigues" w:date="2016-11-15T22:39:00Z">
            <w:rPr>
              <w:rFonts w:ascii="Arial" w:eastAsia="Arial" w:hAnsi="Arial" w:cs="Arial"/>
              <w:sz w:val="24"/>
              <w:szCs w:val="24"/>
            </w:rPr>
          </w:rPrChange>
        </w:rPr>
        <w:t>1.      O usuário seleciona a opção “Relatórios”</w:t>
      </w:r>
    </w:p>
    <w:p w14:paraId="0BC50B9E" w14:textId="77777777" w:rsidR="00046625" w:rsidRPr="00891873" w:rsidRDefault="00EE55CF">
      <w:pPr>
        <w:rPr>
          <w:rFonts w:ascii="Arial" w:hAnsi="Arial" w:cs="Arial"/>
          <w:color w:val="000000" w:themeColor="text1"/>
          <w:sz w:val="24"/>
          <w:szCs w:val="24"/>
          <w:rPrChange w:id="196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67" w:author="Bruno dos Santos Rodrigues" w:date="2016-11-15T22:39:00Z">
            <w:rPr>
              <w:rFonts w:ascii="Arial" w:eastAsia="Arial" w:hAnsi="Arial" w:cs="Arial"/>
              <w:sz w:val="24"/>
              <w:szCs w:val="24"/>
            </w:rPr>
          </w:rPrChange>
        </w:rPr>
        <w:t>2.      O Sistema exibe as opções</w:t>
      </w:r>
    </w:p>
    <w:p w14:paraId="215B5B28" w14:textId="77777777" w:rsidR="00046625" w:rsidRPr="00891873" w:rsidRDefault="00EE55CF">
      <w:pPr>
        <w:rPr>
          <w:rFonts w:ascii="Arial" w:hAnsi="Arial" w:cs="Arial"/>
          <w:color w:val="000000" w:themeColor="text1"/>
          <w:sz w:val="24"/>
          <w:szCs w:val="24"/>
          <w:rPrChange w:id="196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69" w:author="Bruno dos Santos Rodrigues" w:date="2016-11-15T22:39:00Z">
            <w:rPr>
              <w:rFonts w:ascii="Arial" w:eastAsia="Arial" w:hAnsi="Arial" w:cs="Arial"/>
              <w:sz w:val="24"/>
              <w:szCs w:val="24"/>
            </w:rPr>
          </w:rPrChange>
        </w:rPr>
        <w:t>3.      O usuário escolhe a opção “Chamado”</w:t>
      </w:r>
    </w:p>
    <w:p w14:paraId="48C4CE32" w14:textId="77777777" w:rsidR="00046625" w:rsidRPr="00891873" w:rsidRDefault="00EE55CF">
      <w:pPr>
        <w:rPr>
          <w:rFonts w:ascii="Arial" w:hAnsi="Arial" w:cs="Arial"/>
          <w:color w:val="000000" w:themeColor="text1"/>
          <w:sz w:val="24"/>
          <w:szCs w:val="24"/>
          <w:rPrChange w:id="197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71" w:author="Bruno dos Santos Rodrigues" w:date="2016-11-15T22:39:00Z">
            <w:rPr>
              <w:rFonts w:ascii="Arial" w:eastAsia="Arial" w:hAnsi="Arial" w:cs="Arial"/>
              <w:sz w:val="24"/>
              <w:szCs w:val="24"/>
            </w:rPr>
          </w:rPrChange>
        </w:rPr>
        <w:t>4.      O Sistema abre a tela com a lista de Chamados</w:t>
      </w:r>
    </w:p>
    <w:p w14:paraId="412724A3" w14:textId="77777777" w:rsidR="00046625" w:rsidRPr="00891873" w:rsidRDefault="00EE55CF">
      <w:pPr>
        <w:rPr>
          <w:rFonts w:ascii="Arial" w:hAnsi="Arial" w:cs="Arial"/>
          <w:color w:val="000000" w:themeColor="text1"/>
          <w:sz w:val="24"/>
          <w:szCs w:val="24"/>
          <w:rPrChange w:id="1972"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73" w:author="Bruno dos Santos Rodrigues" w:date="2016-11-15T22:39:00Z">
            <w:rPr>
              <w:rFonts w:ascii="Arial" w:eastAsia="Arial" w:hAnsi="Arial" w:cs="Arial"/>
              <w:sz w:val="24"/>
              <w:szCs w:val="24"/>
            </w:rPr>
          </w:rPrChange>
        </w:rPr>
        <w:t>5.      E o caso de uso é encerrado.</w:t>
      </w:r>
    </w:p>
    <w:p w14:paraId="15B55E34" w14:textId="77777777" w:rsidR="00046625" w:rsidRPr="00891873" w:rsidRDefault="00046625">
      <w:pPr>
        <w:rPr>
          <w:rFonts w:ascii="Arial" w:hAnsi="Arial" w:cs="Arial"/>
          <w:color w:val="000000" w:themeColor="text1"/>
          <w:sz w:val="24"/>
          <w:szCs w:val="24"/>
          <w:rPrChange w:id="1974" w:author="Bruno dos Santos Rodrigues" w:date="2016-11-15T22:39:00Z">
            <w:rPr>
              <w:rFonts w:ascii="Arial" w:hAnsi="Arial" w:cs="Arial"/>
              <w:sz w:val="24"/>
              <w:szCs w:val="24"/>
            </w:rPr>
          </w:rPrChange>
        </w:rPr>
      </w:pPr>
    </w:p>
    <w:p w14:paraId="69EBB453" w14:textId="77777777" w:rsidR="00046625" w:rsidRPr="00891873" w:rsidRDefault="00EE55CF">
      <w:pPr>
        <w:rPr>
          <w:rFonts w:ascii="Arial" w:hAnsi="Arial" w:cs="Arial"/>
          <w:color w:val="000000" w:themeColor="text1"/>
          <w:sz w:val="24"/>
          <w:szCs w:val="24"/>
          <w:rPrChange w:id="1975"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76" w:author="Bruno dos Santos Rodrigues" w:date="2016-11-15T22:39:00Z">
            <w:rPr>
              <w:rFonts w:ascii="Arial" w:eastAsia="Arial" w:hAnsi="Arial" w:cs="Arial"/>
              <w:b/>
              <w:sz w:val="24"/>
              <w:szCs w:val="24"/>
            </w:rPr>
          </w:rPrChange>
        </w:rPr>
        <w:t>Ajuda – CASO DE USO</w:t>
      </w:r>
    </w:p>
    <w:p w14:paraId="1271C047" w14:textId="77777777" w:rsidR="00046625" w:rsidRPr="00891873" w:rsidRDefault="00EE55CF">
      <w:pPr>
        <w:rPr>
          <w:rFonts w:ascii="Arial" w:hAnsi="Arial" w:cs="Arial"/>
          <w:color w:val="000000" w:themeColor="text1"/>
          <w:sz w:val="24"/>
          <w:szCs w:val="24"/>
          <w:rPrChange w:id="197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78" w:author="Bruno dos Santos Rodrigues" w:date="2016-11-15T22:39:00Z">
            <w:rPr>
              <w:rFonts w:ascii="Arial" w:eastAsia="Arial" w:hAnsi="Arial" w:cs="Arial"/>
              <w:b/>
              <w:sz w:val="24"/>
              <w:szCs w:val="24"/>
            </w:rPr>
          </w:rPrChange>
        </w:rPr>
        <w:t xml:space="preserve">NOME: </w:t>
      </w:r>
      <w:r w:rsidRPr="00891873">
        <w:rPr>
          <w:rFonts w:ascii="Arial" w:eastAsia="Arial" w:hAnsi="Arial" w:cs="Arial"/>
          <w:color w:val="000000" w:themeColor="text1"/>
          <w:sz w:val="24"/>
          <w:szCs w:val="24"/>
          <w:rPrChange w:id="1979" w:author="Bruno dos Santos Rodrigues" w:date="2016-11-15T22:39:00Z">
            <w:rPr>
              <w:rFonts w:ascii="Arial" w:eastAsia="Arial" w:hAnsi="Arial" w:cs="Arial"/>
              <w:sz w:val="24"/>
              <w:szCs w:val="24"/>
            </w:rPr>
          </w:rPrChange>
        </w:rPr>
        <w:t>Ajuda sobre o sistema</w:t>
      </w:r>
    </w:p>
    <w:p w14:paraId="30EA1B64" w14:textId="77777777" w:rsidR="00046625" w:rsidRPr="00891873" w:rsidRDefault="00EE55CF">
      <w:pPr>
        <w:rPr>
          <w:rFonts w:ascii="Arial" w:hAnsi="Arial" w:cs="Arial"/>
          <w:color w:val="000000" w:themeColor="text1"/>
          <w:sz w:val="24"/>
          <w:szCs w:val="24"/>
          <w:rPrChange w:id="1980"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81" w:author="Bruno dos Santos Rodrigues" w:date="2016-11-15T22:39:00Z">
            <w:rPr>
              <w:rFonts w:ascii="Arial" w:eastAsia="Arial" w:hAnsi="Arial" w:cs="Arial"/>
              <w:b/>
              <w:sz w:val="24"/>
              <w:szCs w:val="24"/>
            </w:rPr>
          </w:rPrChange>
        </w:rPr>
        <w:t>DESCRIÇÃO SUCINTA:  </w:t>
      </w:r>
      <w:r w:rsidRPr="00891873">
        <w:rPr>
          <w:rFonts w:ascii="Arial" w:eastAsia="Arial" w:hAnsi="Arial" w:cs="Arial"/>
          <w:color w:val="000000" w:themeColor="text1"/>
          <w:sz w:val="24"/>
          <w:szCs w:val="24"/>
          <w:rPrChange w:id="1982" w:author="Bruno dos Santos Rodrigues" w:date="2016-11-15T22:39:00Z">
            <w:rPr>
              <w:rFonts w:ascii="Arial" w:eastAsia="Arial" w:hAnsi="Arial" w:cs="Arial"/>
              <w:sz w:val="24"/>
              <w:szCs w:val="24"/>
            </w:rPr>
          </w:rPrChange>
        </w:rPr>
        <w:t>O sistema mostra o FAQ do sistema e o contato do suporte</w:t>
      </w:r>
    </w:p>
    <w:p w14:paraId="20299CA1" w14:textId="77777777" w:rsidR="00046625" w:rsidRPr="00891873" w:rsidRDefault="00EE55CF">
      <w:pPr>
        <w:rPr>
          <w:rFonts w:ascii="Arial" w:hAnsi="Arial" w:cs="Arial"/>
          <w:color w:val="000000" w:themeColor="text1"/>
          <w:sz w:val="24"/>
          <w:szCs w:val="24"/>
          <w:rPrChange w:id="1983"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84" w:author="Bruno dos Santos Rodrigues" w:date="2016-11-15T22:39:00Z">
            <w:rPr>
              <w:rFonts w:ascii="Arial" w:eastAsia="Arial" w:hAnsi="Arial" w:cs="Arial"/>
              <w:b/>
              <w:sz w:val="24"/>
              <w:szCs w:val="24"/>
            </w:rPr>
          </w:rPrChange>
        </w:rPr>
        <w:t>ATORES:</w:t>
      </w:r>
    </w:p>
    <w:p w14:paraId="776A8308" w14:textId="77777777" w:rsidR="00046625" w:rsidRPr="00891873" w:rsidRDefault="00EE55CF">
      <w:pPr>
        <w:rPr>
          <w:rFonts w:ascii="Arial" w:hAnsi="Arial" w:cs="Arial"/>
          <w:color w:val="000000" w:themeColor="text1"/>
          <w:sz w:val="24"/>
          <w:szCs w:val="24"/>
          <w:rPrChange w:id="1985"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86" w:author="Bruno dos Santos Rodrigues" w:date="2016-11-15T22:39:00Z">
            <w:rPr>
              <w:rFonts w:ascii="Arial" w:eastAsia="Arial" w:hAnsi="Arial" w:cs="Arial"/>
              <w:sz w:val="24"/>
              <w:szCs w:val="24"/>
            </w:rPr>
          </w:rPrChange>
        </w:rPr>
        <w:t>1.      Usuário Técnico de TI</w:t>
      </w:r>
    </w:p>
    <w:p w14:paraId="4C31D319" w14:textId="77777777" w:rsidR="00046625" w:rsidRPr="00891873" w:rsidRDefault="00EE55CF">
      <w:pPr>
        <w:rPr>
          <w:rFonts w:ascii="Arial" w:hAnsi="Arial" w:cs="Arial"/>
          <w:color w:val="000000" w:themeColor="text1"/>
          <w:sz w:val="24"/>
          <w:szCs w:val="24"/>
          <w:rPrChange w:id="1987"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rPrChange w:id="1988" w:author="Bruno dos Santos Rodrigues" w:date="2016-11-15T22:39:00Z">
            <w:rPr>
              <w:rFonts w:ascii="Arial" w:eastAsia="Arial" w:hAnsi="Arial" w:cs="Arial"/>
              <w:b/>
              <w:sz w:val="24"/>
              <w:szCs w:val="24"/>
            </w:rPr>
          </w:rPrChange>
        </w:rPr>
        <w:t>FLUXO BÁSICO</w:t>
      </w:r>
    </w:p>
    <w:p w14:paraId="2E7C5667" w14:textId="77777777" w:rsidR="00046625" w:rsidRPr="00891873" w:rsidRDefault="00EE55CF">
      <w:pPr>
        <w:rPr>
          <w:rFonts w:ascii="Arial" w:hAnsi="Arial" w:cs="Arial"/>
          <w:color w:val="000000" w:themeColor="text1"/>
          <w:sz w:val="24"/>
          <w:szCs w:val="24"/>
          <w:rPrChange w:id="198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90" w:author="Bruno dos Santos Rodrigues" w:date="2016-11-15T22:39:00Z">
            <w:rPr>
              <w:rFonts w:ascii="Arial" w:eastAsia="Arial" w:hAnsi="Arial" w:cs="Arial"/>
              <w:sz w:val="24"/>
              <w:szCs w:val="24"/>
            </w:rPr>
          </w:rPrChange>
        </w:rPr>
        <w:t>1.      O usuário seleciona a opção “Ajuda”</w:t>
      </w:r>
    </w:p>
    <w:p w14:paraId="730B6B9B" w14:textId="77777777" w:rsidR="00046625" w:rsidRPr="00891873" w:rsidRDefault="00EE55CF">
      <w:pPr>
        <w:rPr>
          <w:rFonts w:ascii="Arial" w:hAnsi="Arial" w:cs="Arial"/>
          <w:color w:val="000000" w:themeColor="text1"/>
          <w:sz w:val="24"/>
          <w:szCs w:val="24"/>
          <w:rPrChange w:id="199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92" w:author="Bruno dos Santos Rodrigues" w:date="2016-11-15T22:39:00Z">
            <w:rPr>
              <w:rFonts w:ascii="Arial" w:eastAsia="Arial" w:hAnsi="Arial" w:cs="Arial"/>
              <w:sz w:val="24"/>
              <w:szCs w:val="24"/>
            </w:rPr>
          </w:rPrChange>
        </w:rPr>
        <w:t>2.      O Sistema exibe o FAQ e o contato do suporte</w:t>
      </w:r>
    </w:p>
    <w:p w14:paraId="182C105F" w14:textId="77777777" w:rsidR="00046625" w:rsidRPr="00891873" w:rsidRDefault="00EE55CF">
      <w:pPr>
        <w:rPr>
          <w:rFonts w:ascii="Arial" w:hAnsi="Arial" w:cs="Arial"/>
          <w:color w:val="000000" w:themeColor="text1"/>
          <w:sz w:val="24"/>
          <w:szCs w:val="24"/>
          <w:rPrChange w:id="199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94" w:author="Bruno dos Santos Rodrigues" w:date="2016-11-15T22:39:00Z">
            <w:rPr>
              <w:rFonts w:ascii="Arial" w:eastAsia="Arial" w:hAnsi="Arial" w:cs="Arial"/>
              <w:sz w:val="24"/>
              <w:szCs w:val="24"/>
            </w:rPr>
          </w:rPrChange>
        </w:rPr>
        <w:t>3.   E o caso de uso é encerrado</w:t>
      </w:r>
    </w:p>
    <w:p w14:paraId="6D7CD81D" w14:textId="77777777" w:rsidR="00046625" w:rsidRPr="00891873" w:rsidRDefault="00046625">
      <w:pPr>
        <w:rPr>
          <w:rFonts w:ascii="Arial" w:hAnsi="Arial" w:cs="Arial"/>
          <w:color w:val="000000" w:themeColor="text1"/>
          <w:sz w:val="24"/>
          <w:szCs w:val="24"/>
          <w:rPrChange w:id="1995" w:author="Bruno dos Santos Rodrigues" w:date="2016-11-15T22:39:00Z">
            <w:rPr>
              <w:rFonts w:ascii="Arial" w:hAnsi="Arial" w:cs="Arial"/>
              <w:sz w:val="24"/>
              <w:szCs w:val="24"/>
            </w:rPr>
          </w:rPrChange>
        </w:rPr>
      </w:pPr>
    </w:p>
    <w:p w14:paraId="697BB4F0" w14:textId="77777777" w:rsidR="00046625" w:rsidRPr="00891873" w:rsidRDefault="00EE55CF">
      <w:pPr>
        <w:ind w:left="720"/>
        <w:rPr>
          <w:rFonts w:ascii="Arial" w:hAnsi="Arial" w:cs="Arial"/>
          <w:color w:val="000000" w:themeColor="text1"/>
          <w:sz w:val="24"/>
          <w:szCs w:val="24"/>
          <w:rPrChange w:id="199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1997" w:author="Bruno dos Santos Rodrigues" w:date="2016-11-15T22:39:00Z">
            <w:rPr>
              <w:rFonts w:ascii="Arial" w:eastAsia="Arial" w:hAnsi="Arial" w:cs="Arial"/>
              <w:sz w:val="24"/>
              <w:szCs w:val="24"/>
            </w:rPr>
          </w:rPrChange>
        </w:rPr>
        <w:t>(</w:t>
      </w:r>
      <w:r w:rsidRPr="00891873">
        <w:rPr>
          <w:rFonts w:ascii="Arial" w:eastAsia="Arial" w:hAnsi="Arial" w:cs="Arial"/>
          <w:b/>
          <w:color w:val="000000" w:themeColor="text1"/>
          <w:sz w:val="24"/>
          <w:szCs w:val="24"/>
          <w:rPrChange w:id="1998" w:author="Bruno dos Santos Rodrigues" w:date="2016-11-15T22:39:00Z">
            <w:rPr>
              <w:rFonts w:ascii="Arial" w:eastAsia="Arial" w:hAnsi="Arial" w:cs="Arial"/>
              <w:b/>
              <w:sz w:val="24"/>
              <w:szCs w:val="24"/>
            </w:rPr>
          </w:rPrChange>
        </w:rPr>
        <w:t>VERIFICAR CLASES COM AGREGAÇÕES</w:t>
      </w:r>
    </w:p>
    <w:p w14:paraId="49D94450" w14:textId="77777777" w:rsidR="008F174D" w:rsidRPr="00891873" w:rsidRDefault="00EE55CF" w:rsidP="007B0066">
      <w:pPr>
        <w:ind w:left="720"/>
        <w:jc w:val="center"/>
        <w:rPr>
          <w:color w:val="000000" w:themeColor="text1"/>
          <w:rPrChange w:id="1999" w:author="Bruno dos Santos Rodrigues" w:date="2016-11-15T22:39:00Z">
            <w:rPr/>
          </w:rPrChange>
        </w:rPr>
      </w:pPr>
      <w:commentRangeStart w:id="2000"/>
      <w:r w:rsidRPr="00891873">
        <w:rPr>
          <w:rFonts w:ascii="Arial" w:hAnsi="Arial" w:cs="Arial"/>
          <w:noProof/>
          <w:color w:val="000000" w:themeColor="text1"/>
          <w:sz w:val="24"/>
          <w:szCs w:val="24"/>
          <w:rPrChange w:id="2001" w:author="Bruno dos Santos Rodrigues" w:date="2016-11-15T22:39:00Z">
            <w:rPr>
              <w:rFonts w:ascii="Arial" w:hAnsi="Arial" w:cs="Arial"/>
              <w:noProof/>
              <w:sz w:val="24"/>
              <w:szCs w:val="24"/>
            </w:rPr>
          </w:rPrChange>
        </w:rPr>
        <w:lastRenderedPageBreak/>
        <w:drawing>
          <wp:inline distT="0" distB="0" distL="0" distR="0" wp14:anchorId="786D0F49" wp14:editId="0AF0606E">
            <wp:extent cx="2633980" cy="8719820"/>
            <wp:effectExtent l="0" t="0" r="0" b="5080"/>
            <wp:docPr id="2" name="image03.jpg" descr="classChamado__coll__graph.jpg"/>
            <wp:cNvGraphicFramePr/>
            <a:graphic xmlns:a="http://schemas.openxmlformats.org/drawingml/2006/main">
              <a:graphicData uri="http://schemas.openxmlformats.org/drawingml/2006/picture">
                <pic:pic xmlns:pic="http://schemas.openxmlformats.org/drawingml/2006/picture">
                  <pic:nvPicPr>
                    <pic:cNvPr id="0" name="image03.jpg" descr="classChamado__coll__graph.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633980" cy="8719820"/>
                    </a:xfrm>
                    <a:prstGeom prst="rect">
                      <a:avLst/>
                    </a:prstGeom>
                    <a:ln/>
                  </pic:spPr>
                </pic:pic>
              </a:graphicData>
            </a:graphic>
          </wp:inline>
        </w:drawing>
      </w:r>
      <w:commentRangeEnd w:id="2000"/>
      <w:r w:rsidR="007B009E" w:rsidRPr="00891873">
        <w:rPr>
          <w:rStyle w:val="Refdecomentrio"/>
          <w:color w:val="000000" w:themeColor="text1"/>
          <w:rPrChange w:id="2002" w:author="Bruno dos Santos Rodrigues" w:date="2016-11-15T22:39:00Z">
            <w:rPr>
              <w:rStyle w:val="Refdecomentrio"/>
            </w:rPr>
          </w:rPrChange>
        </w:rPr>
        <w:commentReference w:id="2000"/>
      </w:r>
      <w:r w:rsidRPr="00891873">
        <w:rPr>
          <w:rFonts w:ascii="Arial" w:hAnsi="Arial" w:cs="Arial"/>
          <w:noProof/>
          <w:color w:val="000000" w:themeColor="text1"/>
          <w:sz w:val="24"/>
          <w:szCs w:val="24"/>
          <w:rPrChange w:id="2003" w:author="Bruno dos Santos Rodrigues" w:date="2016-11-15T22:39:00Z">
            <w:rPr>
              <w:rFonts w:ascii="Arial" w:hAnsi="Arial" w:cs="Arial"/>
              <w:noProof/>
              <w:sz w:val="24"/>
              <w:szCs w:val="24"/>
            </w:rPr>
          </w:rPrChange>
        </w:rPr>
        <mc:AlternateContent>
          <mc:Choice Requires="wps">
            <w:drawing>
              <wp:anchor distT="0" distB="0" distL="114300" distR="114300" simplePos="0" relativeHeight="251658240" behindDoc="1" locked="0" layoutInCell="0" hidden="0" allowOverlap="1" wp14:anchorId="42B007A5" wp14:editId="76221ACE">
                <wp:simplePos x="0" y="0"/>
                <wp:positionH relativeFrom="margin">
                  <wp:posOffset>1206500</wp:posOffset>
                </wp:positionH>
                <wp:positionV relativeFrom="paragraph">
                  <wp:posOffset>8953500</wp:posOffset>
                </wp:positionV>
                <wp:extent cx="2870200" cy="12700"/>
                <wp:effectExtent l="0" t="0" r="0" b="0"/>
                <wp:wrapTopAndBottom distT="0" distB="0"/>
                <wp:docPr id="3" name="Retângulo 3"/>
                <wp:cNvGraphicFramePr/>
                <a:graphic xmlns:a="http://schemas.openxmlformats.org/drawingml/2006/main">
                  <a:graphicData uri="http://schemas.microsoft.com/office/word/2010/wordprocessingShape">
                    <wps:wsp>
                      <wps:cNvSpPr/>
                      <wps:spPr>
                        <a:xfrm>
                          <a:off x="3908994" y="3779682"/>
                          <a:ext cx="2874010" cy="635"/>
                        </a:xfrm>
                        <a:prstGeom prst="rect">
                          <a:avLst/>
                        </a:prstGeom>
                        <a:solidFill>
                          <a:srgbClr val="FFFFFF"/>
                        </a:solidFill>
                        <a:ln>
                          <a:noFill/>
                        </a:ln>
                      </wps:spPr>
                      <wps:txbx>
                        <w:txbxContent>
                          <w:p w14:paraId="51529A6F" w14:textId="77777777" w:rsidR="007B0066" w:rsidRDefault="007B0066">
                            <w:pPr>
                              <w:spacing w:after="200" w:line="240" w:lineRule="auto"/>
                              <w:textDirection w:val="btLr"/>
                            </w:pPr>
                            <w:proofErr w:type="gramStart"/>
                            <w:r>
                              <w:rPr>
                                <w:i/>
                                <w:color w:val="44546A"/>
                                <w:sz w:val="18"/>
                              </w:rPr>
                              <w:t>Figura  -</w:t>
                            </w:r>
                            <w:proofErr w:type="gramEnd"/>
                            <w:r>
                              <w:rPr>
                                <w:i/>
                                <w:color w:val="44546A"/>
                                <w:sz w:val="18"/>
                              </w:rPr>
                              <w:t xml:space="preserve"> Diagrama de Classes</w:t>
                            </w:r>
                          </w:p>
                        </w:txbxContent>
                      </wps:txbx>
                      <wps:bodyPr lIns="0" tIns="0" rIns="0" bIns="0" anchor="t" anchorCtr="0"/>
                    </wps:wsp>
                  </a:graphicData>
                </a:graphic>
              </wp:anchor>
            </w:drawing>
          </mc:Choice>
          <mc:Fallback>
            <w:pict>
              <v:rect w14:anchorId="42B007A5" id="Retângulo 3" o:spid="_x0000_s1026" style="position:absolute;left:0;text-align:left;margin-left:95pt;margin-top:705pt;width:226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" o:allowincell="f" stroked="f">
                <v:textbox inset="0,0,0,0">
                  <w:txbxContent>
                    <w:p w14:paraId="51529A6F" w14:textId="77777777" w:rsidR="007B0066" w:rsidRDefault="007B0066">
                      <w:pPr>
                        <w:spacing w:after="200" w:line="240" w:lineRule="auto"/>
                        <w:textDirection w:val="btLr"/>
                      </w:pPr>
                      <w:proofErr w:type="gramStart"/>
                      <w:r>
                        <w:rPr>
                          <w:i/>
                          <w:color w:val="44546A"/>
                          <w:sz w:val="18"/>
                        </w:rPr>
                        <w:t>Figura  -</w:t>
                      </w:r>
                      <w:proofErr w:type="gramEnd"/>
                      <w:r>
                        <w:rPr>
                          <w:i/>
                          <w:color w:val="44546A"/>
                          <w:sz w:val="18"/>
                        </w:rPr>
                        <w:t xml:space="preserve"> Diagrama de Classes</w:t>
                      </w:r>
                    </w:p>
                  </w:txbxContent>
                </v:textbox>
                <w10:wrap type="topAndBottom" anchorx="margin"/>
              </v:rect>
            </w:pict>
          </mc:Fallback>
        </mc:AlternateContent>
      </w:r>
      <w:bookmarkStart w:id="2004" w:name="_Toc466998594"/>
      <w:bookmarkStart w:id="2005" w:name="_2xcytpi" w:colFirst="0" w:colLast="0"/>
      <w:bookmarkStart w:id="2006" w:name="_Toc466998595"/>
      <w:bookmarkEnd w:id="2004"/>
      <w:bookmarkEnd w:id="2005"/>
      <w:bookmarkEnd w:id="2006"/>
      <w:r w:rsidR="008F136F" w:rsidRPr="00891873">
        <w:rPr>
          <w:color w:val="000000" w:themeColor="text1"/>
          <w:rPrChange w:id="2007" w:author="Bruno dos Santos Rodrigues" w:date="2016-11-15T22:39:00Z">
            <w:rPr/>
          </w:rPrChange>
        </w:rPr>
        <w:t xml:space="preserve"> </w:t>
      </w:r>
    </w:p>
    <w:p w14:paraId="2F1E84D5" w14:textId="77777777" w:rsidR="008F136F" w:rsidRPr="00891873" w:rsidRDefault="008F136F" w:rsidP="007B0066">
      <w:pPr>
        <w:pStyle w:val="PargrafodaLista"/>
        <w:numPr>
          <w:ilvl w:val="0"/>
          <w:numId w:val="23"/>
        </w:numPr>
        <w:ind w:left="709" w:hanging="643"/>
        <w:outlineLvl w:val="1"/>
        <w:rPr>
          <w:rFonts w:ascii="Arial" w:hAnsi="Arial" w:cs="Arial"/>
          <w:b/>
          <w:color w:val="000000" w:themeColor="text1"/>
          <w:rPrChange w:id="2008" w:author="Bruno dos Santos Rodrigues" w:date="2016-11-15T22:39:00Z">
            <w:rPr>
              <w:rFonts w:ascii="Arial" w:hAnsi="Arial" w:cs="Arial"/>
              <w:b/>
            </w:rPr>
          </w:rPrChange>
        </w:rPr>
      </w:pPr>
      <w:bookmarkStart w:id="2009" w:name="_Toc466999236"/>
      <w:r w:rsidRPr="00891873">
        <w:rPr>
          <w:rFonts w:ascii="Arial" w:hAnsi="Arial" w:cs="Arial"/>
          <w:b/>
          <w:color w:val="000000" w:themeColor="text1"/>
          <w:sz w:val="24"/>
          <w:rPrChange w:id="2010" w:author="Bruno dos Santos Rodrigues" w:date="2016-11-15T22:39:00Z">
            <w:rPr>
              <w:rFonts w:ascii="Arial" w:hAnsi="Arial" w:cs="Arial"/>
              <w:b/>
              <w:sz w:val="24"/>
            </w:rPr>
          </w:rPrChange>
        </w:rPr>
        <w:lastRenderedPageBreak/>
        <w:t>Implementação</w:t>
      </w:r>
      <w:bookmarkEnd w:id="2009"/>
    </w:p>
    <w:p w14:paraId="40DABC11" w14:textId="77777777" w:rsidR="00046625" w:rsidRPr="00891873" w:rsidRDefault="00EE55CF" w:rsidP="007B0066">
      <w:pPr>
        <w:spacing w:before="120" w:after="0" w:line="360" w:lineRule="auto"/>
        <w:ind w:firstLine="709"/>
        <w:jc w:val="both"/>
        <w:rPr>
          <w:rFonts w:ascii="Arial" w:hAnsi="Arial" w:cs="Arial"/>
          <w:color w:val="000000" w:themeColor="text1"/>
          <w:sz w:val="24"/>
          <w:szCs w:val="24"/>
          <w:rPrChange w:id="2011" w:author="Bruno dos Santos Rodrigues" w:date="2016-11-15T22:39:00Z">
            <w:rPr>
              <w:rFonts w:ascii="Arial" w:hAnsi="Arial" w:cs="Arial"/>
              <w:sz w:val="24"/>
              <w:szCs w:val="24"/>
            </w:rPr>
          </w:rPrChange>
        </w:rPr>
      </w:pPr>
      <w:commentRangeStart w:id="2012"/>
      <w:r w:rsidRPr="00891873">
        <w:rPr>
          <w:rFonts w:ascii="Arial" w:eastAsia="Arial" w:hAnsi="Arial" w:cs="Arial"/>
          <w:color w:val="000000" w:themeColor="text1"/>
          <w:sz w:val="24"/>
          <w:szCs w:val="24"/>
          <w:rPrChange w:id="2013" w:author="Bruno dos Santos Rodrigues" w:date="2016-11-15T22:39:00Z">
            <w:rPr>
              <w:rFonts w:ascii="Arial" w:eastAsia="Arial" w:hAnsi="Arial" w:cs="Arial"/>
              <w:sz w:val="24"/>
              <w:szCs w:val="24"/>
            </w:rPr>
          </w:rPrChange>
        </w:rPr>
        <w:t>O Kaizen ainda está sendo desenvolvido, como tudo está sendo minuciosamente planejado ele estará disponível em breve</w:t>
      </w:r>
    </w:p>
    <w:p w14:paraId="226DA61A" w14:textId="77777777" w:rsidR="00046625" w:rsidRPr="00891873" w:rsidRDefault="00EB51FA" w:rsidP="007B0066">
      <w:pPr>
        <w:pStyle w:val="Ttulo3"/>
        <w:numPr>
          <w:ilvl w:val="0"/>
          <w:numId w:val="26"/>
        </w:numPr>
        <w:spacing w:before="480"/>
        <w:ind w:left="426"/>
        <w:rPr>
          <w:rFonts w:ascii="Arial" w:hAnsi="Arial" w:cs="Arial"/>
          <w:b/>
          <w:color w:val="000000" w:themeColor="text1"/>
          <w:rPrChange w:id="2014" w:author="Bruno dos Santos Rodrigues" w:date="2016-11-15T22:39:00Z">
            <w:rPr>
              <w:rFonts w:ascii="Arial" w:hAnsi="Arial" w:cs="Arial"/>
              <w:b/>
            </w:rPr>
          </w:rPrChange>
        </w:rPr>
      </w:pPr>
      <w:bookmarkStart w:id="2015" w:name="_Toc466999237"/>
      <w:bookmarkStart w:id="2016" w:name="_1ci93xb" w:colFirst="0" w:colLast="0"/>
      <w:bookmarkStart w:id="2017" w:name="_Toc466999238"/>
      <w:bookmarkEnd w:id="2015"/>
      <w:bookmarkEnd w:id="2016"/>
      <w:r w:rsidRPr="00891873">
        <w:rPr>
          <w:rFonts w:ascii="Arial" w:eastAsia="Arial" w:hAnsi="Arial" w:cs="Arial"/>
          <w:b/>
          <w:color w:val="000000" w:themeColor="text1"/>
          <w:rPrChange w:id="2018" w:author="Bruno dos Santos Rodrigues" w:date="2016-11-15T22:39:00Z">
            <w:rPr>
              <w:rFonts w:ascii="Arial" w:eastAsia="Arial" w:hAnsi="Arial" w:cs="Arial"/>
              <w:b/>
              <w:color w:val="000000"/>
            </w:rPr>
          </w:rPrChange>
        </w:rPr>
        <w:t>Execução do Sistema</w:t>
      </w:r>
      <w:bookmarkEnd w:id="2017"/>
    </w:p>
    <w:p w14:paraId="638A09B0" w14:textId="77777777" w:rsidR="00046625" w:rsidRPr="00891873" w:rsidRDefault="00EE55CF" w:rsidP="007B0066">
      <w:pPr>
        <w:numPr>
          <w:ilvl w:val="0"/>
          <w:numId w:val="13"/>
        </w:numPr>
        <w:spacing w:before="120" w:after="0"/>
        <w:ind w:hanging="360"/>
        <w:rPr>
          <w:rFonts w:ascii="Arial" w:hAnsi="Arial" w:cs="Arial"/>
          <w:color w:val="000000" w:themeColor="text1"/>
          <w:sz w:val="24"/>
          <w:szCs w:val="24"/>
          <w:rPrChange w:id="201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2020" w:author="Bruno dos Santos Rodrigues" w:date="2016-11-15T22:39:00Z">
            <w:rPr>
              <w:rFonts w:ascii="Arial" w:eastAsia="Arial" w:hAnsi="Arial" w:cs="Arial"/>
              <w:sz w:val="24"/>
              <w:szCs w:val="24"/>
            </w:rPr>
          </w:rPrChange>
        </w:rPr>
        <w:t>TESTE DE VALIDAÇÕES</w:t>
      </w:r>
    </w:p>
    <w:p w14:paraId="41A28166" w14:textId="77777777" w:rsidR="00046625" w:rsidRPr="00891873" w:rsidRDefault="00EE55CF" w:rsidP="007B0066">
      <w:pPr>
        <w:spacing w:before="120" w:after="0" w:line="360" w:lineRule="auto"/>
        <w:ind w:firstLine="1134"/>
        <w:jc w:val="both"/>
        <w:rPr>
          <w:rFonts w:ascii="Arial" w:hAnsi="Arial" w:cs="Arial"/>
          <w:color w:val="000000" w:themeColor="text1"/>
          <w:sz w:val="24"/>
          <w:szCs w:val="24"/>
          <w:rPrChange w:id="2021"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2022" w:author="Bruno dos Santos Rodrigues" w:date="2016-11-15T22:39:00Z">
            <w:rPr>
              <w:rFonts w:ascii="Arial" w:eastAsia="Arial" w:hAnsi="Arial" w:cs="Arial"/>
              <w:sz w:val="24"/>
              <w:szCs w:val="24"/>
            </w:rPr>
          </w:rPrChange>
        </w:rPr>
        <w:t>O sistema ainda está em desenvolvidos e não está maduro o suficiente para passar por testes de validações</w:t>
      </w:r>
      <w:commentRangeEnd w:id="2012"/>
      <w:r w:rsidR="00737287" w:rsidRPr="00891873">
        <w:rPr>
          <w:rStyle w:val="Refdecomentrio"/>
          <w:color w:val="000000" w:themeColor="text1"/>
          <w:rPrChange w:id="2023" w:author="Bruno dos Santos Rodrigues" w:date="2016-11-15T22:39:00Z">
            <w:rPr>
              <w:rStyle w:val="Refdecomentrio"/>
            </w:rPr>
          </w:rPrChange>
        </w:rPr>
        <w:commentReference w:id="2012"/>
      </w:r>
    </w:p>
    <w:p w14:paraId="124B0571" w14:textId="77777777" w:rsidR="00EE55CF" w:rsidRPr="00891873" w:rsidRDefault="00EE55CF">
      <w:pPr>
        <w:rPr>
          <w:rFonts w:ascii="Arial" w:eastAsia="Arial" w:hAnsi="Arial" w:cs="Arial"/>
          <w:b/>
          <w:color w:val="000000" w:themeColor="text1"/>
          <w:sz w:val="24"/>
          <w:szCs w:val="24"/>
          <w:rPrChange w:id="2024" w:author="Bruno dos Santos Rodrigues" w:date="2016-11-15T22:39:00Z">
            <w:rPr>
              <w:rFonts w:ascii="Arial" w:eastAsia="Arial" w:hAnsi="Arial" w:cs="Arial"/>
              <w:b/>
              <w:sz w:val="24"/>
              <w:szCs w:val="24"/>
            </w:rPr>
          </w:rPrChange>
        </w:rPr>
      </w:pPr>
      <w:bookmarkStart w:id="2025" w:name="_3whwml4" w:colFirst="0" w:colLast="0"/>
      <w:bookmarkEnd w:id="2025"/>
      <w:r w:rsidRPr="00891873">
        <w:rPr>
          <w:rFonts w:ascii="Arial" w:eastAsia="Arial" w:hAnsi="Arial" w:cs="Arial"/>
          <w:b/>
          <w:color w:val="000000" w:themeColor="text1"/>
          <w:sz w:val="24"/>
          <w:szCs w:val="24"/>
          <w:rPrChange w:id="2026" w:author="Bruno dos Santos Rodrigues" w:date="2016-11-15T22:39:00Z">
            <w:rPr>
              <w:rFonts w:ascii="Arial" w:eastAsia="Arial" w:hAnsi="Arial" w:cs="Arial"/>
              <w:b/>
              <w:sz w:val="24"/>
              <w:szCs w:val="24"/>
            </w:rPr>
          </w:rPrChange>
        </w:rPr>
        <w:br w:type="page"/>
      </w:r>
    </w:p>
    <w:p w14:paraId="631C7C4B" w14:textId="77777777" w:rsidR="00046625" w:rsidRPr="00891873" w:rsidRDefault="00EE55CF" w:rsidP="007B0066">
      <w:pPr>
        <w:pStyle w:val="Ttulo1"/>
        <w:numPr>
          <w:ilvl w:val="0"/>
          <w:numId w:val="18"/>
        </w:numPr>
        <w:spacing w:before="0" w:line="360" w:lineRule="auto"/>
        <w:ind w:left="426" w:hanging="426"/>
        <w:jc w:val="both"/>
        <w:rPr>
          <w:rFonts w:ascii="Arial" w:hAnsi="Arial" w:cs="Arial"/>
          <w:b/>
          <w:color w:val="000000" w:themeColor="text1"/>
          <w:sz w:val="24"/>
          <w:szCs w:val="24"/>
          <w:rPrChange w:id="2027" w:author="Bruno dos Santos Rodrigues" w:date="2016-11-15T22:39:00Z">
            <w:rPr>
              <w:rFonts w:ascii="Arial" w:hAnsi="Arial" w:cs="Arial"/>
              <w:b/>
              <w:color w:val="auto"/>
              <w:sz w:val="24"/>
              <w:szCs w:val="24"/>
            </w:rPr>
          </w:rPrChange>
        </w:rPr>
      </w:pPr>
      <w:bookmarkStart w:id="2028" w:name="_Toc466999239"/>
      <w:r w:rsidRPr="00891873">
        <w:rPr>
          <w:rFonts w:ascii="Arial" w:eastAsia="Arial" w:hAnsi="Arial" w:cs="Arial"/>
          <w:b/>
          <w:color w:val="000000" w:themeColor="text1"/>
          <w:sz w:val="24"/>
          <w:szCs w:val="24"/>
          <w:rPrChange w:id="2029" w:author="Bruno dos Santos Rodrigues" w:date="2016-11-15T22:39:00Z">
            <w:rPr>
              <w:rFonts w:ascii="Arial" w:eastAsia="Arial" w:hAnsi="Arial" w:cs="Arial"/>
              <w:b/>
              <w:color w:val="000000"/>
              <w:sz w:val="24"/>
              <w:szCs w:val="24"/>
            </w:rPr>
          </w:rPrChange>
        </w:rPr>
        <w:lastRenderedPageBreak/>
        <w:t>CONCLUSÃO</w:t>
      </w:r>
      <w:bookmarkEnd w:id="2028"/>
    </w:p>
    <w:p w14:paraId="56D92495" w14:textId="77777777" w:rsidR="00046625" w:rsidRPr="00891873" w:rsidRDefault="00EE55CF">
      <w:pPr>
        <w:spacing w:before="240" w:after="400" w:line="360" w:lineRule="auto"/>
        <w:ind w:firstLine="1134"/>
        <w:jc w:val="both"/>
        <w:rPr>
          <w:rFonts w:ascii="Arial" w:hAnsi="Arial" w:cs="Arial"/>
          <w:color w:val="000000" w:themeColor="text1"/>
          <w:sz w:val="24"/>
          <w:szCs w:val="24"/>
          <w:rPrChange w:id="203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rPrChange w:id="2031" w:author="Bruno dos Santos Rodrigues" w:date="2016-11-15T22:39:00Z">
            <w:rPr>
              <w:rFonts w:ascii="Arial" w:eastAsia="Arial" w:hAnsi="Arial" w:cs="Arial"/>
              <w:sz w:val="24"/>
              <w:szCs w:val="24"/>
            </w:rPr>
          </w:rPrChange>
        </w:rPr>
        <w:t>No fim do trabalho espera-se entregar um sistema de help desk que de fato ajude o profissional que entrar em contato com ele, no momento não é possível dizer onde o Kaizen vai chegar, mas em breve poderá mudar a forma de se controlar os problemas em todas as organizações que alcançar.</w:t>
      </w:r>
    </w:p>
    <w:p w14:paraId="635D5213" w14:textId="77777777" w:rsidR="00EE55CF" w:rsidRPr="00891873" w:rsidRDefault="00EE55CF">
      <w:pPr>
        <w:rPr>
          <w:rFonts w:ascii="Arial" w:eastAsia="Arial" w:hAnsi="Arial" w:cs="Arial"/>
          <w:b/>
          <w:color w:val="000000" w:themeColor="text1"/>
          <w:sz w:val="24"/>
          <w:szCs w:val="24"/>
          <w:rPrChange w:id="2032" w:author="Bruno dos Santos Rodrigues" w:date="2016-11-15T22:39:00Z">
            <w:rPr>
              <w:rFonts w:ascii="Arial" w:eastAsia="Arial" w:hAnsi="Arial" w:cs="Arial"/>
              <w:b/>
              <w:sz w:val="24"/>
              <w:szCs w:val="24"/>
            </w:rPr>
          </w:rPrChange>
        </w:rPr>
      </w:pPr>
      <w:bookmarkStart w:id="2033" w:name="_2bn6wsx" w:colFirst="0" w:colLast="0"/>
      <w:bookmarkEnd w:id="2033"/>
      <w:r w:rsidRPr="00891873">
        <w:rPr>
          <w:rFonts w:ascii="Arial" w:eastAsia="Arial" w:hAnsi="Arial" w:cs="Arial"/>
          <w:b/>
          <w:color w:val="000000" w:themeColor="text1"/>
          <w:sz w:val="24"/>
          <w:szCs w:val="24"/>
          <w:rPrChange w:id="2034" w:author="Bruno dos Santos Rodrigues" w:date="2016-11-15T22:39:00Z">
            <w:rPr>
              <w:rFonts w:ascii="Arial" w:eastAsia="Arial" w:hAnsi="Arial" w:cs="Arial"/>
              <w:b/>
              <w:sz w:val="24"/>
              <w:szCs w:val="24"/>
            </w:rPr>
          </w:rPrChange>
        </w:rPr>
        <w:br w:type="page"/>
      </w:r>
    </w:p>
    <w:p w14:paraId="0E229CF7" w14:textId="77777777" w:rsidR="00046625" w:rsidRPr="00891873" w:rsidRDefault="00EE55CF">
      <w:pPr>
        <w:pStyle w:val="Ttulo1"/>
        <w:rPr>
          <w:rFonts w:ascii="Arial" w:hAnsi="Arial" w:cs="Arial"/>
          <w:color w:val="000000" w:themeColor="text1"/>
          <w:sz w:val="24"/>
          <w:szCs w:val="24"/>
          <w:rPrChange w:id="2035" w:author="Bruno dos Santos Rodrigues" w:date="2016-11-15T22:39:00Z">
            <w:rPr>
              <w:rFonts w:ascii="Arial" w:hAnsi="Arial" w:cs="Arial"/>
              <w:sz w:val="24"/>
              <w:szCs w:val="24"/>
            </w:rPr>
          </w:rPrChange>
        </w:rPr>
      </w:pPr>
      <w:bookmarkStart w:id="2036" w:name="_Toc466999240"/>
      <w:r w:rsidRPr="00891873">
        <w:rPr>
          <w:rFonts w:ascii="Arial" w:eastAsia="Arial" w:hAnsi="Arial" w:cs="Arial"/>
          <w:b/>
          <w:color w:val="000000" w:themeColor="text1"/>
          <w:sz w:val="24"/>
          <w:szCs w:val="24"/>
          <w:rPrChange w:id="2037" w:author="Bruno dos Santos Rodrigues" w:date="2016-11-15T22:39:00Z">
            <w:rPr>
              <w:rFonts w:ascii="Arial" w:eastAsia="Arial" w:hAnsi="Arial" w:cs="Arial"/>
              <w:b/>
              <w:color w:val="000000"/>
              <w:sz w:val="24"/>
              <w:szCs w:val="24"/>
            </w:rPr>
          </w:rPrChange>
        </w:rPr>
        <w:lastRenderedPageBreak/>
        <w:t>BIBLIOGRAFIA</w:t>
      </w:r>
      <w:bookmarkEnd w:id="2036"/>
    </w:p>
    <w:p w14:paraId="60EC5F15" w14:textId="77777777" w:rsidR="00046625" w:rsidRPr="00891873" w:rsidRDefault="00046625">
      <w:pPr>
        <w:rPr>
          <w:rFonts w:ascii="Arial" w:hAnsi="Arial" w:cs="Arial"/>
          <w:color w:val="000000" w:themeColor="text1"/>
          <w:sz w:val="24"/>
          <w:szCs w:val="24"/>
          <w:rPrChange w:id="2038" w:author="Bruno dos Santos Rodrigues" w:date="2016-11-15T22:39:00Z">
            <w:rPr>
              <w:rFonts w:ascii="Arial" w:hAnsi="Arial" w:cs="Arial"/>
              <w:sz w:val="24"/>
              <w:szCs w:val="24"/>
            </w:rPr>
          </w:rPrChange>
        </w:rPr>
      </w:pPr>
    </w:p>
    <w:p w14:paraId="6708A109" w14:textId="77777777" w:rsidR="00046625" w:rsidRPr="00891873" w:rsidRDefault="00EE55CF">
      <w:pPr>
        <w:rPr>
          <w:rFonts w:ascii="Arial" w:hAnsi="Arial" w:cs="Arial"/>
          <w:color w:val="000000" w:themeColor="text1"/>
          <w:sz w:val="24"/>
          <w:szCs w:val="24"/>
          <w:rPrChange w:id="2039" w:author="Bruno dos Santos Rodrigues" w:date="2016-11-15T22:39:00Z">
            <w:rPr>
              <w:rFonts w:ascii="Arial" w:hAnsi="Arial" w:cs="Arial"/>
              <w:sz w:val="24"/>
              <w:szCs w:val="24"/>
            </w:rPr>
          </w:rPrChange>
        </w:rPr>
      </w:pPr>
      <w:commentRangeStart w:id="2040"/>
      <w:r w:rsidRPr="00891873">
        <w:rPr>
          <w:rFonts w:ascii="Arial" w:eastAsia="Arial" w:hAnsi="Arial" w:cs="Arial"/>
          <w:color w:val="000000" w:themeColor="text1"/>
          <w:sz w:val="24"/>
          <w:szCs w:val="24"/>
          <w:rPrChange w:id="2041" w:author="Bruno dos Santos Rodrigues" w:date="2016-11-15T22:39:00Z">
            <w:rPr>
              <w:rFonts w:ascii="Arial" w:eastAsia="Arial" w:hAnsi="Arial" w:cs="Arial"/>
              <w:sz w:val="24"/>
              <w:szCs w:val="24"/>
            </w:rPr>
          </w:rPrChange>
        </w:rPr>
        <w:t>FERNANDES, Viviane Cardoso.</w:t>
      </w:r>
      <w:r w:rsidRPr="00891873">
        <w:rPr>
          <w:rFonts w:ascii="Arial" w:eastAsia="Arial" w:hAnsi="Arial" w:cs="Arial"/>
          <w:b/>
          <w:color w:val="000000" w:themeColor="text1"/>
          <w:sz w:val="24"/>
          <w:szCs w:val="24"/>
          <w:rPrChange w:id="2042" w:author="Bruno dos Santos Rodrigues" w:date="2016-11-15T22:39:00Z">
            <w:rPr>
              <w:rFonts w:ascii="Arial" w:eastAsia="Arial" w:hAnsi="Arial" w:cs="Arial"/>
              <w:b/>
              <w:sz w:val="24"/>
              <w:szCs w:val="24"/>
            </w:rPr>
          </w:rPrChange>
        </w:rPr>
        <w:t xml:space="preserve"> REDESENHO DE PROCESSOS DO HELP DESK APLICANDO AS BOAS PRÁTICAS DO ITIL. </w:t>
      </w:r>
      <w:r w:rsidRPr="00891873">
        <w:rPr>
          <w:rFonts w:ascii="Arial" w:eastAsia="Arial" w:hAnsi="Arial" w:cs="Arial"/>
          <w:color w:val="000000" w:themeColor="text1"/>
          <w:sz w:val="24"/>
          <w:szCs w:val="24"/>
          <w:rPrChange w:id="2043" w:author="Bruno dos Santos Rodrigues" w:date="2016-11-15T22:39:00Z">
            <w:rPr>
              <w:rFonts w:ascii="Arial" w:eastAsia="Arial" w:hAnsi="Arial" w:cs="Arial"/>
              <w:sz w:val="24"/>
              <w:szCs w:val="24"/>
            </w:rPr>
          </w:rPrChange>
        </w:rPr>
        <w:t>2010. Disponível em: &lt;http://www.ulbra.inf.br/joomla/images/documentos/TCCs/2010_2/ads-viviane%20cardoso%20fernandes.pdf&gt;. Acessado em: 05 out. 2016.</w:t>
      </w:r>
    </w:p>
    <w:p w14:paraId="5116D280" w14:textId="77777777" w:rsidR="00046625" w:rsidRPr="00891873" w:rsidRDefault="00EE55CF">
      <w:pPr>
        <w:rPr>
          <w:rFonts w:ascii="Arial" w:hAnsi="Arial" w:cs="Arial"/>
          <w:color w:val="000000" w:themeColor="text1"/>
          <w:sz w:val="24"/>
          <w:szCs w:val="24"/>
          <w:rPrChange w:id="2044"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045" w:author="Bruno dos Santos Rodrigues" w:date="2016-11-15T22:39:00Z">
            <w:rPr>
              <w:rFonts w:ascii="Arial" w:eastAsia="Arial" w:hAnsi="Arial" w:cs="Arial"/>
              <w:sz w:val="24"/>
              <w:szCs w:val="24"/>
              <w:highlight w:val="white"/>
            </w:rPr>
          </w:rPrChange>
        </w:rPr>
        <w:t>FREITAS, Marcos André dos Santos</w:t>
      </w:r>
      <w:r w:rsidRPr="00891873">
        <w:rPr>
          <w:rFonts w:ascii="Arial" w:eastAsia="Arial" w:hAnsi="Arial" w:cs="Arial"/>
          <w:b/>
          <w:color w:val="000000" w:themeColor="text1"/>
          <w:sz w:val="24"/>
          <w:szCs w:val="24"/>
          <w:highlight w:val="white"/>
          <w:rPrChange w:id="2046" w:author="Bruno dos Santos Rodrigues" w:date="2016-11-15T22:39:00Z">
            <w:rPr>
              <w:rFonts w:ascii="Arial" w:eastAsia="Arial" w:hAnsi="Arial" w:cs="Arial"/>
              <w:b/>
              <w:sz w:val="24"/>
              <w:szCs w:val="24"/>
              <w:highlight w:val="white"/>
            </w:rPr>
          </w:rPrChange>
        </w:rPr>
        <w:t>. Fundamentos do gerenciamento de serviços TI: preparatório para a certificação ITIL® V3 Foundation</w:t>
      </w:r>
      <w:r w:rsidRPr="00891873">
        <w:rPr>
          <w:rFonts w:ascii="Arial" w:eastAsia="Arial" w:hAnsi="Arial" w:cs="Arial"/>
          <w:color w:val="000000" w:themeColor="text1"/>
          <w:sz w:val="24"/>
          <w:szCs w:val="24"/>
          <w:highlight w:val="white"/>
          <w:rPrChange w:id="2047" w:author="Bruno dos Santos Rodrigues" w:date="2016-11-15T22:39:00Z">
            <w:rPr>
              <w:rFonts w:ascii="Arial" w:eastAsia="Arial" w:hAnsi="Arial" w:cs="Arial"/>
              <w:sz w:val="24"/>
              <w:szCs w:val="24"/>
              <w:highlight w:val="white"/>
            </w:rPr>
          </w:rPrChange>
        </w:rPr>
        <w:t xml:space="preserve">. Rio de Janeiro: </w:t>
      </w:r>
      <w:proofErr w:type="spellStart"/>
      <w:r w:rsidRPr="00891873">
        <w:rPr>
          <w:rFonts w:ascii="Arial" w:eastAsia="Arial" w:hAnsi="Arial" w:cs="Arial"/>
          <w:color w:val="000000" w:themeColor="text1"/>
          <w:sz w:val="24"/>
          <w:szCs w:val="24"/>
          <w:highlight w:val="white"/>
          <w:rPrChange w:id="2048" w:author="Bruno dos Santos Rodrigues" w:date="2016-11-15T22:39:00Z">
            <w:rPr>
              <w:rFonts w:ascii="Arial" w:eastAsia="Arial" w:hAnsi="Arial" w:cs="Arial"/>
              <w:sz w:val="24"/>
              <w:szCs w:val="24"/>
              <w:highlight w:val="white"/>
            </w:rPr>
          </w:rPrChange>
        </w:rPr>
        <w:t>Brasport</w:t>
      </w:r>
      <w:proofErr w:type="spellEnd"/>
      <w:r w:rsidRPr="00891873">
        <w:rPr>
          <w:rFonts w:ascii="Arial" w:eastAsia="Arial" w:hAnsi="Arial" w:cs="Arial"/>
          <w:color w:val="000000" w:themeColor="text1"/>
          <w:sz w:val="24"/>
          <w:szCs w:val="24"/>
          <w:highlight w:val="white"/>
          <w:rPrChange w:id="2049" w:author="Bruno dos Santos Rodrigues" w:date="2016-11-15T22:39:00Z">
            <w:rPr>
              <w:rFonts w:ascii="Arial" w:eastAsia="Arial" w:hAnsi="Arial" w:cs="Arial"/>
              <w:sz w:val="24"/>
              <w:szCs w:val="24"/>
              <w:highlight w:val="white"/>
            </w:rPr>
          </w:rPrChange>
        </w:rPr>
        <w:t>, 2010. 376 p.</w:t>
      </w:r>
    </w:p>
    <w:p w14:paraId="7396587B" w14:textId="77777777" w:rsidR="00046625" w:rsidRPr="00891873" w:rsidRDefault="00EE55CF">
      <w:pPr>
        <w:rPr>
          <w:rFonts w:ascii="Arial" w:hAnsi="Arial" w:cs="Arial"/>
          <w:color w:val="000000" w:themeColor="text1"/>
          <w:sz w:val="24"/>
          <w:szCs w:val="24"/>
          <w:rPrChange w:id="205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051" w:author="Bruno dos Santos Rodrigues" w:date="2016-11-15T22:39:00Z">
            <w:rPr>
              <w:rFonts w:ascii="Arial" w:eastAsia="Arial" w:hAnsi="Arial" w:cs="Arial"/>
              <w:sz w:val="24"/>
              <w:szCs w:val="24"/>
              <w:highlight w:val="white"/>
            </w:rPr>
          </w:rPrChange>
        </w:rPr>
        <w:t xml:space="preserve">MAGALHÃES, Ivan </w:t>
      </w:r>
      <w:proofErr w:type="spellStart"/>
      <w:r w:rsidRPr="00891873">
        <w:rPr>
          <w:rFonts w:ascii="Arial" w:eastAsia="Arial" w:hAnsi="Arial" w:cs="Arial"/>
          <w:color w:val="000000" w:themeColor="text1"/>
          <w:sz w:val="24"/>
          <w:szCs w:val="24"/>
          <w:highlight w:val="white"/>
          <w:rPrChange w:id="2052" w:author="Bruno dos Santos Rodrigues" w:date="2016-11-15T22:39:00Z">
            <w:rPr>
              <w:rFonts w:ascii="Arial" w:eastAsia="Arial" w:hAnsi="Arial" w:cs="Arial"/>
              <w:sz w:val="24"/>
              <w:szCs w:val="24"/>
              <w:highlight w:val="white"/>
            </w:rPr>
          </w:rPrChange>
        </w:rPr>
        <w:t>Luizio</w:t>
      </w:r>
      <w:proofErr w:type="spellEnd"/>
      <w:r w:rsidRPr="00891873">
        <w:rPr>
          <w:rFonts w:ascii="Arial" w:eastAsia="Arial" w:hAnsi="Arial" w:cs="Arial"/>
          <w:color w:val="000000" w:themeColor="text1"/>
          <w:sz w:val="24"/>
          <w:szCs w:val="24"/>
          <w:highlight w:val="white"/>
          <w:rPrChange w:id="2053" w:author="Bruno dos Santos Rodrigues" w:date="2016-11-15T22:39:00Z">
            <w:rPr>
              <w:rFonts w:ascii="Arial" w:eastAsia="Arial" w:hAnsi="Arial" w:cs="Arial"/>
              <w:sz w:val="24"/>
              <w:szCs w:val="24"/>
              <w:highlight w:val="white"/>
            </w:rPr>
          </w:rPrChange>
        </w:rPr>
        <w:t>; PINHEIRO, Walfrido Brito. </w:t>
      </w:r>
      <w:r w:rsidRPr="00891873">
        <w:rPr>
          <w:rFonts w:ascii="Arial" w:eastAsia="Arial" w:hAnsi="Arial" w:cs="Arial"/>
          <w:b/>
          <w:color w:val="000000" w:themeColor="text1"/>
          <w:sz w:val="24"/>
          <w:szCs w:val="24"/>
          <w:highlight w:val="white"/>
          <w:rPrChange w:id="2054" w:author="Bruno dos Santos Rodrigues" w:date="2016-11-15T22:39:00Z">
            <w:rPr>
              <w:rFonts w:ascii="Arial" w:eastAsia="Arial" w:hAnsi="Arial" w:cs="Arial"/>
              <w:b/>
              <w:sz w:val="24"/>
              <w:szCs w:val="24"/>
              <w:highlight w:val="white"/>
            </w:rPr>
          </w:rPrChange>
        </w:rPr>
        <w:t xml:space="preserve">Gerenciamento de Serviços de TI (uma </w:t>
      </w:r>
      <w:proofErr w:type="spellStart"/>
      <w:r w:rsidRPr="00891873">
        <w:rPr>
          <w:rFonts w:ascii="Arial" w:eastAsia="Arial" w:hAnsi="Arial" w:cs="Arial"/>
          <w:b/>
          <w:color w:val="000000" w:themeColor="text1"/>
          <w:sz w:val="24"/>
          <w:szCs w:val="24"/>
          <w:highlight w:val="white"/>
          <w:rPrChange w:id="2055" w:author="Bruno dos Santos Rodrigues" w:date="2016-11-15T22:39:00Z">
            <w:rPr>
              <w:rFonts w:ascii="Arial" w:eastAsia="Arial" w:hAnsi="Arial" w:cs="Arial"/>
              <w:b/>
              <w:sz w:val="24"/>
              <w:szCs w:val="24"/>
              <w:highlight w:val="white"/>
            </w:rPr>
          </w:rPrChange>
        </w:rPr>
        <w:t>abortagem</w:t>
      </w:r>
      <w:proofErr w:type="spellEnd"/>
      <w:r w:rsidRPr="00891873">
        <w:rPr>
          <w:rFonts w:ascii="Arial" w:eastAsia="Arial" w:hAnsi="Arial" w:cs="Arial"/>
          <w:b/>
          <w:color w:val="000000" w:themeColor="text1"/>
          <w:sz w:val="24"/>
          <w:szCs w:val="24"/>
          <w:highlight w:val="white"/>
          <w:rPrChange w:id="2056" w:author="Bruno dos Santos Rodrigues" w:date="2016-11-15T22:39:00Z">
            <w:rPr>
              <w:rFonts w:ascii="Arial" w:eastAsia="Arial" w:hAnsi="Arial" w:cs="Arial"/>
              <w:b/>
              <w:sz w:val="24"/>
              <w:szCs w:val="24"/>
              <w:highlight w:val="white"/>
            </w:rPr>
          </w:rPrChange>
        </w:rPr>
        <w:t xml:space="preserve"> com base na ITIL)</w:t>
      </w:r>
      <w:r w:rsidRPr="00891873">
        <w:rPr>
          <w:rFonts w:ascii="Arial" w:eastAsia="Arial" w:hAnsi="Arial" w:cs="Arial"/>
          <w:color w:val="000000" w:themeColor="text1"/>
          <w:sz w:val="24"/>
          <w:szCs w:val="24"/>
          <w:highlight w:val="white"/>
          <w:rPrChange w:id="2057" w:author="Bruno dos Santos Rodrigues" w:date="2016-11-15T22:39:00Z">
            <w:rPr>
              <w:rFonts w:ascii="Arial" w:eastAsia="Arial" w:hAnsi="Arial" w:cs="Arial"/>
              <w:sz w:val="24"/>
              <w:szCs w:val="24"/>
              <w:highlight w:val="white"/>
            </w:rPr>
          </w:rPrChange>
        </w:rPr>
        <w:t>.  NOVATEC, 2007.</w:t>
      </w:r>
    </w:p>
    <w:p w14:paraId="69CD5AAC" w14:textId="77777777" w:rsidR="00046625" w:rsidRPr="00891873" w:rsidRDefault="00EE55CF">
      <w:pPr>
        <w:rPr>
          <w:rFonts w:ascii="Arial" w:hAnsi="Arial" w:cs="Arial"/>
          <w:color w:val="000000" w:themeColor="text1"/>
          <w:sz w:val="24"/>
          <w:szCs w:val="24"/>
          <w:rPrChange w:id="205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059" w:author="Bruno dos Santos Rodrigues" w:date="2016-11-15T22:39:00Z">
            <w:rPr>
              <w:rFonts w:ascii="Arial" w:eastAsia="Arial" w:hAnsi="Arial" w:cs="Arial"/>
              <w:sz w:val="24"/>
              <w:szCs w:val="24"/>
              <w:highlight w:val="white"/>
            </w:rPr>
          </w:rPrChange>
        </w:rPr>
        <w:t xml:space="preserve">ACSOFTWARE. </w:t>
      </w:r>
      <w:proofErr w:type="spellStart"/>
      <w:r w:rsidRPr="00891873">
        <w:rPr>
          <w:rFonts w:ascii="Arial" w:eastAsia="Arial" w:hAnsi="Arial" w:cs="Arial"/>
          <w:b/>
          <w:color w:val="000000" w:themeColor="text1"/>
          <w:sz w:val="24"/>
          <w:szCs w:val="24"/>
          <w:highlight w:val="white"/>
          <w:rPrChange w:id="2060" w:author="Bruno dos Santos Rodrigues" w:date="2016-11-15T22:39:00Z">
            <w:rPr>
              <w:rFonts w:ascii="Arial" w:eastAsia="Arial" w:hAnsi="Arial" w:cs="Arial"/>
              <w:b/>
              <w:sz w:val="24"/>
              <w:szCs w:val="24"/>
              <w:highlight w:val="white"/>
            </w:rPr>
          </w:rPrChange>
        </w:rPr>
        <w:t>Webinar</w:t>
      </w:r>
      <w:proofErr w:type="spellEnd"/>
      <w:r w:rsidRPr="00891873">
        <w:rPr>
          <w:rFonts w:ascii="Arial" w:eastAsia="Arial" w:hAnsi="Arial" w:cs="Arial"/>
          <w:b/>
          <w:color w:val="000000" w:themeColor="text1"/>
          <w:sz w:val="24"/>
          <w:szCs w:val="24"/>
          <w:highlight w:val="white"/>
          <w:rPrChange w:id="2061" w:author="Bruno dos Santos Rodrigues" w:date="2016-11-15T22:39:00Z">
            <w:rPr>
              <w:rFonts w:ascii="Arial" w:eastAsia="Arial" w:hAnsi="Arial" w:cs="Arial"/>
              <w:b/>
              <w:sz w:val="24"/>
              <w:szCs w:val="24"/>
              <w:highlight w:val="white"/>
            </w:rPr>
          </w:rPrChange>
        </w:rPr>
        <w:t xml:space="preserve"> - a </w:t>
      </w:r>
      <w:proofErr w:type="spellStart"/>
      <w:r w:rsidRPr="00891873">
        <w:rPr>
          <w:rFonts w:ascii="Arial" w:eastAsia="Arial" w:hAnsi="Arial" w:cs="Arial"/>
          <w:b/>
          <w:color w:val="000000" w:themeColor="text1"/>
          <w:sz w:val="24"/>
          <w:szCs w:val="24"/>
          <w:highlight w:val="white"/>
          <w:rPrChange w:id="2062" w:author="Bruno dos Santos Rodrigues" w:date="2016-11-15T22:39:00Z">
            <w:rPr>
              <w:rFonts w:ascii="Arial" w:eastAsia="Arial" w:hAnsi="Arial" w:cs="Arial"/>
              <w:b/>
              <w:sz w:val="24"/>
              <w:szCs w:val="24"/>
              <w:highlight w:val="white"/>
            </w:rPr>
          </w:rPrChange>
        </w:rPr>
        <w:t>itil</w:t>
      </w:r>
      <w:proofErr w:type="spellEnd"/>
      <w:r w:rsidRPr="00891873">
        <w:rPr>
          <w:rFonts w:ascii="Arial" w:eastAsia="Arial" w:hAnsi="Arial" w:cs="Arial"/>
          <w:b/>
          <w:color w:val="000000" w:themeColor="text1"/>
          <w:sz w:val="24"/>
          <w:szCs w:val="24"/>
          <w:highlight w:val="white"/>
          <w:rPrChange w:id="2063" w:author="Bruno dos Santos Rodrigues" w:date="2016-11-15T22:39:00Z">
            <w:rPr>
              <w:rFonts w:ascii="Arial" w:eastAsia="Arial" w:hAnsi="Arial" w:cs="Arial"/>
              <w:b/>
              <w:sz w:val="24"/>
              <w:szCs w:val="24"/>
              <w:highlight w:val="white"/>
            </w:rPr>
          </w:rPrChange>
        </w:rPr>
        <w:t xml:space="preserve"> de resolver problemas</w:t>
      </w:r>
      <w:proofErr w:type="gramStart"/>
      <w:r w:rsidRPr="00891873">
        <w:rPr>
          <w:rFonts w:ascii="Arial" w:eastAsia="Arial" w:hAnsi="Arial" w:cs="Arial"/>
          <w:color w:val="000000" w:themeColor="text1"/>
          <w:sz w:val="24"/>
          <w:szCs w:val="24"/>
          <w:highlight w:val="white"/>
          <w:rPrChange w:id="2064" w:author="Bruno dos Santos Rodrigues" w:date="2016-11-15T22:39:00Z">
            <w:rPr>
              <w:rFonts w:ascii="Arial" w:eastAsia="Arial" w:hAnsi="Arial" w:cs="Arial"/>
              <w:sz w:val="24"/>
              <w:szCs w:val="24"/>
              <w:highlight w:val="white"/>
            </w:rPr>
          </w:rPrChange>
        </w:rPr>
        <w:t>. ,</w:t>
      </w:r>
      <w:proofErr w:type="gramEnd"/>
      <w:r w:rsidRPr="00891873">
        <w:rPr>
          <w:rFonts w:ascii="Arial" w:eastAsia="Arial" w:hAnsi="Arial" w:cs="Arial"/>
          <w:color w:val="000000" w:themeColor="text1"/>
          <w:sz w:val="24"/>
          <w:szCs w:val="24"/>
          <w:highlight w:val="white"/>
          <w:rPrChange w:id="2065" w:author="Bruno dos Santos Rodrigues" w:date="2016-11-15T22:39:00Z">
            <w:rPr>
              <w:rFonts w:ascii="Arial" w:eastAsia="Arial" w:hAnsi="Arial" w:cs="Arial"/>
              <w:sz w:val="24"/>
              <w:szCs w:val="24"/>
              <w:highlight w:val="white"/>
            </w:rPr>
          </w:rPrChange>
        </w:rPr>
        <w:t xml:space="preserve"> 2016. Disponível em: &lt;http://https://www.youtube.com/watch?v=Oe4n40fvly4&gt;. Acesso em: 05 out. 2016.</w:t>
      </w:r>
    </w:p>
    <w:p w14:paraId="061C5938" w14:textId="77777777" w:rsidR="00046625" w:rsidRPr="00891873" w:rsidRDefault="00EE55CF">
      <w:pPr>
        <w:rPr>
          <w:rFonts w:ascii="Arial" w:hAnsi="Arial" w:cs="Arial"/>
          <w:color w:val="000000" w:themeColor="text1"/>
          <w:sz w:val="24"/>
          <w:szCs w:val="24"/>
          <w:rPrChange w:id="2066"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067" w:author="Bruno dos Santos Rodrigues" w:date="2016-11-15T22:39:00Z">
            <w:rPr>
              <w:rFonts w:ascii="Arial" w:eastAsia="Arial" w:hAnsi="Arial" w:cs="Arial"/>
              <w:sz w:val="24"/>
              <w:szCs w:val="24"/>
              <w:highlight w:val="white"/>
            </w:rPr>
          </w:rPrChange>
        </w:rPr>
        <w:t xml:space="preserve">AXELOS. </w:t>
      </w:r>
      <w:proofErr w:type="spellStart"/>
      <w:r w:rsidRPr="00891873">
        <w:rPr>
          <w:rFonts w:ascii="Arial" w:eastAsia="Arial" w:hAnsi="Arial" w:cs="Arial"/>
          <w:b/>
          <w:color w:val="000000" w:themeColor="text1"/>
          <w:sz w:val="24"/>
          <w:szCs w:val="24"/>
          <w:highlight w:val="white"/>
          <w:rPrChange w:id="2068" w:author="Bruno dos Santos Rodrigues" w:date="2016-11-15T22:39:00Z">
            <w:rPr>
              <w:rFonts w:ascii="Arial" w:eastAsia="Arial" w:hAnsi="Arial" w:cs="Arial"/>
              <w:b/>
              <w:sz w:val="24"/>
              <w:szCs w:val="24"/>
              <w:highlight w:val="white"/>
            </w:rPr>
          </w:rPrChange>
        </w:rPr>
        <w:t>What</w:t>
      </w:r>
      <w:proofErr w:type="spellEnd"/>
      <w:r w:rsidRPr="00891873">
        <w:rPr>
          <w:rFonts w:ascii="Arial" w:eastAsia="Arial" w:hAnsi="Arial" w:cs="Arial"/>
          <w:b/>
          <w:color w:val="000000" w:themeColor="text1"/>
          <w:sz w:val="24"/>
          <w:szCs w:val="24"/>
          <w:highlight w:val="white"/>
          <w:rPrChange w:id="2069" w:author="Bruno dos Santos Rodrigues" w:date="2016-11-15T22:39:00Z">
            <w:rPr>
              <w:rFonts w:ascii="Arial" w:eastAsia="Arial" w:hAnsi="Arial" w:cs="Arial"/>
              <w:b/>
              <w:sz w:val="24"/>
              <w:szCs w:val="24"/>
              <w:highlight w:val="white"/>
            </w:rPr>
          </w:rPrChange>
        </w:rPr>
        <w:t xml:space="preserve"> </w:t>
      </w:r>
      <w:proofErr w:type="spellStart"/>
      <w:r w:rsidRPr="00891873">
        <w:rPr>
          <w:rFonts w:ascii="Arial" w:eastAsia="Arial" w:hAnsi="Arial" w:cs="Arial"/>
          <w:b/>
          <w:color w:val="000000" w:themeColor="text1"/>
          <w:sz w:val="24"/>
          <w:szCs w:val="24"/>
          <w:highlight w:val="white"/>
          <w:rPrChange w:id="2070" w:author="Bruno dos Santos Rodrigues" w:date="2016-11-15T22:39:00Z">
            <w:rPr>
              <w:rFonts w:ascii="Arial" w:eastAsia="Arial" w:hAnsi="Arial" w:cs="Arial"/>
              <w:b/>
              <w:sz w:val="24"/>
              <w:szCs w:val="24"/>
              <w:highlight w:val="white"/>
            </w:rPr>
          </w:rPrChange>
        </w:rPr>
        <w:t>is</w:t>
      </w:r>
      <w:proofErr w:type="spellEnd"/>
      <w:r w:rsidRPr="00891873">
        <w:rPr>
          <w:rFonts w:ascii="Arial" w:eastAsia="Arial" w:hAnsi="Arial" w:cs="Arial"/>
          <w:b/>
          <w:color w:val="000000" w:themeColor="text1"/>
          <w:sz w:val="24"/>
          <w:szCs w:val="24"/>
          <w:highlight w:val="white"/>
          <w:rPrChange w:id="2071" w:author="Bruno dos Santos Rodrigues" w:date="2016-11-15T22:39:00Z">
            <w:rPr>
              <w:rFonts w:ascii="Arial" w:eastAsia="Arial" w:hAnsi="Arial" w:cs="Arial"/>
              <w:b/>
              <w:sz w:val="24"/>
              <w:szCs w:val="24"/>
              <w:highlight w:val="white"/>
            </w:rPr>
          </w:rPrChange>
        </w:rPr>
        <w:t xml:space="preserve"> ITIL® Best </w:t>
      </w:r>
      <w:proofErr w:type="spellStart"/>
      <w:r w:rsidRPr="00891873">
        <w:rPr>
          <w:rFonts w:ascii="Arial" w:eastAsia="Arial" w:hAnsi="Arial" w:cs="Arial"/>
          <w:b/>
          <w:color w:val="000000" w:themeColor="text1"/>
          <w:sz w:val="24"/>
          <w:szCs w:val="24"/>
          <w:highlight w:val="white"/>
          <w:rPrChange w:id="2072" w:author="Bruno dos Santos Rodrigues" w:date="2016-11-15T22:39:00Z">
            <w:rPr>
              <w:rFonts w:ascii="Arial" w:eastAsia="Arial" w:hAnsi="Arial" w:cs="Arial"/>
              <w:b/>
              <w:sz w:val="24"/>
              <w:szCs w:val="24"/>
              <w:highlight w:val="white"/>
            </w:rPr>
          </w:rPrChange>
        </w:rPr>
        <w:t>practice</w:t>
      </w:r>
      <w:proofErr w:type="spellEnd"/>
      <w:r w:rsidRPr="00891873">
        <w:rPr>
          <w:rFonts w:ascii="Arial" w:eastAsia="Arial" w:hAnsi="Arial" w:cs="Arial"/>
          <w:b/>
          <w:color w:val="000000" w:themeColor="text1"/>
          <w:sz w:val="24"/>
          <w:szCs w:val="24"/>
          <w:highlight w:val="white"/>
          <w:rPrChange w:id="2073" w:author="Bruno dos Santos Rodrigues" w:date="2016-11-15T22:39:00Z">
            <w:rPr>
              <w:rFonts w:ascii="Arial" w:eastAsia="Arial" w:hAnsi="Arial" w:cs="Arial"/>
              <w:b/>
              <w:sz w:val="24"/>
              <w:szCs w:val="24"/>
              <w:highlight w:val="white"/>
            </w:rPr>
          </w:rPrChange>
        </w:rPr>
        <w:t>?</w:t>
      </w:r>
      <w:proofErr w:type="gramStart"/>
      <w:r w:rsidRPr="00891873">
        <w:rPr>
          <w:rFonts w:ascii="Arial" w:eastAsia="Arial" w:hAnsi="Arial" w:cs="Arial"/>
          <w:b/>
          <w:color w:val="000000" w:themeColor="text1"/>
          <w:sz w:val="24"/>
          <w:szCs w:val="24"/>
          <w:highlight w:val="white"/>
          <w:rPrChange w:id="2074" w:author="Bruno dos Santos Rodrigues" w:date="2016-11-15T22:39:00Z">
            <w:rPr>
              <w:rFonts w:ascii="Arial" w:eastAsia="Arial" w:hAnsi="Arial" w:cs="Arial"/>
              <w:b/>
              <w:sz w:val="24"/>
              <w:szCs w:val="24"/>
              <w:highlight w:val="white"/>
            </w:rPr>
          </w:rPrChange>
        </w:rPr>
        <w:t>.</w:t>
      </w:r>
      <w:r w:rsidRPr="00891873">
        <w:rPr>
          <w:rFonts w:ascii="Arial" w:eastAsia="Arial" w:hAnsi="Arial" w:cs="Arial"/>
          <w:color w:val="000000" w:themeColor="text1"/>
          <w:sz w:val="24"/>
          <w:szCs w:val="24"/>
          <w:highlight w:val="white"/>
          <w:rPrChange w:id="2075" w:author="Bruno dos Santos Rodrigues" w:date="2016-11-15T22:39:00Z">
            <w:rPr>
              <w:rFonts w:ascii="Arial" w:eastAsia="Arial" w:hAnsi="Arial" w:cs="Arial"/>
              <w:sz w:val="24"/>
              <w:szCs w:val="24"/>
              <w:highlight w:val="white"/>
            </w:rPr>
          </w:rPrChange>
        </w:rPr>
        <w:t xml:space="preserve"> ,</w:t>
      </w:r>
      <w:proofErr w:type="gramEnd"/>
      <w:r w:rsidRPr="00891873">
        <w:rPr>
          <w:rFonts w:ascii="Arial" w:eastAsia="Arial" w:hAnsi="Arial" w:cs="Arial"/>
          <w:color w:val="000000" w:themeColor="text1"/>
          <w:sz w:val="24"/>
          <w:szCs w:val="24"/>
          <w:highlight w:val="white"/>
          <w:rPrChange w:id="2076" w:author="Bruno dos Santos Rodrigues" w:date="2016-11-15T22:39:00Z">
            <w:rPr>
              <w:rFonts w:ascii="Arial" w:eastAsia="Arial" w:hAnsi="Arial" w:cs="Arial"/>
              <w:sz w:val="24"/>
              <w:szCs w:val="24"/>
              <w:highlight w:val="white"/>
            </w:rPr>
          </w:rPrChange>
        </w:rPr>
        <w:t xml:space="preserve"> 2016. Disponível em: &lt;http://https://www.axelos.com/best-practice-solutions/itil/what-is-itil&gt;. Acesso em: 05 out. 2016.</w:t>
      </w:r>
    </w:p>
    <w:p w14:paraId="08977FEE" w14:textId="77777777" w:rsidR="00046625" w:rsidRPr="00891873" w:rsidRDefault="00EE55CF">
      <w:pPr>
        <w:rPr>
          <w:rFonts w:ascii="Arial" w:hAnsi="Arial" w:cs="Arial"/>
          <w:color w:val="000000" w:themeColor="text1"/>
          <w:sz w:val="24"/>
          <w:szCs w:val="24"/>
          <w:rPrChange w:id="207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078" w:author="Bruno dos Santos Rodrigues" w:date="2016-11-15T22:39:00Z">
            <w:rPr>
              <w:rFonts w:ascii="Arial" w:eastAsia="Arial" w:hAnsi="Arial" w:cs="Arial"/>
              <w:sz w:val="24"/>
              <w:szCs w:val="24"/>
              <w:highlight w:val="white"/>
            </w:rPr>
          </w:rPrChange>
        </w:rPr>
        <w:t xml:space="preserve">AXELOS. </w:t>
      </w:r>
      <w:proofErr w:type="spellStart"/>
      <w:r w:rsidRPr="00891873">
        <w:rPr>
          <w:rFonts w:ascii="Arial" w:eastAsia="Arial" w:hAnsi="Arial" w:cs="Arial"/>
          <w:b/>
          <w:color w:val="000000" w:themeColor="text1"/>
          <w:sz w:val="24"/>
          <w:szCs w:val="24"/>
          <w:highlight w:val="white"/>
          <w:rPrChange w:id="2079" w:author="Bruno dos Santos Rodrigues" w:date="2016-11-15T22:39:00Z">
            <w:rPr>
              <w:rFonts w:ascii="Arial" w:eastAsia="Arial" w:hAnsi="Arial" w:cs="Arial"/>
              <w:b/>
              <w:sz w:val="24"/>
              <w:szCs w:val="24"/>
              <w:highlight w:val="white"/>
            </w:rPr>
          </w:rPrChange>
        </w:rPr>
        <w:t>Disney's</w:t>
      </w:r>
      <w:proofErr w:type="spellEnd"/>
      <w:r w:rsidRPr="00891873">
        <w:rPr>
          <w:rFonts w:ascii="Arial" w:eastAsia="Arial" w:hAnsi="Arial" w:cs="Arial"/>
          <w:b/>
          <w:color w:val="000000" w:themeColor="text1"/>
          <w:sz w:val="24"/>
          <w:szCs w:val="24"/>
          <w:highlight w:val="white"/>
          <w:rPrChange w:id="2080" w:author="Bruno dos Santos Rodrigues" w:date="2016-11-15T22:39:00Z">
            <w:rPr>
              <w:rFonts w:ascii="Arial" w:eastAsia="Arial" w:hAnsi="Arial" w:cs="Arial"/>
              <w:b/>
              <w:sz w:val="24"/>
              <w:szCs w:val="24"/>
              <w:highlight w:val="white"/>
            </w:rPr>
          </w:rPrChange>
        </w:rPr>
        <w:t xml:space="preserve"> ITIL® </w:t>
      </w:r>
      <w:proofErr w:type="spellStart"/>
      <w:r w:rsidRPr="00891873">
        <w:rPr>
          <w:rFonts w:ascii="Arial" w:eastAsia="Arial" w:hAnsi="Arial" w:cs="Arial"/>
          <w:b/>
          <w:color w:val="000000" w:themeColor="text1"/>
          <w:sz w:val="24"/>
          <w:szCs w:val="24"/>
          <w:highlight w:val="white"/>
          <w:rPrChange w:id="2081" w:author="Bruno dos Santos Rodrigues" w:date="2016-11-15T22:39:00Z">
            <w:rPr>
              <w:rFonts w:ascii="Arial" w:eastAsia="Arial" w:hAnsi="Arial" w:cs="Arial"/>
              <w:b/>
              <w:sz w:val="24"/>
              <w:szCs w:val="24"/>
              <w:highlight w:val="white"/>
            </w:rPr>
          </w:rPrChange>
        </w:rPr>
        <w:t>journey</w:t>
      </w:r>
      <w:proofErr w:type="spellEnd"/>
      <w:proofErr w:type="gramStart"/>
      <w:r w:rsidRPr="00891873">
        <w:rPr>
          <w:rFonts w:ascii="Arial" w:eastAsia="Arial" w:hAnsi="Arial" w:cs="Arial"/>
          <w:color w:val="000000" w:themeColor="text1"/>
          <w:sz w:val="24"/>
          <w:szCs w:val="24"/>
          <w:highlight w:val="white"/>
          <w:rPrChange w:id="2082" w:author="Bruno dos Santos Rodrigues" w:date="2016-11-15T22:39:00Z">
            <w:rPr>
              <w:rFonts w:ascii="Arial" w:eastAsia="Arial" w:hAnsi="Arial" w:cs="Arial"/>
              <w:sz w:val="24"/>
              <w:szCs w:val="24"/>
              <w:highlight w:val="white"/>
            </w:rPr>
          </w:rPrChange>
        </w:rPr>
        <w:t>. ,</w:t>
      </w:r>
      <w:proofErr w:type="gramEnd"/>
      <w:r w:rsidRPr="00891873">
        <w:rPr>
          <w:rFonts w:ascii="Arial" w:eastAsia="Arial" w:hAnsi="Arial" w:cs="Arial"/>
          <w:color w:val="000000" w:themeColor="text1"/>
          <w:sz w:val="24"/>
          <w:szCs w:val="24"/>
          <w:highlight w:val="white"/>
          <w:rPrChange w:id="2083" w:author="Bruno dos Santos Rodrigues" w:date="2016-11-15T22:39:00Z">
            <w:rPr>
              <w:rFonts w:ascii="Arial" w:eastAsia="Arial" w:hAnsi="Arial" w:cs="Arial"/>
              <w:sz w:val="24"/>
              <w:szCs w:val="24"/>
              <w:highlight w:val="white"/>
            </w:rPr>
          </w:rPrChange>
        </w:rPr>
        <w:t xml:space="preserve"> 2016. Disponível em: &lt;http://https://www.axelos.com/case-studies-and-white-papers/disneys-itil-journey-case-study&gt;. Acesso em: 05 out. 2016.</w:t>
      </w:r>
    </w:p>
    <w:p w14:paraId="371384FC" w14:textId="77777777" w:rsidR="00046625" w:rsidRPr="00891873" w:rsidRDefault="00EE55CF">
      <w:pPr>
        <w:rPr>
          <w:rFonts w:ascii="Arial" w:hAnsi="Arial" w:cs="Arial"/>
          <w:color w:val="000000" w:themeColor="text1"/>
          <w:sz w:val="24"/>
          <w:szCs w:val="24"/>
          <w:lang w:val="en-US"/>
          <w:rPrChange w:id="2084" w:author="Bruno dos Santos Rodrigues" w:date="2016-11-15T22:39:00Z">
            <w:rPr>
              <w:rFonts w:ascii="Arial" w:hAnsi="Arial" w:cs="Arial"/>
              <w:sz w:val="24"/>
              <w:szCs w:val="24"/>
              <w:lang w:val="en-US"/>
            </w:rPr>
          </w:rPrChange>
        </w:rPr>
      </w:pPr>
      <w:r w:rsidRPr="00891873">
        <w:rPr>
          <w:rFonts w:ascii="Arial" w:eastAsia="Arial" w:hAnsi="Arial" w:cs="Arial"/>
          <w:color w:val="000000" w:themeColor="text1"/>
          <w:sz w:val="24"/>
          <w:szCs w:val="24"/>
          <w:highlight w:val="white"/>
          <w:rPrChange w:id="2085" w:author="Bruno dos Santos Rodrigues" w:date="2016-11-15T22:39:00Z">
            <w:rPr>
              <w:rFonts w:ascii="Arial" w:eastAsia="Arial" w:hAnsi="Arial" w:cs="Arial"/>
              <w:sz w:val="24"/>
              <w:szCs w:val="24"/>
              <w:highlight w:val="white"/>
            </w:rPr>
          </w:rPrChange>
        </w:rPr>
        <w:t xml:space="preserve">COMPUTERWORLD CIO. </w:t>
      </w:r>
      <w:r w:rsidRPr="00891873">
        <w:rPr>
          <w:rFonts w:ascii="Arial" w:eastAsia="Arial" w:hAnsi="Arial" w:cs="Arial"/>
          <w:b/>
          <w:color w:val="000000" w:themeColor="text1"/>
          <w:sz w:val="24"/>
          <w:szCs w:val="24"/>
          <w:highlight w:val="white"/>
          <w:rPrChange w:id="2086" w:author="Bruno dos Santos Rodrigues" w:date="2016-11-15T22:39:00Z">
            <w:rPr>
              <w:rFonts w:ascii="Arial" w:eastAsia="Arial" w:hAnsi="Arial" w:cs="Arial"/>
              <w:b/>
              <w:sz w:val="24"/>
              <w:szCs w:val="24"/>
              <w:highlight w:val="white"/>
            </w:rPr>
          </w:rPrChange>
        </w:rPr>
        <w:t>ITIL®: nova versão traz mais complexidade e maiores custos</w:t>
      </w:r>
      <w:proofErr w:type="gramStart"/>
      <w:r w:rsidRPr="00891873">
        <w:rPr>
          <w:rFonts w:ascii="Arial" w:eastAsia="Arial" w:hAnsi="Arial" w:cs="Arial"/>
          <w:color w:val="000000" w:themeColor="text1"/>
          <w:sz w:val="24"/>
          <w:szCs w:val="24"/>
          <w:highlight w:val="white"/>
          <w:rPrChange w:id="2087" w:author="Bruno dos Santos Rodrigues" w:date="2016-11-15T22:39:00Z">
            <w:rPr>
              <w:rFonts w:ascii="Arial" w:eastAsia="Arial" w:hAnsi="Arial" w:cs="Arial"/>
              <w:sz w:val="24"/>
              <w:szCs w:val="24"/>
              <w:highlight w:val="white"/>
            </w:rPr>
          </w:rPrChange>
        </w:rPr>
        <w:t>. ,</w:t>
      </w:r>
      <w:proofErr w:type="gramEnd"/>
      <w:r w:rsidRPr="00891873">
        <w:rPr>
          <w:rFonts w:ascii="Arial" w:eastAsia="Arial" w:hAnsi="Arial" w:cs="Arial"/>
          <w:color w:val="000000" w:themeColor="text1"/>
          <w:sz w:val="24"/>
          <w:szCs w:val="24"/>
          <w:highlight w:val="white"/>
          <w:rPrChange w:id="2088" w:author="Bruno dos Santos Rodrigues" w:date="2016-11-15T22:39:00Z">
            <w:rPr>
              <w:rFonts w:ascii="Arial" w:eastAsia="Arial" w:hAnsi="Arial" w:cs="Arial"/>
              <w:sz w:val="24"/>
              <w:szCs w:val="24"/>
              <w:highlight w:val="white"/>
            </w:rPr>
          </w:rPrChange>
        </w:rPr>
        <w:t xml:space="preserve"> 2016. Disponível em: &lt;http://computerworld.com.br/gestao/2008/01/15/itil-nova-versao-traz-mais-complexidade-e-maiores-custos&gt;. </w:t>
      </w:r>
      <w:proofErr w:type="spellStart"/>
      <w:r w:rsidRPr="00891873">
        <w:rPr>
          <w:rFonts w:ascii="Arial" w:eastAsia="Arial" w:hAnsi="Arial" w:cs="Arial"/>
          <w:color w:val="000000" w:themeColor="text1"/>
          <w:sz w:val="24"/>
          <w:szCs w:val="24"/>
          <w:highlight w:val="white"/>
          <w:lang w:val="en-US"/>
          <w:rPrChange w:id="2089" w:author="Bruno dos Santos Rodrigues" w:date="2016-11-15T22:39:00Z">
            <w:rPr>
              <w:rFonts w:ascii="Arial" w:eastAsia="Arial" w:hAnsi="Arial" w:cs="Arial"/>
              <w:sz w:val="24"/>
              <w:szCs w:val="24"/>
              <w:highlight w:val="white"/>
              <w:lang w:val="en-US"/>
            </w:rPr>
          </w:rPrChange>
        </w:rPr>
        <w:t>Acesso</w:t>
      </w:r>
      <w:proofErr w:type="spellEnd"/>
      <w:r w:rsidRPr="00891873">
        <w:rPr>
          <w:rFonts w:ascii="Arial" w:eastAsia="Arial" w:hAnsi="Arial" w:cs="Arial"/>
          <w:color w:val="000000" w:themeColor="text1"/>
          <w:sz w:val="24"/>
          <w:szCs w:val="24"/>
          <w:highlight w:val="white"/>
          <w:lang w:val="en-US"/>
          <w:rPrChange w:id="2090" w:author="Bruno dos Santos Rodrigues" w:date="2016-11-15T22:39:00Z">
            <w:rPr>
              <w:rFonts w:ascii="Arial" w:eastAsia="Arial" w:hAnsi="Arial" w:cs="Arial"/>
              <w:sz w:val="24"/>
              <w:szCs w:val="24"/>
              <w:highlight w:val="white"/>
              <w:lang w:val="en-US"/>
            </w:rPr>
          </w:rPrChange>
        </w:rPr>
        <w:t xml:space="preserve"> </w:t>
      </w:r>
      <w:proofErr w:type="spellStart"/>
      <w:r w:rsidRPr="00891873">
        <w:rPr>
          <w:rFonts w:ascii="Arial" w:eastAsia="Arial" w:hAnsi="Arial" w:cs="Arial"/>
          <w:color w:val="000000" w:themeColor="text1"/>
          <w:sz w:val="24"/>
          <w:szCs w:val="24"/>
          <w:highlight w:val="white"/>
          <w:lang w:val="en-US"/>
          <w:rPrChange w:id="2091" w:author="Bruno dos Santos Rodrigues" w:date="2016-11-15T22:39:00Z">
            <w:rPr>
              <w:rFonts w:ascii="Arial" w:eastAsia="Arial" w:hAnsi="Arial" w:cs="Arial"/>
              <w:sz w:val="24"/>
              <w:szCs w:val="24"/>
              <w:highlight w:val="white"/>
              <w:lang w:val="en-US"/>
            </w:rPr>
          </w:rPrChange>
        </w:rPr>
        <w:t>em</w:t>
      </w:r>
      <w:proofErr w:type="spellEnd"/>
      <w:r w:rsidRPr="00891873">
        <w:rPr>
          <w:rFonts w:ascii="Arial" w:eastAsia="Arial" w:hAnsi="Arial" w:cs="Arial"/>
          <w:color w:val="000000" w:themeColor="text1"/>
          <w:sz w:val="24"/>
          <w:szCs w:val="24"/>
          <w:highlight w:val="white"/>
          <w:lang w:val="en-US"/>
          <w:rPrChange w:id="2092" w:author="Bruno dos Santos Rodrigues" w:date="2016-11-15T22:39:00Z">
            <w:rPr>
              <w:rFonts w:ascii="Arial" w:eastAsia="Arial" w:hAnsi="Arial" w:cs="Arial"/>
              <w:sz w:val="24"/>
              <w:szCs w:val="24"/>
              <w:highlight w:val="white"/>
              <w:lang w:val="en-US"/>
            </w:rPr>
          </w:rPrChange>
        </w:rPr>
        <w:t>: 05 out. 2016.</w:t>
      </w:r>
    </w:p>
    <w:p w14:paraId="02E181E1" w14:textId="77777777" w:rsidR="00046625" w:rsidRPr="00891873" w:rsidRDefault="00EE55CF">
      <w:pPr>
        <w:rPr>
          <w:rFonts w:ascii="Arial" w:hAnsi="Arial" w:cs="Arial"/>
          <w:color w:val="000000" w:themeColor="text1"/>
          <w:sz w:val="24"/>
          <w:szCs w:val="24"/>
          <w:lang w:val="en-US"/>
          <w:rPrChange w:id="2093" w:author="Bruno dos Santos Rodrigues" w:date="2016-11-15T22:39:00Z">
            <w:rPr>
              <w:rFonts w:ascii="Arial" w:hAnsi="Arial" w:cs="Arial"/>
              <w:sz w:val="24"/>
              <w:szCs w:val="24"/>
              <w:lang w:val="en-US"/>
            </w:rPr>
          </w:rPrChange>
        </w:rPr>
      </w:pPr>
      <w:r w:rsidRPr="00891873">
        <w:rPr>
          <w:rFonts w:ascii="Arial" w:eastAsia="Arial" w:hAnsi="Arial" w:cs="Arial"/>
          <w:color w:val="000000" w:themeColor="text1"/>
          <w:sz w:val="24"/>
          <w:szCs w:val="24"/>
          <w:highlight w:val="white"/>
          <w:lang w:val="en-US"/>
          <w:rPrChange w:id="2094" w:author="Bruno dos Santos Rodrigues" w:date="2016-11-15T22:39:00Z">
            <w:rPr>
              <w:rFonts w:ascii="Arial" w:eastAsia="Arial" w:hAnsi="Arial" w:cs="Arial"/>
              <w:sz w:val="24"/>
              <w:szCs w:val="24"/>
              <w:highlight w:val="white"/>
              <w:lang w:val="en-US"/>
            </w:rPr>
          </w:rPrChange>
        </w:rPr>
        <w:t xml:space="preserve">MEYER, Paul. </w:t>
      </w:r>
      <w:r w:rsidRPr="00891873">
        <w:rPr>
          <w:rFonts w:ascii="Arial" w:eastAsia="Arial" w:hAnsi="Arial" w:cs="Arial"/>
          <w:b/>
          <w:color w:val="000000" w:themeColor="text1"/>
          <w:sz w:val="24"/>
          <w:szCs w:val="24"/>
          <w:highlight w:val="white"/>
          <w:lang w:val="en-US"/>
          <w:rPrChange w:id="2095" w:author="Bruno dos Santos Rodrigues" w:date="2016-11-15T22:39:00Z">
            <w:rPr>
              <w:rFonts w:ascii="Arial" w:eastAsia="Arial" w:hAnsi="Arial" w:cs="Arial"/>
              <w:b/>
              <w:sz w:val="24"/>
              <w:szCs w:val="24"/>
              <w:highlight w:val="white"/>
              <w:lang w:val="en-US"/>
            </w:rPr>
          </w:rPrChange>
        </w:rPr>
        <w:t>The Difference Between a Web Application and a Desktop Application.</w:t>
      </w:r>
      <w:r w:rsidRPr="00891873">
        <w:rPr>
          <w:rFonts w:ascii="Arial" w:eastAsia="Arial" w:hAnsi="Arial" w:cs="Arial"/>
          <w:color w:val="000000" w:themeColor="text1"/>
          <w:sz w:val="24"/>
          <w:szCs w:val="24"/>
          <w:highlight w:val="white"/>
          <w:lang w:val="en-US"/>
          <w:rPrChange w:id="2096" w:author="Bruno dos Santos Rodrigues" w:date="2016-11-15T22:39:00Z">
            <w:rPr>
              <w:rFonts w:ascii="Arial" w:eastAsia="Arial" w:hAnsi="Arial" w:cs="Arial"/>
              <w:sz w:val="24"/>
              <w:szCs w:val="24"/>
              <w:highlight w:val="white"/>
              <w:lang w:val="en-US"/>
            </w:rPr>
          </w:rPrChange>
        </w:rPr>
        <w:t xml:space="preserve">, 2011. </w:t>
      </w:r>
      <w:r w:rsidRPr="00891873">
        <w:rPr>
          <w:rFonts w:ascii="Arial" w:eastAsia="Arial" w:hAnsi="Arial" w:cs="Arial"/>
          <w:color w:val="000000" w:themeColor="text1"/>
          <w:sz w:val="24"/>
          <w:szCs w:val="24"/>
          <w:highlight w:val="white"/>
          <w:rPrChange w:id="2097" w:author="Bruno dos Santos Rodrigues" w:date="2016-11-15T22:39:00Z">
            <w:rPr>
              <w:rFonts w:ascii="Arial" w:eastAsia="Arial" w:hAnsi="Arial" w:cs="Arial"/>
              <w:sz w:val="24"/>
              <w:szCs w:val="24"/>
              <w:highlight w:val="white"/>
            </w:rPr>
          </w:rPrChange>
        </w:rPr>
        <w:t xml:space="preserve">Disponível em: </w:t>
      </w:r>
      <w:r w:rsidR="007B0066" w:rsidRPr="00891873">
        <w:rPr>
          <w:color w:val="000000" w:themeColor="text1"/>
          <w:rPrChange w:id="2098" w:author="Bruno dos Santos Rodrigues" w:date="2016-11-15T22:39:00Z">
            <w:rPr/>
          </w:rPrChange>
        </w:rPr>
        <w:fldChar w:fldCharType="begin"/>
      </w:r>
      <w:r w:rsidR="007B0066" w:rsidRPr="00891873">
        <w:rPr>
          <w:color w:val="000000" w:themeColor="text1"/>
          <w:rPrChange w:id="2099" w:author="Bruno dos Santos Rodrigues" w:date="2016-11-15T22:39:00Z">
            <w:rPr/>
          </w:rPrChange>
        </w:rPr>
        <w:instrText xml:space="preserve"> HYPERLINK "http://web-desktop-application.articles.r-tt.com/" \h </w:instrText>
      </w:r>
      <w:r w:rsidR="007B0066" w:rsidRPr="00891873">
        <w:rPr>
          <w:color w:val="000000" w:themeColor="text1"/>
          <w:rPrChange w:id="2100" w:author="Bruno dos Santos Rodrigues" w:date="2016-11-15T22:39:00Z">
            <w:rPr/>
          </w:rPrChange>
        </w:rPr>
        <w:fldChar w:fldCharType="separate"/>
      </w:r>
      <w:r w:rsidRPr="00891873">
        <w:rPr>
          <w:rFonts w:ascii="Arial" w:eastAsia="Arial" w:hAnsi="Arial" w:cs="Arial"/>
          <w:color w:val="000000" w:themeColor="text1"/>
          <w:sz w:val="24"/>
          <w:szCs w:val="24"/>
          <w:highlight w:val="white"/>
          <w:rPrChange w:id="2101" w:author="Bruno dos Santos Rodrigues" w:date="2016-11-15T22:39:00Z">
            <w:rPr>
              <w:rFonts w:ascii="Arial" w:eastAsia="Arial" w:hAnsi="Arial" w:cs="Arial"/>
              <w:sz w:val="24"/>
              <w:szCs w:val="24"/>
              <w:highlight w:val="white"/>
            </w:rPr>
          </w:rPrChange>
        </w:rPr>
        <w:t>http://web-desktop-application.articles.r-tt.com/</w:t>
      </w:r>
      <w:r w:rsidR="007B0066" w:rsidRPr="00891873">
        <w:rPr>
          <w:rFonts w:ascii="Arial" w:eastAsia="Arial" w:hAnsi="Arial" w:cs="Arial"/>
          <w:color w:val="000000" w:themeColor="text1"/>
          <w:sz w:val="24"/>
          <w:szCs w:val="24"/>
          <w:highlight w:val="white"/>
          <w:rPrChange w:id="2102" w:author="Bruno dos Santos Rodrigues" w:date="2016-11-15T22:39:00Z">
            <w:rPr>
              <w:rFonts w:ascii="Arial" w:eastAsia="Arial" w:hAnsi="Arial" w:cs="Arial"/>
              <w:sz w:val="24"/>
              <w:szCs w:val="24"/>
              <w:highlight w:val="white"/>
            </w:rPr>
          </w:rPrChange>
        </w:rPr>
        <w:fldChar w:fldCharType="end"/>
      </w:r>
      <w:r w:rsidRPr="00891873">
        <w:rPr>
          <w:rFonts w:ascii="Arial" w:eastAsia="Arial" w:hAnsi="Arial" w:cs="Arial"/>
          <w:color w:val="000000" w:themeColor="text1"/>
          <w:sz w:val="24"/>
          <w:szCs w:val="24"/>
          <w:highlight w:val="white"/>
          <w:rPrChange w:id="2103" w:author="Bruno dos Santos Rodrigues" w:date="2016-11-15T22:39:00Z">
            <w:rPr>
              <w:rFonts w:ascii="Arial" w:eastAsia="Arial" w:hAnsi="Arial" w:cs="Arial"/>
              <w:sz w:val="24"/>
              <w:szCs w:val="24"/>
              <w:highlight w:val="white"/>
            </w:rPr>
          </w:rPrChange>
        </w:rPr>
        <w:t xml:space="preserve">. </w:t>
      </w:r>
      <w:proofErr w:type="spellStart"/>
      <w:r w:rsidRPr="00891873">
        <w:rPr>
          <w:rFonts w:ascii="Arial" w:eastAsia="Arial" w:hAnsi="Arial" w:cs="Arial"/>
          <w:color w:val="000000" w:themeColor="text1"/>
          <w:sz w:val="24"/>
          <w:szCs w:val="24"/>
          <w:highlight w:val="white"/>
          <w:lang w:val="en-US"/>
          <w:rPrChange w:id="2104" w:author="Bruno dos Santos Rodrigues" w:date="2016-11-15T22:39:00Z">
            <w:rPr>
              <w:rFonts w:ascii="Arial" w:eastAsia="Arial" w:hAnsi="Arial" w:cs="Arial"/>
              <w:sz w:val="24"/>
              <w:szCs w:val="24"/>
              <w:highlight w:val="white"/>
              <w:lang w:val="en-US"/>
            </w:rPr>
          </w:rPrChange>
        </w:rPr>
        <w:t>Acesso</w:t>
      </w:r>
      <w:proofErr w:type="spellEnd"/>
      <w:r w:rsidRPr="00891873">
        <w:rPr>
          <w:rFonts w:ascii="Arial" w:eastAsia="Arial" w:hAnsi="Arial" w:cs="Arial"/>
          <w:color w:val="000000" w:themeColor="text1"/>
          <w:sz w:val="24"/>
          <w:szCs w:val="24"/>
          <w:highlight w:val="white"/>
          <w:lang w:val="en-US"/>
          <w:rPrChange w:id="2105" w:author="Bruno dos Santos Rodrigues" w:date="2016-11-15T22:39:00Z">
            <w:rPr>
              <w:rFonts w:ascii="Arial" w:eastAsia="Arial" w:hAnsi="Arial" w:cs="Arial"/>
              <w:sz w:val="24"/>
              <w:szCs w:val="24"/>
              <w:highlight w:val="white"/>
              <w:lang w:val="en-US"/>
            </w:rPr>
          </w:rPrChange>
        </w:rPr>
        <w:t xml:space="preserve"> </w:t>
      </w:r>
      <w:proofErr w:type="spellStart"/>
      <w:r w:rsidRPr="00891873">
        <w:rPr>
          <w:rFonts w:ascii="Arial" w:eastAsia="Arial" w:hAnsi="Arial" w:cs="Arial"/>
          <w:color w:val="000000" w:themeColor="text1"/>
          <w:sz w:val="24"/>
          <w:szCs w:val="24"/>
          <w:highlight w:val="white"/>
          <w:lang w:val="en-US"/>
          <w:rPrChange w:id="2106" w:author="Bruno dos Santos Rodrigues" w:date="2016-11-15T22:39:00Z">
            <w:rPr>
              <w:rFonts w:ascii="Arial" w:eastAsia="Arial" w:hAnsi="Arial" w:cs="Arial"/>
              <w:sz w:val="24"/>
              <w:szCs w:val="24"/>
              <w:highlight w:val="white"/>
              <w:lang w:val="en-US"/>
            </w:rPr>
          </w:rPrChange>
        </w:rPr>
        <w:t>em</w:t>
      </w:r>
      <w:proofErr w:type="spellEnd"/>
      <w:r w:rsidRPr="00891873">
        <w:rPr>
          <w:rFonts w:ascii="Arial" w:eastAsia="Arial" w:hAnsi="Arial" w:cs="Arial"/>
          <w:color w:val="000000" w:themeColor="text1"/>
          <w:sz w:val="24"/>
          <w:szCs w:val="24"/>
          <w:highlight w:val="white"/>
          <w:lang w:val="en-US"/>
          <w:rPrChange w:id="2107" w:author="Bruno dos Santos Rodrigues" w:date="2016-11-15T22:39:00Z">
            <w:rPr>
              <w:rFonts w:ascii="Arial" w:eastAsia="Arial" w:hAnsi="Arial" w:cs="Arial"/>
              <w:sz w:val="24"/>
              <w:szCs w:val="24"/>
              <w:highlight w:val="white"/>
              <w:lang w:val="en-US"/>
            </w:rPr>
          </w:rPrChange>
        </w:rPr>
        <w:t>: 05 out. 2016.</w:t>
      </w:r>
    </w:p>
    <w:p w14:paraId="20404F69" w14:textId="77777777" w:rsidR="00046625" w:rsidRPr="00891873" w:rsidRDefault="00EE55CF">
      <w:pPr>
        <w:rPr>
          <w:rFonts w:ascii="Arial" w:hAnsi="Arial" w:cs="Arial"/>
          <w:color w:val="000000" w:themeColor="text1"/>
          <w:sz w:val="24"/>
          <w:szCs w:val="24"/>
          <w:rPrChange w:id="2108"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lang w:val="en-US"/>
          <w:rPrChange w:id="2109" w:author="Bruno dos Santos Rodrigues" w:date="2016-11-15T22:39:00Z">
            <w:rPr>
              <w:rFonts w:ascii="Arial" w:eastAsia="Arial" w:hAnsi="Arial" w:cs="Arial"/>
              <w:sz w:val="24"/>
              <w:szCs w:val="24"/>
              <w:highlight w:val="white"/>
              <w:lang w:val="en-US"/>
            </w:rPr>
          </w:rPrChange>
        </w:rPr>
        <w:t xml:space="preserve">BYCHKOV, </w:t>
      </w:r>
      <w:proofErr w:type="spellStart"/>
      <w:r w:rsidRPr="00891873">
        <w:rPr>
          <w:rFonts w:ascii="Arial" w:eastAsia="Arial" w:hAnsi="Arial" w:cs="Arial"/>
          <w:color w:val="000000" w:themeColor="text1"/>
          <w:sz w:val="24"/>
          <w:szCs w:val="24"/>
          <w:highlight w:val="white"/>
          <w:lang w:val="en-US"/>
          <w:rPrChange w:id="2110" w:author="Bruno dos Santos Rodrigues" w:date="2016-11-15T22:39:00Z">
            <w:rPr>
              <w:rFonts w:ascii="Arial" w:eastAsia="Arial" w:hAnsi="Arial" w:cs="Arial"/>
              <w:sz w:val="24"/>
              <w:szCs w:val="24"/>
              <w:highlight w:val="white"/>
              <w:lang w:val="en-US"/>
            </w:rPr>
          </w:rPrChange>
        </w:rPr>
        <w:t>Dmitriy</w:t>
      </w:r>
      <w:proofErr w:type="spellEnd"/>
      <w:r w:rsidRPr="00891873">
        <w:rPr>
          <w:rFonts w:ascii="Arial" w:eastAsia="Arial" w:hAnsi="Arial" w:cs="Arial"/>
          <w:color w:val="000000" w:themeColor="text1"/>
          <w:sz w:val="24"/>
          <w:szCs w:val="24"/>
          <w:highlight w:val="white"/>
          <w:lang w:val="en-US"/>
          <w:rPrChange w:id="2111" w:author="Bruno dos Santos Rodrigues" w:date="2016-11-15T22:39:00Z">
            <w:rPr>
              <w:rFonts w:ascii="Arial" w:eastAsia="Arial" w:hAnsi="Arial" w:cs="Arial"/>
              <w:sz w:val="24"/>
              <w:szCs w:val="24"/>
              <w:highlight w:val="white"/>
              <w:lang w:val="en-US"/>
            </w:rPr>
          </w:rPrChange>
        </w:rPr>
        <w:t xml:space="preserve">. </w:t>
      </w:r>
      <w:r w:rsidRPr="00891873">
        <w:rPr>
          <w:rFonts w:ascii="Arial" w:eastAsia="Arial" w:hAnsi="Arial" w:cs="Arial"/>
          <w:b/>
          <w:color w:val="000000" w:themeColor="text1"/>
          <w:sz w:val="24"/>
          <w:szCs w:val="24"/>
          <w:highlight w:val="white"/>
          <w:lang w:val="en-US"/>
          <w:rPrChange w:id="2112" w:author="Bruno dos Santos Rodrigues" w:date="2016-11-15T22:39:00Z">
            <w:rPr>
              <w:rFonts w:ascii="Arial" w:eastAsia="Arial" w:hAnsi="Arial" w:cs="Arial"/>
              <w:b/>
              <w:sz w:val="24"/>
              <w:szCs w:val="24"/>
              <w:highlight w:val="white"/>
              <w:lang w:val="en-US"/>
            </w:rPr>
          </w:rPrChange>
        </w:rPr>
        <w:t>Desktop vs. Web Applications: A Deeper Look and Comparison</w:t>
      </w:r>
      <w:r w:rsidRPr="00891873">
        <w:rPr>
          <w:rFonts w:ascii="Arial" w:eastAsia="Arial" w:hAnsi="Arial" w:cs="Arial"/>
          <w:color w:val="000000" w:themeColor="text1"/>
          <w:sz w:val="24"/>
          <w:szCs w:val="24"/>
          <w:highlight w:val="white"/>
          <w:lang w:val="en-US"/>
          <w:rPrChange w:id="2113" w:author="Bruno dos Santos Rodrigues" w:date="2016-11-15T22:39:00Z">
            <w:rPr>
              <w:rFonts w:ascii="Arial" w:eastAsia="Arial" w:hAnsi="Arial" w:cs="Arial"/>
              <w:sz w:val="24"/>
              <w:szCs w:val="24"/>
              <w:highlight w:val="white"/>
              <w:lang w:val="en-US"/>
            </w:rPr>
          </w:rPrChange>
        </w:rPr>
        <w:t xml:space="preserve">., 2013. </w:t>
      </w:r>
      <w:r w:rsidRPr="00891873">
        <w:rPr>
          <w:rFonts w:ascii="Arial" w:eastAsia="Arial" w:hAnsi="Arial" w:cs="Arial"/>
          <w:color w:val="000000" w:themeColor="text1"/>
          <w:sz w:val="24"/>
          <w:szCs w:val="24"/>
          <w:highlight w:val="white"/>
          <w:rPrChange w:id="2114" w:author="Bruno dos Santos Rodrigues" w:date="2016-11-15T22:39:00Z">
            <w:rPr>
              <w:rFonts w:ascii="Arial" w:eastAsia="Arial" w:hAnsi="Arial" w:cs="Arial"/>
              <w:sz w:val="24"/>
              <w:szCs w:val="24"/>
              <w:highlight w:val="white"/>
            </w:rPr>
          </w:rPrChange>
        </w:rPr>
        <w:t>Disponível em &lt;http://www.seguetech.com/desktop-vs-web-applications-a-deeper-look-and-comparison/</w:t>
      </w:r>
      <w:proofErr w:type="gramStart"/>
      <w:r w:rsidRPr="00891873">
        <w:rPr>
          <w:rFonts w:ascii="Arial" w:eastAsia="Arial" w:hAnsi="Arial" w:cs="Arial"/>
          <w:color w:val="000000" w:themeColor="text1"/>
          <w:sz w:val="24"/>
          <w:szCs w:val="24"/>
          <w:highlight w:val="white"/>
          <w:rPrChange w:id="2115" w:author="Bruno dos Santos Rodrigues" w:date="2016-11-15T22:39:00Z">
            <w:rPr>
              <w:rFonts w:ascii="Arial" w:eastAsia="Arial" w:hAnsi="Arial" w:cs="Arial"/>
              <w:sz w:val="24"/>
              <w:szCs w:val="24"/>
              <w:highlight w:val="white"/>
            </w:rPr>
          </w:rPrChange>
        </w:rPr>
        <w:t>&gt; .</w:t>
      </w:r>
      <w:proofErr w:type="gramEnd"/>
      <w:r w:rsidRPr="00891873">
        <w:rPr>
          <w:rFonts w:ascii="Arial" w:eastAsia="Arial" w:hAnsi="Arial" w:cs="Arial"/>
          <w:color w:val="000000" w:themeColor="text1"/>
          <w:sz w:val="24"/>
          <w:szCs w:val="24"/>
          <w:highlight w:val="white"/>
          <w:rPrChange w:id="2116" w:author="Bruno dos Santos Rodrigues" w:date="2016-11-15T22:39:00Z">
            <w:rPr>
              <w:rFonts w:ascii="Arial" w:eastAsia="Arial" w:hAnsi="Arial" w:cs="Arial"/>
              <w:sz w:val="24"/>
              <w:szCs w:val="24"/>
              <w:highlight w:val="white"/>
            </w:rPr>
          </w:rPrChange>
        </w:rPr>
        <w:t xml:space="preserve"> Acesso em: 05 out. 2016.</w:t>
      </w:r>
    </w:p>
    <w:p w14:paraId="5E332B3D" w14:textId="77777777" w:rsidR="00046625" w:rsidRPr="00891873" w:rsidRDefault="00EE55CF">
      <w:pPr>
        <w:rPr>
          <w:rFonts w:ascii="Arial" w:hAnsi="Arial" w:cs="Arial"/>
          <w:color w:val="000000" w:themeColor="text1"/>
          <w:sz w:val="24"/>
          <w:szCs w:val="24"/>
          <w:rPrChange w:id="211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118" w:author="Bruno dos Santos Rodrigues" w:date="2016-11-15T22:39:00Z">
            <w:rPr>
              <w:rFonts w:ascii="Arial" w:eastAsia="Arial" w:hAnsi="Arial" w:cs="Arial"/>
              <w:sz w:val="24"/>
              <w:szCs w:val="24"/>
              <w:highlight w:val="white"/>
            </w:rPr>
          </w:rPrChange>
        </w:rPr>
        <w:t xml:space="preserve">CAMPISTA, Miguel Elias Mitre. </w:t>
      </w:r>
      <w:r w:rsidRPr="00891873">
        <w:rPr>
          <w:rFonts w:ascii="Arial" w:eastAsia="Arial" w:hAnsi="Arial" w:cs="Arial"/>
          <w:b/>
          <w:color w:val="000000" w:themeColor="text1"/>
          <w:sz w:val="24"/>
          <w:szCs w:val="24"/>
          <w:highlight w:val="white"/>
          <w:rPrChange w:id="2119" w:author="Bruno dos Santos Rodrigues" w:date="2016-11-15T22:39:00Z">
            <w:rPr>
              <w:rFonts w:ascii="Arial" w:eastAsia="Arial" w:hAnsi="Arial" w:cs="Arial"/>
              <w:b/>
              <w:sz w:val="24"/>
              <w:szCs w:val="24"/>
              <w:highlight w:val="white"/>
            </w:rPr>
          </w:rPrChange>
        </w:rPr>
        <w:t>Linguagens de Programação</w:t>
      </w:r>
      <w:r w:rsidRPr="00891873">
        <w:rPr>
          <w:rFonts w:ascii="Arial" w:eastAsia="Arial" w:hAnsi="Arial" w:cs="Arial"/>
          <w:color w:val="000000" w:themeColor="text1"/>
          <w:sz w:val="24"/>
          <w:szCs w:val="24"/>
          <w:highlight w:val="white"/>
          <w:rPrChange w:id="2120" w:author="Bruno dos Santos Rodrigues" w:date="2016-11-15T22:39:00Z">
            <w:rPr>
              <w:rFonts w:ascii="Arial" w:eastAsia="Arial" w:hAnsi="Arial" w:cs="Arial"/>
              <w:sz w:val="24"/>
              <w:szCs w:val="24"/>
              <w:highlight w:val="white"/>
            </w:rPr>
          </w:rPrChange>
        </w:rPr>
        <w:t>., 2016. Disponível em &lt;</w:t>
      </w:r>
      <w:r w:rsidR="007B0066" w:rsidRPr="00891873">
        <w:rPr>
          <w:color w:val="000000" w:themeColor="text1"/>
          <w:rPrChange w:id="2121" w:author="Bruno dos Santos Rodrigues" w:date="2016-11-15T22:39:00Z">
            <w:rPr/>
          </w:rPrChange>
        </w:rPr>
        <w:fldChar w:fldCharType="begin"/>
      </w:r>
      <w:r w:rsidR="007B0066" w:rsidRPr="00891873">
        <w:rPr>
          <w:color w:val="000000" w:themeColor="text1"/>
          <w:rPrChange w:id="2122" w:author="Bruno dos Santos Rodrigues" w:date="2016-11-15T22:39:00Z">
            <w:rPr/>
          </w:rPrChange>
        </w:rPr>
        <w:instrText xml:space="preserve"> HYPERLINK "http://www.gta.ufrj.br/~miguel/docs/lingprog/qt-f6.pdf" \h </w:instrText>
      </w:r>
      <w:r w:rsidR="007B0066" w:rsidRPr="00891873">
        <w:rPr>
          <w:color w:val="000000" w:themeColor="text1"/>
          <w:rPrChange w:id="2123" w:author="Bruno dos Santos Rodrigues" w:date="2016-11-15T22:39:00Z">
            <w:rPr/>
          </w:rPrChange>
        </w:rPr>
        <w:fldChar w:fldCharType="separate"/>
      </w:r>
      <w:r w:rsidRPr="00891873">
        <w:rPr>
          <w:rFonts w:ascii="Arial" w:eastAsia="Arial" w:hAnsi="Arial" w:cs="Arial"/>
          <w:color w:val="000000" w:themeColor="text1"/>
          <w:sz w:val="24"/>
          <w:szCs w:val="24"/>
          <w:highlight w:val="white"/>
          <w:rPrChange w:id="2124" w:author="Bruno dos Santos Rodrigues" w:date="2016-11-15T22:39:00Z">
            <w:rPr>
              <w:rFonts w:ascii="Arial" w:eastAsia="Arial" w:hAnsi="Arial" w:cs="Arial"/>
              <w:sz w:val="24"/>
              <w:szCs w:val="24"/>
              <w:highlight w:val="white"/>
            </w:rPr>
          </w:rPrChange>
        </w:rPr>
        <w:t>http://www.gta.ufrj.br/~miguel/docs/lingprog/qt-f6.pdf</w:t>
      </w:r>
      <w:r w:rsidR="007B0066" w:rsidRPr="00891873">
        <w:rPr>
          <w:rFonts w:ascii="Arial" w:eastAsia="Arial" w:hAnsi="Arial" w:cs="Arial"/>
          <w:color w:val="000000" w:themeColor="text1"/>
          <w:sz w:val="24"/>
          <w:szCs w:val="24"/>
          <w:highlight w:val="white"/>
          <w:rPrChange w:id="2125" w:author="Bruno dos Santos Rodrigues" w:date="2016-11-15T22:39:00Z">
            <w:rPr>
              <w:rFonts w:ascii="Arial" w:eastAsia="Arial" w:hAnsi="Arial" w:cs="Arial"/>
              <w:sz w:val="24"/>
              <w:szCs w:val="24"/>
              <w:highlight w:val="white"/>
            </w:rPr>
          </w:rPrChange>
        </w:rPr>
        <w:fldChar w:fldCharType="end"/>
      </w:r>
      <w:r w:rsidRPr="00891873">
        <w:rPr>
          <w:rFonts w:ascii="Arial" w:eastAsia="Arial" w:hAnsi="Arial" w:cs="Arial"/>
          <w:color w:val="000000" w:themeColor="text1"/>
          <w:sz w:val="24"/>
          <w:szCs w:val="24"/>
          <w:highlight w:val="white"/>
          <w:rPrChange w:id="2126" w:author="Bruno dos Santos Rodrigues" w:date="2016-11-15T22:39:00Z">
            <w:rPr>
              <w:rFonts w:ascii="Arial" w:eastAsia="Arial" w:hAnsi="Arial" w:cs="Arial"/>
              <w:sz w:val="24"/>
              <w:szCs w:val="24"/>
              <w:highlight w:val="white"/>
            </w:rPr>
          </w:rPrChange>
        </w:rPr>
        <w:t>&gt;. Acesso em: 05 out. 2016.</w:t>
      </w:r>
    </w:p>
    <w:p w14:paraId="6C0EA790" w14:textId="77777777" w:rsidR="00046625" w:rsidRPr="00891873" w:rsidRDefault="007B0066">
      <w:pPr>
        <w:rPr>
          <w:rFonts w:ascii="Arial" w:hAnsi="Arial" w:cs="Arial"/>
          <w:color w:val="000000" w:themeColor="text1"/>
          <w:sz w:val="24"/>
          <w:szCs w:val="24"/>
          <w:rPrChange w:id="2127" w:author="Bruno dos Santos Rodrigues" w:date="2016-11-15T22:39:00Z">
            <w:rPr>
              <w:rFonts w:ascii="Arial" w:hAnsi="Arial" w:cs="Arial"/>
              <w:sz w:val="24"/>
              <w:szCs w:val="24"/>
            </w:rPr>
          </w:rPrChange>
        </w:rPr>
      </w:pPr>
      <w:r w:rsidRPr="00891873">
        <w:rPr>
          <w:color w:val="000000" w:themeColor="text1"/>
          <w:rPrChange w:id="2128" w:author="Bruno dos Santos Rodrigues" w:date="2016-11-15T22:39:00Z">
            <w:rPr/>
          </w:rPrChange>
        </w:rPr>
        <w:fldChar w:fldCharType="begin"/>
      </w:r>
      <w:r w:rsidRPr="00891873">
        <w:rPr>
          <w:color w:val="000000" w:themeColor="text1"/>
          <w:rPrChange w:id="2129" w:author="Bruno dos Santos Rodrigues" w:date="2016-11-15T22:39:00Z">
            <w:rPr/>
          </w:rPrChange>
        </w:rPr>
        <w:instrText xml:space="preserve"> HYPERLINK "https://github.com/jryannel" \h </w:instrText>
      </w:r>
      <w:r w:rsidRPr="00891873">
        <w:rPr>
          <w:color w:val="000000" w:themeColor="text1"/>
          <w:rPrChange w:id="2130" w:author="Bruno dos Santos Rodrigues" w:date="2016-11-15T22:39:00Z">
            <w:rPr/>
          </w:rPrChange>
        </w:rPr>
        <w:fldChar w:fldCharType="separate"/>
      </w:r>
      <w:r w:rsidR="00EE55CF" w:rsidRPr="00891873">
        <w:rPr>
          <w:rFonts w:ascii="Arial" w:eastAsia="Arial" w:hAnsi="Arial" w:cs="Arial"/>
          <w:color w:val="000000" w:themeColor="text1"/>
          <w:sz w:val="24"/>
          <w:szCs w:val="24"/>
          <w:highlight w:val="white"/>
          <w:rPrChange w:id="2131" w:author="Bruno dos Santos Rodrigues" w:date="2016-11-15T22:39:00Z">
            <w:rPr>
              <w:rFonts w:ascii="Arial" w:eastAsia="Arial" w:hAnsi="Arial" w:cs="Arial"/>
              <w:sz w:val="24"/>
              <w:szCs w:val="24"/>
              <w:highlight w:val="white"/>
            </w:rPr>
          </w:rPrChange>
        </w:rPr>
        <w:t>jryannel</w:t>
      </w:r>
      <w:r w:rsidRPr="00891873">
        <w:rPr>
          <w:rFonts w:ascii="Arial" w:eastAsia="Arial" w:hAnsi="Arial" w:cs="Arial"/>
          <w:color w:val="000000" w:themeColor="text1"/>
          <w:sz w:val="24"/>
          <w:szCs w:val="24"/>
          <w:highlight w:val="white"/>
          <w:rPrChange w:id="2132" w:author="Bruno dos Santos Rodrigues" w:date="2016-11-15T22:39:00Z">
            <w:rPr>
              <w:rFonts w:ascii="Arial" w:eastAsia="Arial" w:hAnsi="Arial" w:cs="Arial"/>
              <w:sz w:val="24"/>
              <w:szCs w:val="24"/>
              <w:highlight w:val="white"/>
            </w:rPr>
          </w:rPrChange>
        </w:rPr>
        <w:fldChar w:fldCharType="end"/>
      </w:r>
      <w:r w:rsidR="00EE55CF" w:rsidRPr="00891873">
        <w:rPr>
          <w:rFonts w:ascii="Arial" w:eastAsia="Arial" w:hAnsi="Arial" w:cs="Arial"/>
          <w:color w:val="000000" w:themeColor="text1"/>
          <w:sz w:val="24"/>
          <w:szCs w:val="24"/>
          <w:highlight w:val="white"/>
          <w:rPrChange w:id="2133" w:author="Bruno dos Santos Rodrigues" w:date="2016-11-15T22:39:00Z">
            <w:rPr>
              <w:rFonts w:ascii="Arial" w:eastAsia="Arial" w:hAnsi="Arial" w:cs="Arial"/>
              <w:sz w:val="24"/>
              <w:szCs w:val="24"/>
              <w:highlight w:val="white"/>
            </w:rPr>
          </w:rPrChange>
        </w:rPr>
        <w:t>, </w:t>
      </w:r>
      <w:r w:rsidRPr="00891873">
        <w:rPr>
          <w:color w:val="000000" w:themeColor="text1"/>
          <w:rPrChange w:id="2134" w:author="Bruno dos Santos Rodrigues" w:date="2016-11-15T22:39:00Z">
            <w:rPr/>
          </w:rPrChange>
        </w:rPr>
        <w:fldChar w:fldCharType="begin"/>
      </w:r>
      <w:r w:rsidRPr="00891873">
        <w:rPr>
          <w:color w:val="000000" w:themeColor="text1"/>
          <w:rPrChange w:id="2135" w:author="Bruno dos Santos Rodrigues" w:date="2016-11-15T22:39:00Z">
            <w:rPr/>
          </w:rPrChange>
        </w:rPr>
        <w:instrText xml:space="preserve"> HYPERLINK "https://github.com/micdoug" \h </w:instrText>
      </w:r>
      <w:r w:rsidRPr="00891873">
        <w:rPr>
          <w:color w:val="000000" w:themeColor="text1"/>
          <w:rPrChange w:id="2136" w:author="Bruno dos Santos Rodrigues" w:date="2016-11-15T22:39:00Z">
            <w:rPr/>
          </w:rPrChange>
        </w:rPr>
        <w:fldChar w:fldCharType="separate"/>
      </w:r>
      <w:r w:rsidR="00EE55CF" w:rsidRPr="00891873">
        <w:rPr>
          <w:rFonts w:ascii="Arial" w:eastAsia="Arial" w:hAnsi="Arial" w:cs="Arial"/>
          <w:color w:val="000000" w:themeColor="text1"/>
          <w:sz w:val="24"/>
          <w:szCs w:val="24"/>
          <w:highlight w:val="white"/>
          <w:rPrChange w:id="2137" w:author="Bruno dos Santos Rodrigues" w:date="2016-11-15T22:39:00Z">
            <w:rPr>
              <w:rFonts w:ascii="Arial" w:eastAsia="Arial" w:hAnsi="Arial" w:cs="Arial"/>
              <w:sz w:val="24"/>
              <w:szCs w:val="24"/>
              <w:highlight w:val="white"/>
            </w:rPr>
          </w:rPrChange>
        </w:rPr>
        <w:t>micdoug</w:t>
      </w:r>
      <w:r w:rsidRPr="00891873">
        <w:rPr>
          <w:rFonts w:ascii="Arial" w:eastAsia="Arial" w:hAnsi="Arial" w:cs="Arial"/>
          <w:color w:val="000000" w:themeColor="text1"/>
          <w:sz w:val="24"/>
          <w:szCs w:val="24"/>
          <w:highlight w:val="white"/>
          <w:rPrChange w:id="2138" w:author="Bruno dos Santos Rodrigues" w:date="2016-11-15T22:39:00Z">
            <w:rPr>
              <w:rFonts w:ascii="Arial" w:eastAsia="Arial" w:hAnsi="Arial" w:cs="Arial"/>
              <w:sz w:val="24"/>
              <w:szCs w:val="24"/>
              <w:highlight w:val="white"/>
            </w:rPr>
          </w:rPrChange>
        </w:rPr>
        <w:fldChar w:fldCharType="end"/>
      </w:r>
      <w:r w:rsidR="00EE55CF" w:rsidRPr="00891873">
        <w:rPr>
          <w:rFonts w:ascii="Arial" w:eastAsia="Arial" w:hAnsi="Arial" w:cs="Arial"/>
          <w:color w:val="000000" w:themeColor="text1"/>
          <w:sz w:val="24"/>
          <w:szCs w:val="24"/>
          <w:highlight w:val="white"/>
          <w:rPrChange w:id="2139" w:author="Bruno dos Santos Rodrigues" w:date="2016-11-15T22:39:00Z">
            <w:rPr>
              <w:rFonts w:ascii="Arial" w:eastAsia="Arial" w:hAnsi="Arial" w:cs="Arial"/>
              <w:sz w:val="24"/>
              <w:szCs w:val="24"/>
              <w:highlight w:val="white"/>
            </w:rPr>
          </w:rPrChange>
        </w:rPr>
        <w:t xml:space="preserve">. </w:t>
      </w:r>
      <w:proofErr w:type="spellStart"/>
      <w:r w:rsidR="00EE55CF" w:rsidRPr="00891873">
        <w:rPr>
          <w:rFonts w:ascii="Arial" w:eastAsia="Arial" w:hAnsi="Arial" w:cs="Arial"/>
          <w:b/>
          <w:color w:val="000000" w:themeColor="text1"/>
          <w:sz w:val="24"/>
          <w:szCs w:val="24"/>
          <w:highlight w:val="white"/>
          <w:rPrChange w:id="2140" w:author="Bruno dos Santos Rodrigues" w:date="2016-11-15T22:39:00Z">
            <w:rPr>
              <w:rFonts w:ascii="Arial" w:eastAsia="Arial" w:hAnsi="Arial" w:cs="Arial"/>
              <w:b/>
              <w:sz w:val="24"/>
              <w:szCs w:val="24"/>
              <w:highlight w:val="white"/>
            </w:rPr>
          </w:rPrChange>
        </w:rPr>
        <w:t>QmlBook</w:t>
      </w:r>
      <w:proofErr w:type="spellEnd"/>
      <w:r w:rsidR="00EE55CF" w:rsidRPr="00891873">
        <w:rPr>
          <w:rFonts w:ascii="Arial" w:eastAsia="Arial" w:hAnsi="Arial" w:cs="Arial"/>
          <w:b/>
          <w:color w:val="000000" w:themeColor="text1"/>
          <w:sz w:val="24"/>
          <w:szCs w:val="24"/>
          <w:highlight w:val="white"/>
          <w:rPrChange w:id="2141" w:author="Bruno dos Santos Rodrigues" w:date="2016-11-15T22:39:00Z">
            <w:rPr>
              <w:rFonts w:ascii="Arial" w:eastAsia="Arial" w:hAnsi="Arial" w:cs="Arial"/>
              <w:b/>
              <w:sz w:val="24"/>
              <w:szCs w:val="24"/>
              <w:highlight w:val="white"/>
            </w:rPr>
          </w:rPrChange>
        </w:rPr>
        <w:t>: Conheça o framework Qt 5</w:t>
      </w:r>
      <w:r w:rsidR="00EE55CF" w:rsidRPr="00891873">
        <w:rPr>
          <w:rFonts w:ascii="Arial" w:eastAsia="Arial" w:hAnsi="Arial" w:cs="Arial"/>
          <w:color w:val="000000" w:themeColor="text1"/>
          <w:sz w:val="24"/>
          <w:szCs w:val="24"/>
          <w:highlight w:val="white"/>
          <w:rPrChange w:id="2142" w:author="Bruno dos Santos Rodrigues" w:date="2016-11-15T22:39:00Z">
            <w:rPr>
              <w:rFonts w:ascii="Arial" w:eastAsia="Arial" w:hAnsi="Arial" w:cs="Arial"/>
              <w:sz w:val="24"/>
              <w:szCs w:val="24"/>
              <w:highlight w:val="white"/>
            </w:rPr>
          </w:rPrChange>
        </w:rPr>
        <w:t>., 2016. Disponível em &lt;</w:t>
      </w:r>
      <w:r w:rsidRPr="00891873">
        <w:rPr>
          <w:color w:val="000000" w:themeColor="text1"/>
          <w:rPrChange w:id="2143" w:author="Bruno dos Santos Rodrigues" w:date="2016-11-15T22:39:00Z">
            <w:rPr/>
          </w:rPrChange>
        </w:rPr>
        <w:fldChar w:fldCharType="begin"/>
      </w:r>
      <w:r w:rsidRPr="00891873">
        <w:rPr>
          <w:color w:val="000000" w:themeColor="text1"/>
          <w:rPrChange w:id="2144" w:author="Bruno dos Santos Rodrigues" w:date="2016-11-15T22:39:00Z">
            <w:rPr/>
          </w:rPrChange>
        </w:rPr>
        <w:instrText xml:space="preserve"> HYPERLINK "http://qmlbook.github.io/pt/ch01/index.html" \h </w:instrText>
      </w:r>
      <w:r w:rsidRPr="00891873">
        <w:rPr>
          <w:color w:val="000000" w:themeColor="text1"/>
          <w:rPrChange w:id="2145" w:author="Bruno dos Santos Rodrigues" w:date="2016-11-15T22:39:00Z">
            <w:rPr/>
          </w:rPrChange>
        </w:rPr>
        <w:fldChar w:fldCharType="separate"/>
      </w:r>
      <w:r w:rsidR="00EE55CF" w:rsidRPr="00891873">
        <w:rPr>
          <w:rFonts w:ascii="Arial" w:eastAsia="Arial" w:hAnsi="Arial" w:cs="Arial"/>
          <w:color w:val="000000" w:themeColor="text1"/>
          <w:sz w:val="24"/>
          <w:szCs w:val="24"/>
          <w:highlight w:val="white"/>
          <w:rPrChange w:id="2146" w:author="Bruno dos Santos Rodrigues" w:date="2016-11-15T22:39:00Z">
            <w:rPr>
              <w:rFonts w:ascii="Arial" w:eastAsia="Arial" w:hAnsi="Arial" w:cs="Arial"/>
              <w:sz w:val="24"/>
              <w:szCs w:val="24"/>
              <w:highlight w:val="white"/>
            </w:rPr>
          </w:rPrChange>
        </w:rPr>
        <w:t>http://qmlbook.github.io/pt/ch01/index.html</w:t>
      </w:r>
      <w:r w:rsidRPr="00891873">
        <w:rPr>
          <w:rFonts w:ascii="Arial" w:eastAsia="Arial" w:hAnsi="Arial" w:cs="Arial"/>
          <w:color w:val="000000" w:themeColor="text1"/>
          <w:sz w:val="24"/>
          <w:szCs w:val="24"/>
          <w:highlight w:val="white"/>
          <w:rPrChange w:id="2147" w:author="Bruno dos Santos Rodrigues" w:date="2016-11-15T22:39:00Z">
            <w:rPr>
              <w:rFonts w:ascii="Arial" w:eastAsia="Arial" w:hAnsi="Arial" w:cs="Arial"/>
              <w:sz w:val="24"/>
              <w:szCs w:val="24"/>
              <w:highlight w:val="white"/>
            </w:rPr>
          </w:rPrChange>
        </w:rPr>
        <w:fldChar w:fldCharType="end"/>
      </w:r>
      <w:r w:rsidR="00EE55CF" w:rsidRPr="00891873">
        <w:rPr>
          <w:rFonts w:ascii="Arial" w:eastAsia="Arial" w:hAnsi="Arial" w:cs="Arial"/>
          <w:color w:val="000000" w:themeColor="text1"/>
          <w:sz w:val="24"/>
          <w:szCs w:val="24"/>
          <w:highlight w:val="white"/>
          <w:rPrChange w:id="2148" w:author="Bruno dos Santos Rodrigues" w:date="2016-11-15T22:39:00Z">
            <w:rPr>
              <w:rFonts w:ascii="Arial" w:eastAsia="Arial" w:hAnsi="Arial" w:cs="Arial"/>
              <w:sz w:val="24"/>
              <w:szCs w:val="24"/>
              <w:highlight w:val="white"/>
            </w:rPr>
          </w:rPrChange>
        </w:rPr>
        <w:t>&gt;. Acesso em 05 out. 2016.</w:t>
      </w:r>
    </w:p>
    <w:p w14:paraId="093F2871" w14:textId="77777777" w:rsidR="00046625" w:rsidRPr="00891873" w:rsidRDefault="00EE55CF">
      <w:pPr>
        <w:rPr>
          <w:rFonts w:ascii="Arial" w:hAnsi="Arial" w:cs="Arial"/>
          <w:color w:val="000000" w:themeColor="text1"/>
          <w:sz w:val="24"/>
          <w:szCs w:val="24"/>
          <w:rPrChange w:id="2149"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150" w:author="Bruno dos Santos Rodrigues" w:date="2016-11-15T22:39:00Z">
            <w:rPr>
              <w:rFonts w:ascii="Arial" w:eastAsia="Arial" w:hAnsi="Arial" w:cs="Arial"/>
              <w:sz w:val="24"/>
              <w:szCs w:val="24"/>
              <w:highlight w:val="white"/>
            </w:rPr>
          </w:rPrChange>
        </w:rPr>
        <w:t xml:space="preserve">POZZEBON, Rafaela. </w:t>
      </w:r>
      <w:r w:rsidRPr="00891873">
        <w:rPr>
          <w:rFonts w:ascii="Arial" w:eastAsia="Arial" w:hAnsi="Arial" w:cs="Arial"/>
          <w:b/>
          <w:color w:val="000000" w:themeColor="text1"/>
          <w:sz w:val="24"/>
          <w:szCs w:val="24"/>
          <w:highlight w:val="white"/>
          <w:rPrChange w:id="2151" w:author="Bruno dos Santos Rodrigues" w:date="2016-11-15T22:39:00Z">
            <w:rPr>
              <w:rFonts w:ascii="Arial" w:eastAsia="Arial" w:hAnsi="Arial" w:cs="Arial"/>
              <w:b/>
              <w:sz w:val="24"/>
              <w:szCs w:val="24"/>
              <w:highlight w:val="white"/>
            </w:rPr>
          </w:rPrChange>
        </w:rPr>
        <w:t xml:space="preserve">O que </w:t>
      </w:r>
      <w:proofErr w:type="gramStart"/>
      <w:r w:rsidRPr="00891873">
        <w:rPr>
          <w:rFonts w:ascii="Arial" w:eastAsia="Arial" w:hAnsi="Arial" w:cs="Arial"/>
          <w:b/>
          <w:color w:val="000000" w:themeColor="text1"/>
          <w:sz w:val="24"/>
          <w:szCs w:val="24"/>
          <w:highlight w:val="white"/>
          <w:rPrChange w:id="2152" w:author="Bruno dos Santos Rodrigues" w:date="2016-11-15T22:39:00Z">
            <w:rPr>
              <w:rFonts w:ascii="Arial" w:eastAsia="Arial" w:hAnsi="Arial" w:cs="Arial"/>
              <w:b/>
              <w:sz w:val="24"/>
              <w:szCs w:val="24"/>
              <w:highlight w:val="white"/>
            </w:rPr>
          </w:rPrChange>
        </w:rPr>
        <w:t>GitHub?.,</w:t>
      </w:r>
      <w:proofErr w:type="gramEnd"/>
      <w:r w:rsidRPr="00891873">
        <w:rPr>
          <w:rFonts w:ascii="Arial" w:eastAsia="Arial" w:hAnsi="Arial" w:cs="Arial"/>
          <w:color w:val="000000" w:themeColor="text1"/>
          <w:sz w:val="24"/>
          <w:szCs w:val="24"/>
          <w:highlight w:val="white"/>
          <w:rPrChange w:id="2153" w:author="Bruno dos Santos Rodrigues" w:date="2016-11-15T22:39:00Z">
            <w:rPr>
              <w:rFonts w:ascii="Arial" w:eastAsia="Arial" w:hAnsi="Arial" w:cs="Arial"/>
              <w:sz w:val="24"/>
              <w:szCs w:val="24"/>
              <w:highlight w:val="white"/>
            </w:rPr>
          </w:rPrChange>
        </w:rPr>
        <w:t xml:space="preserve"> 2015. Disponível em: &lt;</w:t>
      </w:r>
      <w:r w:rsidR="007B0066" w:rsidRPr="00891873">
        <w:rPr>
          <w:color w:val="000000" w:themeColor="text1"/>
          <w:rPrChange w:id="2154" w:author="Bruno dos Santos Rodrigues" w:date="2016-11-15T22:39:00Z">
            <w:rPr/>
          </w:rPrChange>
        </w:rPr>
        <w:fldChar w:fldCharType="begin"/>
      </w:r>
      <w:r w:rsidR="007B0066" w:rsidRPr="00891873">
        <w:rPr>
          <w:color w:val="000000" w:themeColor="text1"/>
          <w:rPrChange w:id="2155" w:author="Bruno dos Santos Rodrigues" w:date="2016-11-15T22:39:00Z">
            <w:rPr/>
          </w:rPrChange>
        </w:rPr>
        <w:instrText xml:space="preserve"> HYPERLINK "https://www.oficinadanet.com.br/post/14791-o-que-github" \h </w:instrText>
      </w:r>
      <w:r w:rsidR="007B0066" w:rsidRPr="00891873">
        <w:rPr>
          <w:color w:val="000000" w:themeColor="text1"/>
          <w:rPrChange w:id="2156" w:author="Bruno dos Santos Rodrigues" w:date="2016-11-15T22:39:00Z">
            <w:rPr/>
          </w:rPrChange>
        </w:rPr>
        <w:fldChar w:fldCharType="separate"/>
      </w:r>
      <w:r w:rsidRPr="00891873">
        <w:rPr>
          <w:rFonts w:ascii="Arial" w:eastAsia="Arial" w:hAnsi="Arial" w:cs="Arial"/>
          <w:color w:val="000000" w:themeColor="text1"/>
          <w:sz w:val="24"/>
          <w:szCs w:val="24"/>
          <w:highlight w:val="white"/>
          <w:rPrChange w:id="2157" w:author="Bruno dos Santos Rodrigues" w:date="2016-11-15T22:39:00Z">
            <w:rPr>
              <w:rFonts w:ascii="Arial" w:eastAsia="Arial" w:hAnsi="Arial" w:cs="Arial"/>
              <w:sz w:val="24"/>
              <w:szCs w:val="24"/>
              <w:highlight w:val="white"/>
            </w:rPr>
          </w:rPrChange>
        </w:rPr>
        <w:t>https://www.oficinadanet.com.br/post/14791-o-que-github</w:t>
      </w:r>
      <w:r w:rsidR="007B0066" w:rsidRPr="00891873">
        <w:rPr>
          <w:rFonts w:ascii="Arial" w:eastAsia="Arial" w:hAnsi="Arial" w:cs="Arial"/>
          <w:color w:val="000000" w:themeColor="text1"/>
          <w:sz w:val="24"/>
          <w:szCs w:val="24"/>
          <w:highlight w:val="white"/>
          <w:rPrChange w:id="2158" w:author="Bruno dos Santos Rodrigues" w:date="2016-11-15T22:39:00Z">
            <w:rPr>
              <w:rFonts w:ascii="Arial" w:eastAsia="Arial" w:hAnsi="Arial" w:cs="Arial"/>
              <w:sz w:val="24"/>
              <w:szCs w:val="24"/>
              <w:highlight w:val="white"/>
            </w:rPr>
          </w:rPrChange>
        </w:rPr>
        <w:fldChar w:fldCharType="end"/>
      </w:r>
      <w:r w:rsidRPr="00891873">
        <w:rPr>
          <w:rFonts w:ascii="Arial" w:eastAsia="Arial" w:hAnsi="Arial" w:cs="Arial"/>
          <w:color w:val="000000" w:themeColor="text1"/>
          <w:sz w:val="24"/>
          <w:szCs w:val="24"/>
          <w:highlight w:val="white"/>
          <w:rPrChange w:id="2159" w:author="Bruno dos Santos Rodrigues" w:date="2016-11-15T22:39:00Z">
            <w:rPr>
              <w:rFonts w:ascii="Arial" w:eastAsia="Arial" w:hAnsi="Arial" w:cs="Arial"/>
              <w:sz w:val="24"/>
              <w:szCs w:val="24"/>
              <w:highlight w:val="white"/>
            </w:rPr>
          </w:rPrChange>
        </w:rPr>
        <w:t>&gt;. Acesso em 05 out. 2016.</w:t>
      </w:r>
    </w:p>
    <w:p w14:paraId="56FF2488" w14:textId="77777777" w:rsidR="00046625" w:rsidRPr="00891873" w:rsidRDefault="00EE55CF">
      <w:pPr>
        <w:rPr>
          <w:rFonts w:ascii="Arial" w:hAnsi="Arial" w:cs="Arial"/>
          <w:color w:val="000000" w:themeColor="text1"/>
          <w:sz w:val="24"/>
          <w:szCs w:val="24"/>
          <w:rPrChange w:id="2160"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161" w:author="Bruno dos Santos Rodrigues" w:date="2016-11-15T22:39:00Z">
            <w:rPr>
              <w:rFonts w:ascii="Arial" w:eastAsia="Arial" w:hAnsi="Arial" w:cs="Arial"/>
              <w:sz w:val="24"/>
              <w:szCs w:val="24"/>
              <w:highlight w:val="white"/>
            </w:rPr>
          </w:rPrChange>
        </w:rPr>
        <w:lastRenderedPageBreak/>
        <w:t xml:space="preserve">QT. </w:t>
      </w:r>
      <w:r w:rsidRPr="00891873">
        <w:rPr>
          <w:rFonts w:ascii="Arial" w:eastAsia="Arial" w:hAnsi="Arial" w:cs="Arial"/>
          <w:b/>
          <w:color w:val="000000" w:themeColor="text1"/>
          <w:sz w:val="24"/>
          <w:szCs w:val="24"/>
          <w:highlight w:val="white"/>
          <w:rPrChange w:id="2162" w:author="Bruno dos Santos Rodrigues" w:date="2016-11-15T22:39:00Z">
            <w:rPr>
              <w:rFonts w:ascii="Arial" w:eastAsia="Arial" w:hAnsi="Arial" w:cs="Arial"/>
              <w:b/>
              <w:sz w:val="24"/>
              <w:szCs w:val="24"/>
              <w:highlight w:val="white"/>
            </w:rPr>
          </w:rPrChange>
        </w:rPr>
        <w:t xml:space="preserve">Qt </w:t>
      </w:r>
      <w:proofErr w:type="spellStart"/>
      <w:r w:rsidRPr="00891873">
        <w:rPr>
          <w:rFonts w:ascii="Arial" w:eastAsia="Arial" w:hAnsi="Arial" w:cs="Arial"/>
          <w:b/>
          <w:color w:val="000000" w:themeColor="text1"/>
          <w:sz w:val="24"/>
          <w:szCs w:val="24"/>
          <w:highlight w:val="white"/>
          <w:rPrChange w:id="2163" w:author="Bruno dos Santos Rodrigues" w:date="2016-11-15T22:39:00Z">
            <w:rPr>
              <w:rFonts w:ascii="Arial" w:eastAsia="Arial" w:hAnsi="Arial" w:cs="Arial"/>
              <w:b/>
              <w:sz w:val="24"/>
              <w:szCs w:val="24"/>
              <w:highlight w:val="white"/>
            </w:rPr>
          </w:rPrChange>
        </w:rPr>
        <w:t>Documentation</w:t>
      </w:r>
      <w:proofErr w:type="spellEnd"/>
      <w:r w:rsidRPr="00891873">
        <w:rPr>
          <w:rFonts w:ascii="Arial" w:eastAsia="Arial" w:hAnsi="Arial" w:cs="Arial"/>
          <w:color w:val="000000" w:themeColor="text1"/>
          <w:sz w:val="24"/>
          <w:szCs w:val="24"/>
          <w:highlight w:val="white"/>
          <w:rPrChange w:id="2164" w:author="Bruno dos Santos Rodrigues" w:date="2016-11-15T22:39:00Z">
            <w:rPr>
              <w:rFonts w:ascii="Arial" w:eastAsia="Arial" w:hAnsi="Arial" w:cs="Arial"/>
              <w:sz w:val="24"/>
              <w:szCs w:val="24"/>
              <w:highlight w:val="white"/>
            </w:rPr>
          </w:rPrChange>
        </w:rPr>
        <w:t xml:space="preserve">., 2016. </w:t>
      </w:r>
      <w:proofErr w:type="spellStart"/>
      <w:r w:rsidRPr="00891873">
        <w:rPr>
          <w:rFonts w:ascii="Arial" w:eastAsia="Arial" w:hAnsi="Arial" w:cs="Arial"/>
          <w:color w:val="000000" w:themeColor="text1"/>
          <w:sz w:val="24"/>
          <w:szCs w:val="24"/>
          <w:highlight w:val="white"/>
          <w:rPrChange w:id="2165" w:author="Bruno dos Santos Rodrigues" w:date="2016-11-15T22:39:00Z">
            <w:rPr>
              <w:rFonts w:ascii="Arial" w:eastAsia="Arial" w:hAnsi="Arial" w:cs="Arial"/>
              <w:sz w:val="24"/>
              <w:szCs w:val="24"/>
              <w:highlight w:val="white"/>
            </w:rPr>
          </w:rPrChange>
        </w:rPr>
        <w:t>Disponivel</w:t>
      </w:r>
      <w:proofErr w:type="spellEnd"/>
      <w:r w:rsidRPr="00891873">
        <w:rPr>
          <w:rFonts w:ascii="Arial" w:eastAsia="Arial" w:hAnsi="Arial" w:cs="Arial"/>
          <w:color w:val="000000" w:themeColor="text1"/>
          <w:sz w:val="24"/>
          <w:szCs w:val="24"/>
          <w:highlight w:val="white"/>
          <w:rPrChange w:id="2166" w:author="Bruno dos Santos Rodrigues" w:date="2016-11-15T22:39:00Z">
            <w:rPr>
              <w:rFonts w:ascii="Arial" w:eastAsia="Arial" w:hAnsi="Arial" w:cs="Arial"/>
              <w:sz w:val="24"/>
              <w:szCs w:val="24"/>
              <w:highlight w:val="white"/>
            </w:rPr>
          </w:rPrChange>
        </w:rPr>
        <w:t xml:space="preserve"> em &lt;</w:t>
      </w:r>
      <w:r w:rsidR="007B0066" w:rsidRPr="00891873">
        <w:rPr>
          <w:color w:val="000000" w:themeColor="text1"/>
          <w:rPrChange w:id="2167" w:author="Bruno dos Santos Rodrigues" w:date="2016-11-15T22:39:00Z">
            <w:rPr/>
          </w:rPrChange>
        </w:rPr>
        <w:fldChar w:fldCharType="begin"/>
      </w:r>
      <w:r w:rsidR="007B0066" w:rsidRPr="00891873">
        <w:rPr>
          <w:color w:val="000000" w:themeColor="text1"/>
          <w:rPrChange w:id="2168" w:author="Bruno dos Santos Rodrigues" w:date="2016-11-15T22:39:00Z">
            <w:rPr/>
          </w:rPrChange>
        </w:rPr>
        <w:instrText xml:space="preserve"> HYPERLINK "http://doc.qt.io/qt-5/" \h </w:instrText>
      </w:r>
      <w:r w:rsidR="007B0066" w:rsidRPr="00891873">
        <w:rPr>
          <w:color w:val="000000" w:themeColor="text1"/>
          <w:rPrChange w:id="2169" w:author="Bruno dos Santos Rodrigues" w:date="2016-11-15T22:39:00Z">
            <w:rPr/>
          </w:rPrChange>
        </w:rPr>
        <w:fldChar w:fldCharType="separate"/>
      </w:r>
      <w:r w:rsidRPr="00891873">
        <w:rPr>
          <w:rFonts w:ascii="Arial" w:eastAsia="Arial" w:hAnsi="Arial" w:cs="Arial"/>
          <w:color w:val="000000" w:themeColor="text1"/>
          <w:sz w:val="24"/>
          <w:szCs w:val="24"/>
          <w:highlight w:val="white"/>
          <w:rPrChange w:id="2170" w:author="Bruno dos Santos Rodrigues" w:date="2016-11-15T22:39:00Z">
            <w:rPr>
              <w:rFonts w:ascii="Arial" w:eastAsia="Arial" w:hAnsi="Arial" w:cs="Arial"/>
              <w:sz w:val="24"/>
              <w:szCs w:val="24"/>
              <w:highlight w:val="white"/>
            </w:rPr>
          </w:rPrChange>
        </w:rPr>
        <w:t>http://doc.qt.io/qt-5/</w:t>
      </w:r>
      <w:r w:rsidR="007B0066" w:rsidRPr="00891873">
        <w:rPr>
          <w:rFonts w:ascii="Arial" w:eastAsia="Arial" w:hAnsi="Arial" w:cs="Arial"/>
          <w:color w:val="000000" w:themeColor="text1"/>
          <w:sz w:val="24"/>
          <w:szCs w:val="24"/>
          <w:highlight w:val="white"/>
          <w:rPrChange w:id="2171" w:author="Bruno dos Santos Rodrigues" w:date="2016-11-15T22:39:00Z">
            <w:rPr>
              <w:rFonts w:ascii="Arial" w:eastAsia="Arial" w:hAnsi="Arial" w:cs="Arial"/>
              <w:sz w:val="24"/>
              <w:szCs w:val="24"/>
              <w:highlight w:val="white"/>
            </w:rPr>
          </w:rPrChange>
        </w:rPr>
        <w:fldChar w:fldCharType="end"/>
      </w:r>
      <w:r w:rsidRPr="00891873">
        <w:rPr>
          <w:rFonts w:ascii="Arial" w:eastAsia="Arial" w:hAnsi="Arial" w:cs="Arial"/>
          <w:color w:val="000000" w:themeColor="text1"/>
          <w:sz w:val="24"/>
          <w:szCs w:val="24"/>
          <w:highlight w:val="white"/>
          <w:rPrChange w:id="2172" w:author="Bruno dos Santos Rodrigues" w:date="2016-11-15T22:39:00Z">
            <w:rPr>
              <w:rFonts w:ascii="Arial" w:eastAsia="Arial" w:hAnsi="Arial" w:cs="Arial"/>
              <w:sz w:val="24"/>
              <w:szCs w:val="24"/>
              <w:highlight w:val="white"/>
            </w:rPr>
          </w:rPrChange>
        </w:rPr>
        <w:t>&gt;. Acesso em: 05 out. 2016.</w:t>
      </w:r>
    </w:p>
    <w:p w14:paraId="15295910" w14:textId="77777777" w:rsidR="00046625" w:rsidRPr="00891873" w:rsidRDefault="00EE55CF">
      <w:pPr>
        <w:rPr>
          <w:rFonts w:ascii="Arial" w:hAnsi="Arial" w:cs="Arial"/>
          <w:color w:val="000000" w:themeColor="text1"/>
          <w:sz w:val="24"/>
          <w:szCs w:val="24"/>
          <w:rPrChange w:id="2173"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174" w:author="Bruno dos Santos Rodrigues" w:date="2016-11-15T22:39:00Z">
            <w:rPr>
              <w:rFonts w:ascii="Arial" w:eastAsia="Arial" w:hAnsi="Arial" w:cs="Arial"/>
              <w:sz w:val="24"/>
              <w:szCs w:val="24"/>
              <w:highlight w:val="white"/>
            </w:rPr>
          </w:rPrChange>
        </w:rPr>
        <w:t xml:space="preserve">MENEZES, </w:t>
      </w:r>
      <w:proofErr w:type="spellStart"/>
      <w:r w:rsidRPr="00891873">
        <w:rPr>
          <w:rFonts w:ascii="Arial" w:eastAsia="Arial" w:hAnsi="Arial" w:cs="Arial"/>
          <w:color w:val="000000" w:themeColor="text1"/>
          <w:sz w:val="24"/>
          <w:szCs w:val="24"/>
          <w:highlight w:val="white"/>
          <w:rPrChange w:id="2175" w:author="Bruno dos Santos Rodrigues" w:date="2016-11-15T22:39:00Z">
            <w:rPr>
              <w:rFonts w:ascii="Arial" w:eastAsia="Arial" w:hAnsi="Arial" w:cs="Arial"/>
              <w:sz w:val="24"/>
              <w:szCs w:val="24"/>
              <w:highlight w:val="white"/>
            </w:rPr>
          </w:rPrChange>
        </w:rPr>
        <w:t>Antonio</w:t>
      </w:r>
      <w:proofErr w:type="spellEnd"/>
      <w:r w:rsidRPr="00891873">
        <w:rPr>
          <w:rFonts w:ascii="Arial" w:eastAsia="Arial" w:hAnsi="Arial" w:cs="Arial"/>
          <w:color w:val="000000" w:themeColor="text1"/>
          <w:sz w:val="24"/>
          <w:szCs w:val="24"/>
          <w:highlight w:val="white"/>
          <w:rPrChange w:id="2176" w:author="Bruno dos Santos Rodrigues" w:date="2016-11-15T22:39:00Z">
            <w:rPr>
              <w:rFonts w:ascii="Arial" w:eastAsia="Arial" w:hAnsi="Arial" w:cs="Arial"/>
              <w:sz w:val="24"/>
              <w:szCs w:val="24"/>
              <w:highlight w:val="white"/>
            </w:rPr>
          </w:rPrChange>
        </w:rPr>
        <w:t xml:space="preserve"> Marcio A., 2009.</w:t>
      </w:r>
      <w:r w:rsidRPr="00891873">
        <w:rPr>
          <w:rFonts w:ascii="Arial" w:eastAsia="Arial" w:hAnsi="Arial" w:cs="Arial"/>
          <w:color w:val="000000" w:themeColor="text1"/>
          <w:sz w:val="24"/>
          <w:szCs w:val="24"/>
          <w:rPrChange w:id="2177" w:author="Bruno dos Santos Rodrigues" w:date="2016-11-15T22:39:00Z">
            <w:rPr>
              <w:rFonts w:ascii="Arial" w:eastAsia="Arial" w:hAnsi="Arial" w:cs="Arial"/>
              <w:sz w:val="24"/>
              <w:szCs w:val="24"/>
            </w:rPr>
          </w:rPrChange>
        </w:rPr>
        <w:t xml:space="preserve"> </w:t>
      </w:r>
      <w:r w:rsidRPr="00891873">
        <w:rPr>
          <w:rFonts w:ascii="Arial" w:eastAsia="Arial" w:hAnsi="Arial" w:cs="Arial"/>
          <w:b/>
          <w:color w:val="000000" w:themeColor="text1"/>
          <w:sz w:val="24"/>
          <w:szCs w:val="24"/>
          <w:rPrChange w:id="2178" w:author="Bruno dos Santos Rodrigues" w:date="2016-11-15T22:39:00Z">
            <w:rPr>
              <w:rFonts w:ascii="Arial" w:eastAsia="Arial" w:hAnsi="Arial" w:cs="Arial"/>
              <w:b/>
              <w:sz w:val="24"/>
              <w:szCs w:val="24"/>
            </w:rPr>
          </w:rPrChange>
        </w:rPr>
        <w:t>Introdução a Programação C++ com Qt 4</w:t>
      </w:r>
      <w:r w:rsidRPr="00891873">
        <w:rPr>
          <w:rFonts w:ascii="Arial" w:eastAsia="Arial" w:hAnsi="Arial" w:cs="Arial"/>
          <w:color w:val="000000" w:themeColor="text1"/>
          <w:sz w:val="24"/>
          <w:szCs w:val="24"/>
          <w:rPrChange w:id="2179" w:author="Bruno dos Santos Rodrigues" w:date="2016-11-15T22:39:00Z">
            <w:rPr>
              <w:rFonts w:ascii="Arial" w:eastAsia="Arial" w:hAnsi="Arial" w:cs="Arial"/>
              <w:sz w:val="24"/>
              <w:szCs w:val="24"/>
            </w:rPr>
          </w:rPrChange>
        </w:rPr>
        <w:t xml:space="preserve">. </w:t>
      </w:r>
      <w:r w:rsidRPr="00891873">
        <w:rPr>
          <w:rFonts w:ascii="Arial" w:eastAsia="Arial" w:hAnsi="Arial" w:cs="Arial"/>
          <w:color w:val="000000" w:themeColor="text1"/>
          <w:sz w:val="24"/>
          <w:szCs w:val="24"/>
          <w:highlight w:val="white"/>
          <w:rPrChange w:id="2180" w:author="Bruno dos Santos Rodrigues" w:date="2016-11-15T22:39:00Z">
            <w:rPr>
              <w:rFonts w:ascii="Arial" w:eastAsia="Arial" w:hAnsi="Arial" w:cs="Arial"/>
              <w:sz w:val="24"/>
              <w:szCs w:val="24"/>
              <w:highlight w:val="white"/>
            </w:rPr>
          </w:rPrChange>
        </w:rPr>
        <w:t xml:space="preserve"> Disponível em: &lt;</w:t>
      </w:r>
      <w:r w:rsidR="007B0066" w:rsidRPr="00891873">
        <w:rPr>
          <w:color w:val="000000" w:themeColor="text1"/>
          <w:rPrChange w:id="2181" w:author="Bruno dos Santos Rodrigues" w:date="2016-11-15T22:39:00Z">
            <w:rPr/>
          </w:rPrChange>
        </w:rPr>
        <w:fldChar w:fldCharType="begin"/>
      </w:r>
      <w:r w:rsidR="007B0066" w:rsidRPr="00891873">
        <w:rPr>
          <w:color w:val="000000" w:themeColor="text1"/>
          <w:rPrChange w:id="2182" w:author="Bruno dos Santos Rodrigues" w:date="2016-11-15T22:39:00Z">
            <w:rPr/>
          </w:rPrChange>
        </w:rPr>
        <w:instrText xml:space="preserve"> HYPERLINK "http://antoniomenezes.net/down/minicursoQt4/oficinaQt4.pdf" \h </w:instrText>
      </w:r>
      <w:r w:rsidR="007B0066" w:rsidRPr="00891873">
        <w:rPr>
          <w:color w:val="000000" w:themeColor="text1"/>
          <w:rPrChange w:id="2183" w:author="Bruno dos Santos Rodrigues" w:date="2016-11-15T22:39:00Z">
            <w:rPr/>
          </w:rPrChange>
        </w:rPr>
        <w:fldChar w:fldCharType="separate"/>
      </w:r>
      <w:r w:rsidRPr="00891873">
        <w:rPr>
          <w:rFonts w:ascii="Arial" w:eastAsia="Arial" w:hAnsi="Arial" w:cs="Arial"/>
          <w:color w:val="000000" w:themeColor="text1"/>
          <w:sz w:val="24"/>
          <w:szCs w:val="24"/>
          <w:highlight w:val="white"/>
          <w:rPrChange w:id="2184" w:author="Bruno dos Santos Rodrigues" w:date="2016-11-15T22:39:00Z">
            <w:rPr>
              <w:rFonts w:ascii="Arial" w:eastAsia="Arial" w:hAnsi="Arial" w:cs="Arial"/>
              <w:sz w:val="24"/>
              <w:szCs w:val="24"/>
              <w:highlight w:val="white"/>
            </w:rPr>
          </w:rPrChange>
        </w:rPr>
        <w:t>http://antoniomenezes.net/down/minicursoQt4/oficinaQt4.pdf</w:t>
      </w:r>
      <w:r w:rsidR="007B0066" w:rsidRPr="00891873">
        <w:rPr>
          <w:rFonts w:ascii="Arial" w:eastAsia="Arial" w:hAnsi="Arial" w:cs="Arial"/>
          <w:color w:val="000000" w:themeColor="text1"/>
          <w:sz w:val="24"/>
          <w:szCs w:val="24"/>
          <w:highlight w:val="white"/>
          <w:rPrChange w:id="2185" w:author="Bruno dos Santos Rodrigues" w:date="2016-11-15T22:39:00Z">
            <w:rPr>
              <w:rFonts w:ascii="Arial" w:eastAsia="Arial" w:hAnsi="Arial" w:cs="Arial"/>
              <w:sz w:val="24"/>
              <w:szCs w:val="24"/>
              <w:highlight w:val="white"/>
            </w:rPr>
          </w:rPrChange>
        </w:rPr>
        <w:fldChar w:fldCharType="end"/>
      </w:r>
      <w:r w:rsidRPr="00891873">
        <w:rPr>
          <w:rFonts w:ascii="Arial" w:eastAsia="Arial" w:hAnsi="Arial" w:cs="Arial"/>
          <w:color w:val="000000" w:themeColor="text1"/>
          <w:sz w:val="24"/>
          <w:szCs w:val="24"/>
          <w:highlight w:val="white"/>
          <w:rPrChange w:id="2186" w:author="Bruno dos Santos Rodrigues" w:date="2016-11-15T22:39:00Z">
            <w:rPr>
              <w:rFonts w:ascii="Arial" w:eastAsia="Arial" w:hAnsi="Arial" w:cs="Arial"/>
              <w:sz w:val="24"/>
              <w:szCs w:val="24"/>
              <w:highlight w:val="white"/>
            </w:rPr>
          </w:rPrChange>
        </w:rPr>
        <w:t>&gt;. Acesso em: 05 out. 2016.</w:t>
      </w:r>
    </w:p>
    <w:p w14:paraId="6E4A849D" w14:textId="77777777" w:rsidR="00046625" w:rsidRPr="00891873" w:rsidRDefault="00EE55CF">
      <w:pPr>
        <w:rPr>
          <w:rFonts w:ascii="Arial" w:hAnsi="Arial" w:cs="Arial"/>
          <w:color w:val="000000" w:themeColor="text1"/>
          <w:sz w:val="24"/>
          <w:szCs w:val="24"/>
          <w:rPrChange w:id="2187" w:author="Bruno dos Santos Rodrigues" w:date="2016-11-15T22:39:00Z">
            <w:rPr>
              <w:rFonts w:ascii="Arial" w:hAnsi="Arial" w:cs="Arial"/>
              <w:sz w:val="24"/>
              <w:szCs w:val="24"/>
            </w:rPr>
          </w:rPrChange>
        </w:rPr>
      </w:pPr>
      <w:r w:rsidRPr="00891873">
        <w:rPr>
          <w:rFonts w:ascii="Arial" w:eastAsia="Arial" w:hAnsi="Arial" w:cs="Arial"/>
          <w:color w:val="000000" w:themeColor="text1"/>
          <w:sz w:val="24"/>
          <w:szCs w:val="24"/>
          <w:highlight w:val="white"/>
          <w:rPrChange w:id="2188" w:author="Bruno dos Santos Rodrigues" w:date="2016-11-15T22:39:00Z">
            <w:rPr>
              <w:rFonts w:ascii="Arial" w:eastAsia="Arial" w:hAnsi="Arial" w:cs="Arial"/>
              <w:sz w:val="24"/>
              <w:szCs w:val="24"/>
              <w:highlight w:val="white"/>
            </w:rPr>
          </w:rPrChange>
        </w:rPr>
        <w:t xml:space="preserve">MELO, ANTÔNIO Luiz De. MENDES, Luís Augusto Mattos. </w:t>
      </w:r>
      <w:r w:rsidRPr="00891873">
        <w:rPr>
          <w:rFonts w:ascii="Arial" w:eastAsia="Arial" w:hAnsi="Arial" w:cs="Arial"/>
          <w:b/>
          <w:color w:val="000000" w:themeColor="text1"/>
          <w:sz w:val="24"/>
          <w:szCs w:val="24"/>
          <w:highlight w:val="white"/>
          <w:rPrChange w:id="2189" w:author="Bruno dos Santos Rodrigues" w:date="2016-11-15T22:39:00Z">
            <w:rPr>
              <w:rFonts w:ascii="Arial" w:eastAsia="Arial" w:hAnsi="Arial" w:cs="Arial"/>
              <w:b/>
              <w:sz w:val="24"/>
              <w:szCs w:val="24"/>
              <w:highlight w:val="white"/>
            </w:rPr>
          </w:rPrChange>
        </w:rPr>
        <w:t xml:space="preserve">Sistema Help Desk: um estudo de caso da empresa </w:t>
      </w:r>
      <w:proofErr w:type="spellStart"/>
      <w:r w:rsidRPr="00891873">
        <w:rPr>
          <w:rFonts w:ascii="Arial" w:eastAsia="Arial" w:hAnsi="Arial" w:cs="Arial"/>
          <w:b/>
          <w:color w:val="000000" w:themeColor="text1"/>
          <w:sz w:val="24"/>
          <w:szCs w:val="24"/>
          <w:highlight w:val="white"/>
          <w:rPrChange w:id="2190" w:author="Bruno dos Santos Rodrigues" w:date="2016-11-15T22:39:00Z">
            <w:rPr>
              <w:rFonts w:ascii="Arial" w:eastAsia="Arial" w:hAnsi="Arial" w:cs="Arial"/>
              <w:b/>
              <w:sz w:val="24"/>
              <w:szCs w:val="24"/>
              <w:highlight w:val="white"/>
            </w:rPr>
          </w:rPrChange>
        </w:rPr>
        <w:t>Marluvas</w:t>
      </w:r>
      <w:proofErr w:type="spellEnd"/>
      <w:r w:rsidRPr="00891873">
        <w:rPr>
          <w:rFonts w:ascii="Arial" w:eastAsia="Arial" w:hAnsi="Arial" w:cs="Arial"/>
          <w:color w:val="000000" w:themeColor="text1"/>
          <w:sz w:val="24"/>
          <w:szCs w:val="24"/>
          <w:highlight w:val="white"/>
          <w:rPrChange w:id="2191" w:author="Bruno dos Santos Rodrigues" w:date="2016-11-15T22:39:00Z">
            <w:rPr>
              <w:rFonts w:ascii="Arial" w:eastAsia="Arial" w:hAnsi="Arial" w:cs="Arial"/>
              <w:sz w:val="24"/>
              <w:szCs w:val="24"/>
              <w:highlight w:val="white"/>
            </w:rPr>
          </w:rPrChange>
        </w:rPr>
        <w:t xml:space="preserve">., 2009. Disponível em: &lt; </w:t>
      </w:r>
      <w:r w:rsidR="007B0066" w:rsidRPr="00891873">
        <w:rPr>
          <w:color w:val="000000" w:themeColor="text1"/>
          <w:rPrChange w:id="2192" w:author="Bruno dos Santos Rodrigues" w:date="2016-11-15T22:39:00Z">
            <w:rPr/>
          </w:rPrChange>
        </w:rPr>
        <w:fldChar w:fldCharType="begin"/>
      </w:r>
      <w:r w:rsidR="007B0066" w:rsidRPr="00891873">
        <w:rPr>
          <w:color w:val="000000" w:themeColor="text1"/>
          <w:rPrChange w:id="2193" w:author="Bruno dos Santos Rodrigues" w:date="2016-11-15T22:39:00Z">
            <w:rPr/>
          </w:rPrChange>
        </w:rPr>
        <w:instrText xml:space="preserve"> HYPERLINK "http://www.unipac.br/site/bb/tcc/tcc-963884dac0af21d91a8c802bd288e0df.pdf" \h </w:instrText>
      </w:r>
      <w:r w:rsidR="007B0066" w:rsidRPr="00891873">
        <w:rPr>
          <w:color w:val="000000" w:themeColor="text1"/>
          <w:rPrChange w:id="2194" w:author="Bruno dos Santos Rodrigues" w:date="2016-11-15T22:39:00Z">
            <w:rPr/>
          </w:rPrChange>
        </w:rPr>
        <w:fldChar w:fldCharType="separate"/>
      </w:r>
      <w:r w:rsidRPr="00891873">
        <w:rPr>
          <w:rFonts w:ascii="Arial" w:eastAsia="Arial" w:hAnsi="Arial" w:cs="Arial"/>
          <w:color w:val="000000" w:themeColor="text1"/>
          <w:sz w:val="24"/>
          <w:szCs w:val="24"/>
          <w:highlight w:val="white"/>
          <w:rPrChange w:id="2195" w:author="Bruno dos Santos Rodrigues" w:date="2016-11-15T22:39:00Z">
            <w:rPr>
              <w:rFonts w:ascii="Arial" w:eastAsia="Arial" w:hAnsi="Arial" w:cs="Arial"/>
              <w:sz w:val="24"/>
              <w:szCs w:val="24"/>
              <w:highlight w:val="white"/>
            </w:rPr>
          </w:rPrChange>
        </w:rPr>
        <w:t>http://www.unipac.br/site/bb/tcc/tcc-963884dac0af21d91a8c802bd288e0df.pdf</w:t>
      </w:r>
      <w:r w:rsidR="007B0066" w:rsidRPr="00891873">
        <w:rPr>
          <w:rFonts w:ascii="Arial" w:eastAsia="Arial" w:hAnsi="Arial" w:cs="Arial"/>
          <w:color w:val="000000" w:themeColor="text1"/>
          <w:sz w:val="24"/>
          <w:szCs w:val="24"/>
          <w:highlight w:val="white"/>
          <w:rPrChange w:id="2196" w:author="Bruno dos Santos Rodrigues" w:date="2016-11-15T22:39:00Z">
            <w:rPr>
              <w:rFonts w:ascii="Arial" w:eastAsia="Arial" w:hAnsi="Arial" w:cs="Arial"/>
              <w:sz w:val="24"/>
              <w:szCs w:val="24"/>
              <w:highlight w:val="white"/>
            </w:rPr>
          </w:rPrChange>
        </w:rPr>
        <w:fldChar w:fldCharType="end"/>
      </w:r>
      <w:r w:rsidRPr="00891873">
        <w:rPr>
          <w:rFonts w:ascii="Arial" w:eastAsia="Arial" w:hAnsi="Arial" w:cs="Arial"/>
          <w:color w:val="000000" w:themeColor="text1"/>
          <w:sz w:val="24"/>
          <w:szCs w:val="24"/>
          <w:highlight w:val="white"/>
          <w:rPrChange w:id="2197" w:author="Bruno dos Santos Rodrigues" w:date="2016-11-15T22:39:00Z">
            <w:rPr>
              <w:rFonts w:ascii="Arial" w:eastAsia="Arial" w:hAnsi="Arial" w:cs="Arial"/>
              <w:sz w:val="24"/>
              <w:szCs w:val="24"/>
              <w:highlight w:val="white"/>
            </w:rPr>
          </w:rPrChange>
        </w:rPr>
        <w:t>&gt;. Acesso em: 05 out. 2016.</w:t>
      </w:r>
    </w:p>
    <w:p w14:paraId="3BCE7804" w14:textId="77777777" w:rsidR="00046625" w:rsidRPr="00891873" w:rsidRDefault="00EE55CF">
      <w:pPr>
        <w:rPr>
          <w:rFonts w:ascii="Arial" w:hAnsi="Arial" w:cs="Arial"/>
          <w:color w:val="000000" w:themeColor="text1"/>
          <w:sz w:val="24"/>
          <w:szCs w:val="24"/>
          <w:rPrChange w:id="2198" w:author="Bruno dos Santos Rodrigues" w:date="2016-11-15T22:39:00Z">
            <w:rPr>
              <w:rFonts w:ascii="Arial" w:hAnsi="Arial" w:cs="Arial"/>
              <w:sz w:val="24"/>
              <w:szCs w:val="24"/>
            </w:rPr>
          </w:rPrChange>
        </w:rPr>
      </w:pPr>
      <w:r w:rsidRPr="00891873">
        <w:rPr>
          <w:rFonts w:ascii="Arial" w:eastAsia="Arial" w:hAnsi="Arial" w:cs="Arial"/>
          <w:b/>
          <w:color w:val="000000" w:themeColor="text1"/>
          <w:sz w:val="24"/>
          <w:szCs w:val="24"/>
          <w:highlight w:val="white"/>
          <w:rPrChange w:id="2199" w:author="Bruno dos Santos Rodrigues" w:date="2016-11-15T22:39:00Z">
            <w:rPr>
              <w:rFonts w:ascii="Arial" w:eastAsia="Arial" w:hAnsi="Arial" w:cs="Arial"/>
              <w:b/>
              <w:sz w:val="24"/>
              <w:szCs w:val="24"/>
              <w:highlight w:val="white"/>
            </w:rPr>
          </w:rPrChange>
        </w:rPr>
        <w:t> </w:t>
      </w:r>
      <w:r w:rsidRPr="00891873">
        <w:rPr>
          <w:rFonts w:ascii="Arial" w:eastAsia="Arial" w:hAnsi="Arial" w:cs="Arial"/>
          <w:color w:val="000000" w:themeColor="text1"/>
          <w:sz w:val="24"/>
          <w:szCs w:val="24"/>
          <w:highlight w:val="white"/>
          <w:rPrChange w:id="2200" w:author="Bruno dos Santos Rodrigues" w:date="2016-11-15T22:39:00Z">
            <w:rPr>
              <w:rFonts w:ascii="Arial" w:eastAsia="Arial" w:hAnsi="Arial" w:cs="Arial"/>
              <w:sz w:val="24"/>
              <w:szCs w:val="24"/>
              <w:highlight w:val="white"/>
            </w:rPr>
          </w:rPrChange>
        </w:rPr>
        <w:t xml:space="preserve">BIAZUS, Diogo de Oliveira; COUTINHO, </w:t>
      </w:r>
      <w:proofErr w:type="spellStart"/>
      <w:r w:rsidRPr="00891873">
        <w:rPr>
          <w:rFonts w:ascii="Arial" w:eastAsia="Arial" w:hAnsi="Arial" w:cs="Arial"/>
          <w:color w:val="000000" w:themeColor="text1"/>
          <w:sz w:val="24"/>
          <w:szCs w:val="24"/>
          <w:highlight w:val="white"/>
          <w:rPrChange w:id="2201" w:author="Bruno dos Santos Rodrigues" w:date="2016-11-15T22:39:00Z">
            <w:rPr>
              <w:rFonts w:ascii="Arial" w:eastAsia="Arial" w:hAnsi="Arial" w:cs="Arial"/>
              <w:sz w:val="24"/>
              <w:szCs w:val="24"/>
              <w:highlight w:val="white"/>
            </w:rPr>
          </w:rPrChange>
        </w:rPr>
        <w:t>Nabucoonosor</w:t>
      </w:r>
      <w:proofErr w:type="spellEnd"/>
      <w:r w:rsidRPr="00891873">
        <w:rPr>
          <w:rFonts w:ascii="Arial" w:eastAsia="Arial" w:hAnsi="Arial" w:cs="Arial"/>
          <w:color w:val="000000" w:themeColor="text1"/>
          <w:sz w:val="24"/>
          <w:szCs w:val="24"/>
          <w:highlight w:val="white"/>
          <w:rPrChange w:id="2202" w:author="Bruno dos Santos Rodrigues" w:date="2016-11-15T22:39:00Z">
            <w:rPr>
              <w:rFonts w:ascii="Arial" w:eastAsia="Arial" w:hAnsi="Arial" w:cs="Arial"/>
              <w:sz w:val="24"/>
              <w:szCs w:val="24"/>
              <w:highlight w:val="white"/>
            </w:rPr>
          </w:rPrChange>
        </w:rPr>
        <w:t>. </w:t>
      </w:r>
      <w:r w:rsidRPr="00891873">
        <w:rPr>
          <w:rFonts w:ascii="Arial" w:eastAsia="Arial" w:hAnsi="Arial" w:cs="Arial"/>
          <w:b/>
          <w:color w:val="000000" w:themeColor="text1"/>
          <w:sz w:val="24"/>
          <w:szCs w:val="24"/>
          <w:highlight w:val="white"/>
          <w:rPrChange w:id="2203" w:author="Bruno dos Santos Rodrigues" w:date="2016-11-15T22:39:00Z">
            <w:rPr>
              <w:rFonts w:ascii="Arial" w:eastAsia="Arial" w:hAnsi="Arial" w:cs="Arial"/>
              <w:b/>
              <w:sz w:val="24"/>
              <w:szCs w:val="24"/>
              <w:highlight w:val="white"/>
            </w:rPr>
          </w:rPrChange>
        </w:rPr>
        <w:t>Introdução e Histórico. </w:t>
      </w:r>
      <w:r w:rsidRPr="00891873">
        <w:rPr>
          <w:rFonts w:ascii="Arial" w:eastAsia="Arial" w:hAnsi="Arial" w:cs="Arial"/>
          <w:color w:val="000000" w:themeColor="text1"/>
          <w:sz w:val="24"/>
          <w:szCs w:val="24"/>
          <w:highlight w:val="white"/>
          <w:rPrChange w:id="2204" w:author="Bruno dos Santos Rodrigues" w:date="2016-11-15T22:39:00Z">
            <w:rPr>
              <w:rFonts w:ascii="Arial" w:eastAsia="Arial" w:hAnsi="Arial" w:cs="Arial"/>
              <w:sz w:val="24"/>
              <w:szCs w:val="24"/>
              <w:highlight w:val="white"/>
            </w:rPr>
          </w:rPrChange>
        </w:rPr>
        <w:t>2003. Disponível em: &lt;https://wiki.postgresql.org/wiki/Introdução_e_Histórico&gt;. Acesso em: 05 out. 2016.</w:t>
      </w:r>
      <w:commentRangeEnd w:id="2040"/>
      <w:r w:rsidR="00737287" w:rsidRPr="00891873">
        <w:rPr>
          <w:rStyle w:val="Refdecomentrio"/>
          <w:color w:val="000000" w:themeColor="text1"/>
          <w:rPrChange w:id="2205" w:author="Bruno dos Santos Rodrigues" w:date="2016-11-15T22:39:00Z">
            <w:rPr>
              <w:rStyle w:val="Refdecomentrio"/>
            </w:rPr>
          </w:rPrChange>
        </w:rPr>
        <w:commentReference w:id="2040"/>
      </w:r>
    </w:p>
    <w:sectPr w:rsidR="00046625" w:rsidRPr="00891873">
      <w:headerReference w:type="default" r:id="rId13"/>
      <w:type w:val="continuous"/>
      <w:pgSz w:w="11906" w:h="16838"/>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2" w:author="Jônatas" w:date="2016-11-15T18:36:00Z" w:initials="J">
    <w:p w14:paraId="156B572F" w14:textId="77777777" w:rsidR="007B0066" w:rsidRDefault="007B0066">
      <w:pPr>
        <w:pStyle w:val="Textodecomentrio"/>
      </w:pPr>
      <w:r>
        <w:rPr>
          <w:rStyle w:val="Refdecomentrio"/>
        </w:rPr>
        <w:annotationRef/>
      </w:r>
      <w:r>
        <w:t>Reescrever este parágrafo... ele está bem confuso, não há clareza no que tentaram dizer aqui.</w:t>
      </w:r>
    </w:p>
  </w:comment>
  <w:comment w:id="524" w:author="Jônatas" w:date="2016-11-15T18:36:00Z" w:initials="J">
    <w:p w14:paraId="51FC73C6" w14:textId="77777777" w:rsidR="007B0066" w:rsidRDefault="007B0066">
      <w:pPr>
        <w:pStyle w:val="Textodecomentrio"/>
      </w:pPr>
      <w:r>
        <w:rPr>
          <w:rStyle w:val="Refdecomentrio"/>
        </w:rPr>
        <w:annotationRef/>
      </w:r>
      <w:r>
        <w:t>Não se esqueça de criar o dicionário de siglas e abreviações... também devem inserir “tradução” ou o significado das palavras em inglês... Isso pode ser feito em notas de rodapé, como fiz na página anterior.</w:t>
      </w:r>
    </w:p>
  </w:comment>
  <w:comment w:id="576" w:author="Jônatas" w:date="2016-11-15T18:36:00Z" w:initials="J">
    <w:p w14:paraId="5CF25AA1" w14:textId="77777777" w:rsidR="007B0066" w:rsidRDefault="007B0066">
      <w:pPr>
        <w:pStyle w:val="Textodecomentrio"/>
      </w:pPr>
      <w:r>
        <w:rPr>
          <w:rStyle w:val="Refdecomentrio"/>
        </w:rPr>
        <w:annotationRef/>
      </w:r>
      <w:r>
        <w:t>Expliquem melhor este problema... deem exemplo do que seria “passar para o departamento errado”</w:t>
      </w:r>
    </w:p>
  </w:comment>
  <w:comment w:id="636" w:author="Jônatas" w:date="2016-11-15T18:36:00Z" w:initials="J">
    <w:p w14:paraId="588BBB50" w14:textId="77777777" w:rsidR="007B0066" w:rsidRDefault="007B0066">
      <w:pPr>
        <w:pStyle w:val="Textodecomentrio"/>
      </w:pPr>
      <w:r>
        <w:rPr>
          <w:rStyle w:val="Refdecomentrio"/>
        </w:rPr>
        <w:annotationRef/>
      </w:r>
      <w:r>
        <w:t>NÃO ENTENDI O QUE QUISERAM DIZER AQUI.</w:t>
      </w:r>
    </w:p>
  </w:comment>
  <w:comment w:id="637" w:author="Bruno dos Santos Rodrigues" w:date="2016-11-15T22:38:00Z" w:initials="BdSR">
    <w:p w14:paraId="039DCA54" w14:textId="77777777" w:rsidR="00891873" w:rsidRDefault="00891873">
      <w:pPr>
        <w:pStyle w:val="Textodecomentrio"/>
      </w:pPr>
      <w:r>
        <w:rPr>
          <w:rStyle w:val="Refdecomentrio"/>
        </w:rPr>
        <w:annotationRef/>
      </w:r>
      <w:r>
        <w:t>Acredito que essa parte não vai fazer falta, apenas reforçaria a ideia anterior</w:t>
      </w:r>
    </w:p>
  </w:comment>
  <w:comment w:id="680" w:author="Jônatas" w:date="2016-11-15T18:36:00Z" w:initials="J">
    <w:p w14:paraId="576798F5" w14:textId="77777777" w:rsidR="007B0066" w:rsidRDefault="007B0066">
      <w:pPr>
        <w:pStyle w:val="Textodecomentrio"/>
      </w:pPr>
      <w:r>
        <w:rPr>
          <w:rStyle w:val="Refdecomentrio"/>
        </w:rPr>
        <w:annotationRef/>
      </w:r>
      <w:r>
        <w:t xml:space="preserve">NESTA SEÇÃO DE PROBLEMATIZAÇÃO, TENHO A IMPRESSÃO QUE ALÉM DE FALAR DOS PROBLEMAS, VOCÊ JÁ ESTÁ DANDO A SOLUÇÃO... E </w:t>
      </w:r>
      <w:proofErr w:type="gramStart"/>
      <w:r>
        <w:t>PIOR..</w:t>
      </w:r>
      <w:proofErr w:type="gramEnd"/>
      <w:r>
        <w:t xml:space="preserve"> SEMPRE FALANDO “NOSSO SISTEMA”... TENTEM SEPARAR AS COISAS...</w:t>
      </w:r>
    </w:p>
  </w:comment>
  <w:comment w:id="913" w:author="Jônatas" w:date="2016-11-15T18:36:00Z" w:initials="J">
    <w:p w14:paraId="3C63E1CB" w14:textId="77777777" w:rsidR="007B0066" w:rsidRDefault="007B0066">
      <w:pPr>
        <w:pStyle w:val="Textodecomentrio"/>
      </w:pPr>
      <w:r>
        <w:rPr>
          <w:rStyle w:val="Refdecomentrio"/>
        </w:rPr>
        <w:annotationRef/>
      </w:r>
      <w:r>
        <w:t>INSIRA UMA NOTA DE RODAPÉ FALANDO BREVEMENTE SOBRE A MATRIZ RACI</w:t>
      </w:r>
    </w:p>
  </w:comment>
  <w:comment w:id="940" w:author="Jônatas" w:date="2016-11-15T18:36:00Z" w:initials="J">
    <w:p w14:paraId="5EDA0D13" w14:textId="77777777" w:rsidR="007B0066" w:rsidRDefault="007B0066">
      <w:pPr>
        <w:pStyle w:val="Textodecomentrio"/>
      </w:pPr>
      <w:r>
        <w:rPr>
          <w:rStyle w:val="Refdecomentrio"/>
        </w:rPr>
        <w:annotationRef/>
      </w:r>
      <w:r>
        <w:t xml:space="preserve">AQUI DEVE CONTER OS CAPÍTULOS DO TRABALHO E O QUE </w:t>
      </w:r>
      <w:proofErr w:type="gramStart"/>
      <w:r>
        <w:t>ENCONTRA-SE</w:t>
      </w:r>
      <w:proofErr w:type="gramEnd"/>
      <w:r>
        <w:t xml:space="preserve"> DENTRO DE CADA UM... AQUI ESTÁ SOBRANDO CAPÍTULO... VOCÊS NÃO TEM CAPÍTULO DE UML, DE REQUISITOS, ISSO SÃO SEÇÕES DE UM CAPÍTULO...</w:t>
      </w:r>
    </w:p>
  </w:comment>
  <w:comment w:id="1094" w:author="Jônatas" w:date="2016-11-15T18:36:00Z" w:initials="J">
    <w:p w14:paraId="6E34740E" w14:textId="77777777" w:rsidR="007B0066" w:rsidRDefault="007B0066">
      <w:pPr>
        <w:pStyle w:val="Textodecomentrio"/>
      </w:pPr>
      <w:r>
        <w:rPr>
          <w:rStyle w:val="Refdecomentrio"/>
        </w:rPr>
        <w:annotationRef/>
      </w:r>
      <w:r>
        <w:t>ESTOU COMENTANDO AQUI, MAS ISSO VALE PARA MUITOS OUTROS LUGARES ANTERIORES E ACREDITO QUE FUTUROS NO TEXTO QUE NÃO CONTEM CITAÇÕES À REFERÊNCIAS... DE ONDE TIRARAM AS INFORMAÇÕES? TUDO DEVE SER POSTO.</w:t>
      </w:r>
    </w:p>
  </w:comment>
  <w:comment w:id="1221" w:author="Jônatas" w:date="2016-11-15T18:36:00Z" w:initials="J">
    <w:p w14:paraId="6D553B56" w14:textId="77777777" w:rsidR="007B0066" w:rsidRDefault="007B0066">
      <w:pPr>
        <w:pStyle w:val="Textodecomentrio"/>
      </w:pPr>
      <w:r>
        <w:rPr>
          <w:rStyle w:val="Refdecomentrio"/>
        </w:rPr>
        <w:annotationRef/>
      </w:r>
      <w:r>
        <w:t>NÃO INICIEM FALANDO QUE DESENVOLVERAM EM DESKTOP... ABORDE AS DUAS OPÇÕES, SUAS DIFERENÇAS, VANTAGENS E DESVANTAGENS, E ENTÃO POR FIM FINALIZE JUSTIFICANDO QUAL FOI SUA ESCOLHA.</w:t>
      </w:r>
    </w:p>
  </w:comment>
  <w:comment w:id="1305" w:author="Jônatas" w:date="2016-11-15T18:36:00Z" w:initials="J">
    <w:p w14:paraId="79D254FD" w14:textId="77777777" w:rsidR="007B0066" w:rsidRDefault="007B0066">
      <w:pPr>
        <w:pStyle w:val="Textodecomentrio"/>
      </w:pPr>
      <w:r>
        <w:rPr>
          <w:rStyle w:val="Refdecomentrio"/>
        </w:rPr>
        <w:annotationRef/>
      </w:r>
      <w:r>
        <w:t>RELEMBRE O QUE É UM SLA</w:t>
      </w:r>
    </w:p>
  </w:comment>
  <w:comment w:id="1370" w:author="Jônatas" w:date="2016-11-15T18:36:00Z" w:initials="J">
    <w:p w14:paraId="15136CC4" w14:textId="77777777" w:rsidR="007B0066" w:rsidRDefault="007B0066">
      <w:pPr>
        <w:pStyle w:val="Textodecomentrio"/>
      </w:pPr>
      <w:r>
        <w:rPr>
          <w:rStyle w:val="Refdecomentrio"/>
        </w:rPr>
        <w:annotationRef/>
      </w:r>
      <w:proofErr w:type="gramStart"/>
      <w:r>
        <w:t>PRA</w:t>
      </w:r>
      <w:proofErr w:type="gramEnd"/>
      <w:r>
        <w:t xml:space="preserve"> QUÊ ESSE PARÁGRAFO????</w:t>
      </w:r>
    </w:p>
  </w:comment>
  <w:comment w:id="1374" w:author="Jônatas" w:date="2016-11-15T18:36:00Z" w:initials="J">
    <w:p w14:paraId="2540629D" w14:textId="77777777" w:rsidR="007B0066" w:rsidRDefault="007B0066">
      <w:pPr>
        <w:pStyle w:val="Textodecomentrio"/>
      </w:pPr>
      <w:r>
        <w:rPr>
          <w:rStyle w:val="Refdecomentrio"/>
        </w:rPr>
        <w:annotationRef/>
      </w:r>
      <w:r>
        <w:t>ISSO É MUITO ESTRANHO... VOCÊS USAM O TERMO HELPDESK FALANDO LIVREMENTE SOBRE ELE, E SÓ AGORA FALAM O QUE É E PARA QUE SERVE? REVEJAM POR FAVOR ISSO NA ESTRUTURA POR FAVOR...</w:t>
      </w:r>
    </w:p>
    <w:p w14:paraId="3213D87C" w14:textId="77777777" w:rsidR="007B0066" w:rsidRDefault="007B0066">
      <w:pPr>
        <w:pStyle w:val="Textodecomentrio"/>
      </w:pPr>
    </w:p>
    <w:p w14:paraId="3E64D068" w14:textId="77777777" w:rsidR="007B0066" w:rsidRDefault="007B0066">
      <w:pPr>
        <w:pStyle w:val="Textodecomentrio"/>
      </w:pPr>
      <w:r>
        <w:t>ALÉM DISSO, DEFINAM UMA FORMA DE SE ESCREVER HELPDESK... JUNTO, MAIUSCULO, MINUSCULO, SEPARADO... VIM TENTANDO CORRIGIR ISSO O TEXTO TODO... VOCÊS NÃO UTILIZAM NENHUM PADRÃO... PARECE QUE DO JEITO QUE VEIO DO CTRL+C FOI PARA O DOCUMENTO...</w:t>
      </w:r>
    </w:p>
  </w:comment>
  <w:comment w:id="1624" w:author="Jônatas" w:date="2016-11-15T18:36:00Z" w:initials="J">
    <w:p w14:paraId="3C9C0AEF" w14:textId="77777777" w:rsidR="007B0066" w:rsidRDefault="007B0066">
      <w:pPr>
        <w:pStyle w:val="Textodecomentrio"/>
      </w:pPr>
      <w:r>
        <w:rPr>
          <w:rStyle w:val="Refdecomentrio"/>
        </w:rPr>
        <w:annotationRef/>
      </w:r>
      <w:r>
        <w:t>TERMINE A LISTA DE CASO DE USO CONFORME COMECEI... NELA DEVE CONTER TODOS OS CASOS DE USO, COM SEUS RESPECTIVOS ATORES E A DESCRIÇÃO DA MESMA... O QUE TINHA AQUI NÃO ERA UMA LISTA, TAMPOUCO DE CASO DE USO.</w:t>
      </w:r>
    </w:p>
  </w:comment>
  <w:comment w:id="1642" w:author="Jônatas" w:date="2016-11-15T18:36:00Z" w:initials="J">
    <w:p w14:paraId="495C54E8" w14:textId="77777777" w:rsidR="007B0066" w:rsidRDefault="007B0066">
      <w:pPr>
        <w:pStyle w:val="Textodecomentrio"/>
      </w:pPr>
      <w:r>
        <w:rPr>
          <w:rStyle w:val="Refdecomentrio"/>
        </w:rPr>
        <w:annotationRef/>
      </w:r>
      <w:r>
        <w:t>GEREM UMA IMAGEM LEGÍVEL... HÁ MUITO ESPAÇO PERDIDO NESSA... DIMINUE AS HASTES DE RELACIONAMENTO E O ESPAÇO EM BRANCO... TODA IMAGEM DEVE SER LEGÍVEL!</w:t>
      </w:r>
    </w:p>
  </w:comment>
  <w:comment w:id="1722" w:author="Jônatas" w:date="2016-11-15T18:36:00Z" w:initials="J">
    <w:p w14:paraId="76321933" w14:textId="77777777" w:rsidR="007B0066" w:rsidRDefault="007B0066">
      <w:pPr>
        <w:pStyle w:val="Textodecomentrio"/>
      </w:pPr>
      <w:r>
        <w:rPr>
          <w:rStyle w:val="Refdecomentrio"/>
        </w:rPr>
        <w:annotationRef/>
      </w:r>
      <w:r>
        <w:t xml:space="preserve">CONTINUAR AJUSTANDO OS NOMES DOS DEMAIS CASOS DE USO CONFORME </w:t>
      </w:r>
      <w:proofErr w:type="gramStart"/>
      <w:r>
        <w:t>EXEMPLO  E</w:t>
      </w:r>
      <w:proofErr w:type="gramEnd"/>
      <w:r>
        <w:t xml:space="preserve"> A TABELA ACIMA</w:t>
      </w:r>
    </w:p>
  </w:comment>
  <w:comment w:id="2000" w:author="Jônatas" w:date="2016-11-15T18:37:00Z" w:initials="J">
    <w:p w14:paraId="7AFDC052" w14:textId="77777777" w:rsidR="007B0066" w:rsidRDefault="007B0066">
      <w:pPr>
        <w:pStyle w:val="Textodecomentrio"/>
      </w:pPr>
      <w:r>
        <w:rPr>
          <w:rStyle w:val="Refdecomentrio"/>
        </w:rPr>
        <w:annotationRef/>
      </w:r>
      <w:r>
        <w:rPr>
          <w:rStyle w:val="Refdecomentrio"/>
        </w:rPr>
        <w:t>VAMOS SENTAR E DISCUTIR ESSE DIAGRAMA PARA EU ENTENDER MELHOR OS RELACIONAMENTOS</w:t>
      </w:r>
    </w:p>
  </w:comment>
  <w:comment w:id="2012" w:author="Jônatas" w:date="2016-11-15T18:46:00Z" w:initials="J">
    <w:p w14:paraId="73C8014C" w14:textId="77777777" w:rsidR="007B0066" w:rsidRDefault="007B0066">
      <w:pPr>
        <w:pStyle w:val="Textodecomentrio"/>
      </w:pPr>
      <w:r>
        <w:rPr>
          <w:rStyle w:val="Refdecomentrio"/>
        </w:rPr>
        <w:annotationRef/>
      </w:r>
      <w:r>
        <w:t xml:space="preserve">AQUI, ASSIM COMO TODO O TRABALHO, DEVE SER DESCRITO COMO SE ELE JÁ ESTIVESSE PRONTO OK? POR MAIS QUE TENHA LIMITAÇÕES (QUE DEVEM SER CITADAS NA </w:t>
      </w:r>
      <w:proofErr w:type="gramStart"/>
      <w:r>
        <w:t>CONCLUSÃO)...</w:t>
      </w:r>
      <w:proofErr w:type="gramEnd"/>
      <w:r>
        <w:t xml:space="preserve"> AQUI CONSIDERE PRONTO... ASSIM COMO O TRABALHO, O TEXTO DEVE REDIGIR COMO UM TRABALHO QUE JÁ FOI REALIZADO, NADA DE “FAREMOS”... JÁ FOI FEITO...</w:t>
      </w:r>
    </w:p>
  </w:comment>
  <w:comment w:id="2040" w:author="Jônatas" w:date="2016-11-15T18:47:00Z" w:initials="J">
    <w:p w14:paraId="5AE6B605" w14:textId="77777777" w:rsidR="007B0066" w:rsidRDefault="007B0066">
      <w:pPr>
        <w:pStyle w:val="Textodecomentrio"/>
      </w:pPr>
      <w:r>
        <w:rPr>
          <w:rStyle w:val="Refdecomentrio"/>
        </w:rPr>
        <w:annotationRef/>
      </w:r>
      <w:r>
        <w:t>REVEJAM DE ACORDO COM A ABNT O FORMATO DAS REFERÊNCIAS... E REVEJAM AS QUE NÃO SÃO CITADAS NO TEXTO</w:t>
      </w:r>
      <w:proofErr w:type="gramStart"/>
      <w:r>
        <w:t>... É</w:t>
      </w:r>
      <w:proofErr w:type="gramEnd"/>
      <w:r>
        <w:t xml:space="preserve"> BOM TER VÁRIAS CITAÇÕES, PRINCIPALMENTE ONDE HÁ AFIRMAÇÕES QUE NÃO SÃO RESULTANTES DO TRABALHO DE VOCÊS.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6B572F" w15:done="0"/>
  <w15:commentEx w15:paraId="51FC73C6" w15:done="0"/>
  <w15:commentEx w15:paraId="5CF25AA1" w15:done="0"/>
  <w15:commentEx w15:paraId="588BBB50" w15:done="0"/>
  <w15:commentEx w15:paraId="039DCA54" w15:paraIdParent="588BBB50" w15:done="0"/>
  <w15:commentEx w15:paraId="576798F5" w15:done="0"/>
  <w15:commentEx w15:paraId="3C63E1CB" w15:done="0"/>
  <w15:commentEx w15:paraId="5EDA0D13" w15:done="0"/>
  <w15:commentEx w15:paraId="6E34740E" w15:done="0"/>
  <w15:commentEx w15:paraId="6D553B56" w15:done="0"/>
  <w15:commentEx w15:paraId="79D254FD" w15:done="0"/>
  <w15:commentEx w15:paraId="15136CC4" w15:done="0"/>
  <w15:commentEx w15:paraId="3E64D068" w15:done="0"/>
  <w15:commentEx w15:paraId="3C9C0AEF" w15:done="0"/>
  <w15:commentEx w15:paraId="495C54E8" w15:done="0"/>
  <w15:commentEx w15:paraId="76321933" w15:done="0"/>
  <w15:commentEx w15:paraId="7AFDC052" w15:done="0"/>
  <w15:commentEx w15:paraId="73C8014C" w15:done="0"/>
  <w15:commentEx w15:paraId="5AE6B6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6E4A6" w14:textId="77777777" w:rsidR="0051499E" w:rsidRDefault="0051499E">
      <w:pPr>
        <w:spacing w:after="0" w:line="240" w:lineRule="auto"/>
      </w:pPr>
      <w:r>
        <w:separator/>
      </w:r>
    </w:p>
    <w:p w14:paraId="244E8B13" w14:textId="77777777" w:rsidR="0051499E" w:rsidRDefault="0051499E"/>
  </w:endnote>
  <w:endnote w:type="continuationSeparator" w:id="0">
    <w:p w14:paraId="73C78368" w14:textId="77777777" w:rsidR="0051499E" w:rsidRDefault="0051499E">
      <w:pPr>
        <w:spacing w:after="0" w:line="240" w:lineRule="auto"/>
      </w:pPr>
      <w:r>
        <w:continuationSeparator/>
      </w:r>
    </w:p>
    <w:p w14:paraId="48091202" w14:textId="77777777" w:rsidR="0051499E" w:rsidRDefault="00514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984B4" w14:textId="77777777" w:rsidR="0051499E" w:rsidRDefault="0051499E">
      <w:pPr>
        <w:spacing w:after="0" w:line="240" w:lineRule="auto"/>
      </w:pPr>
      <w:r>
        <w:separator/>
      </w:r>
    </w:p>
    <w:p w14:paraId="6924F4DC" w14:textId="77777777" w:rsidR="0051499E" w:rsidRDefault="0051499E"/>
  </w:footnote>
  <w:footnote w:type="continuationSeparator" w:id="0">
    <w:p w14:paraId="2C52709D" w14:textId="77777777" w:rsidR="0051499E" w:rsidRDefault="0051499E">
      <w:pPr>
        <w:spacing w:after="0" w:line="240" w:lineRule="auto"/>
      </w:pPr>
      <w:r>
        <w:continuationSeparator/>
      </w:r>
    </w:p>
    <w:p w14:paraId="71B7033C" w14:textId="77777777" w:rsidR="0051499E" w:rsidRDefault="0051499E"/>
  </w:footnote>
  <w:footnote w:id="1">
    <w:p w14:paraId="53A0223E" w14:textId="77777777" w:rsidR="007B0066" w:rsidRDefault="007B0066">
      <w:pPr>
        <w:pStyle w:val="Textodenotaderodap"/>
      </w:pPr>
      <w:r>
        <w:rPr>
          <w:rStyle w:val="Refdenotaderodap"/>
        </w:rPr>
        <w:footnoteRef/>
      </w:r>
      <w:r>
        <w:t xml:space="preserve"> Defeito ou falha em um sistema computacional que é conhecido pelos desenvolvedores e/ou profissionais responsáveis.</w:t>
      </w:r>
    </w:p>
  </w:footnote>
  <w:footnote w:id="2">
    <w:p w14:paraId="414E9870" w14:textId="77777777" w:rsidR="007B0066" w:rsidRDefault="007B0066">
      <w:pPr>
        <w:pStyle w:val="Textodenotaderodap"/>
      </w:pPr>
      <w:r>
        <w:rPr>
          <w:rStyle w:val="Refdenotaderodap"/>
        </w:rPr>
        <w:footnoteRef/>
      </w:r>
      <w:r>
        <w:t xml:space="preserve"> </w:t>
      </w:r>
      <w:r w:rsidRPr="007B0066">
        <w:rPr>
          <w:b/>
          <w:i/>
        </w:rPr>
        <w:t>First-In Last-Out</w:t>
      </w:r>
      <w:r>
        <w:t xml:space="preserve"> – Priorização de Pilha, onde o primeiro item a entrar em uma pilha, é o último a sair.</w:t>
      </w:r>
    </w:p>
  </w:footnote>
  <w:footnote w:id="3">
    <w:p w14:paraId="7F3ADA73" w14:textId="77777777" w:rsidR="007B0066" w:rsidRPr="008049D0" w:rsidRDefault="007B0066">
      <w:pPr>
        <w:pStyle w:val="Textodenotaderodap"/>
      </w:pPr>
      <w:r>
        <w:rPr>
          <w:rStyle w:val="Refdenotaderodap"/>
        </w:rPr>
        <w:footnoteRef/>
      </w:r>
      <w:r>
        <w:t xml:space="preserve"> </w:t>
      </w:r>
      <w:r>
        <w:rPr>
          <w:b/>
          <w:i/>
        </w:rPr>
        <w:t>First-</w:t>
      </w:r>
      <w:proofErr w:type="spellStart"/>
      <w:r>
        <w:rPr>
          <w:b/>
          <w:i/>
        </w:rPr>
        <w:t>Int</w:t>
      </w:r>
      <w:proofErr w:type="spellEnd"/>
      <w:r>
        <w:rPr>
          <w:b/>
          <w:i/>
        </w:rPr>
        <w:t xml:space="preserve"> First-Out</w:t>
      </w:r>
      <w:r>
        <w:rPr>
          <w:i/>
        </w:rPr>
        <w:t xml:space="preserve"> </w:t>
      </w:r>
      <w:r>
        <w:t>– Priorização de Fila, onde o primeiro item a entrar em uma fila, é o primeiro a sair.</w:t>
      </w:r>
    </w:p>
  </w:footnote>
  <w:footnote w:id="4">
    <w:p w14:paraId="0FDB5ED9" w14:textId="77777777" w:rsidR="007B0066" w:rsidRDefault="007B0066">
      <w:pPr>
        <w:pStyle w:val="Textodenotaderodap"/>
      </w:pPr>
      <w:r>
        <w:rPr>
          <w:rStyle w:val="Refdenotaderodap"/>
        </w:rPr>
        <w:footnoteRef/>
      </w:r>
      <w:r>
        <w:t xml:space="preserve"> Nome dado ao sistema apresentado e desenvolvido no presente trabalho.</w:t>
      </w:r>
    </w:p>
  </w:footnote>
  <w:footnote w:id="5">
    <w:p w14:paraId="6DD2620D" w14:textId="77777777" w:rsidR="001408E8" w:rsidRDefault="001408E8">
      <w:pPr>
        <w:pStyle w:val="Textodenotaderodap"/>
      </w:pPr>
      <w:ins w:id="916" w:author="Bruno dos Santos Rodrigues" w:date="2016-11-15T22:58:00Z">
        <w:r>
          <w:rPr>
            <w:rStyle w:val="Refdenotaderodap"/>
          </w:rPr>
          <w:footnoteRef/>
        </w:r>
        <w:r>
          <w:t xml:space="preserve"> Matriz RACI </w:t>
        </w:r>
      </w:ins>
      <w:ins w:id="917" w:author="Bruno dos Santos Rodrigues" w:date="2016-11-15T22:59:00Z">
        <w:r>
          <w:t>–</w:t>
        </w:r>
      </w:ins>
      <w:ins w:id="918" w:author="Bruno dos Santos Rodrigues" w:date="2016-11-15T22:58:00Z">
        <w:r>
          <w:t xml:space="preserve"> </w:t>
        </w:r>
      </w:ins>
      <w:ins w:id="919" w:author="Bruno dos Santos Rodrigues" w:date="2016-11-15T22:59:00Z">
        <w:r>
          <w:t>Matriz que organiza as responsabilidades de cada membro da equipe em determinada tarefa</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3C354" w14:textId="77777777" w:rsidR="007B0066" w:rsidRDefault="007B0066" w:rsidP="00BA40F2">
    <w:pPr>
      <w:tabs>
        <w:tab w:val="center" w:pos="4252"/>
        <w:tab w:val="right" w:pos="8504"/>
      </w:tabs>
      <w:spacing w:before="708"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0EAF8" w14:textId="77777777" w:rsidR="007B0066" w:rsidRDefault="007B0066">
    <w:pPr>
      <w:tabs>
        <w:tab w:val="center" w:pos="4252"/>
        <w:tab w:val="right" w:pos="8504"/>
      </w:tabs>
      <w:spacing w:before="708" w:after="0" w:line="240" w:lineRule="auto"/>
      <w:jc w:val="right"/>
    </w:pPr>
    <w:r>
      <w:fldChar w:fldCharType="begin"/>
    </w:r>
    <w:r>
      <w:instrText>PAGE</w:instrText>
    </w:r>
    <w:r>
      <w:fldChar w:fldCharType="separate"/>
    </w:r>
    <w:r w:rsidR="00CD6694">
      <w:rPr>
        <w:noProof/>
      </w:rPr>
      <w:t>31</w:t>
    </w:r>
    <w:r>
      <w:fldChar w:fldCharType="end"/>
    </w:r>
  </w:p>
  <w:p w14:paraId="19E2FA79" w14:textId="77777777" w:rsidR="007B0066" w:rsidRDefault="007B0066">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40D"/>
    <w:multiLevelType w:val="hybridMultilevel"/>
    <w:tmpl w:val="A260C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F3195F"/>
    <w:multiLevelType w:val="hybridMultilevel"/>
    <w:tmpl w:val="FB7C631C"/>
    <w:lvl w:ilvl="0" w:tplc="C74EA67C">
      <w:start w:val="1"/>
      <w:numFmt w:val="decimal"/>
      <w:lvlText w:val="3.%1"/>
      <w:lvlJc w:val="left"/>
      <w:pPr>
        <w:ind w:left="720" w:hanging="360"/>
      </w:pPr>
      <w:rPr>
        <w:rFonts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CE7DB3"/>
    <w:multiLevelType w:val="multilevel"/>
    <w:tmpl w:val="45949A3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13AB398E"/>
    <w:multiLevelType w:val="hybridMultilevel"/>
    <w:tmpl w:val="AA0AF0C4"/>
    <w:lvl w:ilvl="0" w:tplc="0E1C998C">
      <w:start w:val="1"/>
      <w:numFmt w:val="decimal"/>
      <w:lvlText w:val="%1."/>
      <w:lvlJc w:val="left"/>
      <w:pPr>
        <w:ind w:left="792" w:hanging="360"/>
      </w:pPr>
      <w:rPr>
        <w:b/>
        <w:color w:val="auto"/>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4" w15:restartNumberingAfterBreak="0">
    <w:nsid w:val="16F74712"/>
    <w:multiLevelType w:val="multilevel"/>
    <w:tmpl w:val="8B40BC7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CB34657"/>
    <w:multiLevelType w:val="hybridMultilevel"/>
    <w:tmpl w:val="162C0A52"/>
    <w:lvl w:ilvl="0" w:tplc="F37675BC">
      <w:start w:val="1"/>
      <w:numFmt w:val="decimal"/>
      <w:lvlText w:val="1.%1."/>
      <w:lvlJc w:val="left"/>
      <w:pPr>
        <w:ind w:left="1429" w:hanging="360"/>
      </w:pPr>
      <w:rPr>
        <w:rFonts w:hint="default"/>
      </w:rPr>
    </w:lvl>
    <w:lvl w:ilvl="1" w:tplc="860AAC44">
      <w:start w:val="1"/>
      <w:numFmt w:val="decimal"/>
      <w:lvlText w:val="1.2.%2."/>
      <w:lvlJc w:val="lef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D672ED0"/>
    <w:multiLevelType w:val="hybridMultilevel"/>
    <w:tmpl w:val="2214AA56"/>
    <w:lvl w:ilvl="0" w:tplc="C9D223D6">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724085"/>
    <w:multiLevelType w:val="multilevel"/>
    <w:tmpl w:val="FBB2765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15:restartNumberingAfterBreak="0">
    <w:nsid w:val="20C42BCD"/>
    <w:multiLevelType w:val="multilevel"/>
    <w:tmpl w:val="122EC5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B29000D"/>
    <w:multiLevelType w:val="multilevel"/>
    <w:tmpl w:val="38AA26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348625C9"/>
    <w:multiLevelType w:val="multilevel"/>
    <w:tmpl w:val="8D6CC9F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88C2393"/>
    <w:multiLevelType w:val="multilevel"/>
    <w:tmpl w:val="139A7168"/>
    <w:lvl w:ilvl="0">
      <w:start w:val="2"/>
      <w:numFmt w:val="decimal"/>
      <w:lvlText w:val="%1"/>
      <w:lvlJc w:val="left"/>
      <w:pPr>
        <w:ind w:left="360" w:firstLine="0"/>
      </w:pPr>
    </w:lvl>
    <w:lvl w:ilvl="1">
      <w:start w:val="2"/>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12" w15:restartNumberingAfterBreak="0">
    <w:nsid w:val="42C3630D"/>
    <w:multiLevelType w:val="multilevel"/>
    <w:tmpl w:val="6B2046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47C815C5"/>
    <w:multiLevelType w:val="hybridMultilevel"/>
    <w:tmpl w:val="AD588382"/>
    <w:lvl w:ilvl="0" w:tplc="C9A0B83C">
      <w:start w:val="1"/>
      <w:numFmt w:val="decimal"/>
      <w:lvlText w:val="2.%1."/>
      <w:lvlJc w:val="left"/>
      <w:pPr>
        <w:ind w:left="720" w:hanging="360"/>
      </w:pPr>
      <w:rPr>
        <w:rFonts w:hint="default"/>
      </w:rPr>
    </w:lvl>
    <w:lvl w:ilvl="1" w:tplc="F1C8162A">
      <w:start w:val="1"/>
      <w:numFmt w:val="decimal"/>
      <w:lvlText w:val="3.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AFB512B"/>
    <w:multiLevelType w:val="multilevel"/>
    <w:tmpl w:val="58C04CC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4F6942CA"/>
    <w:multiLevelType w:val="hybridMultilevel"/>
    <w:tmpl w:val="15DAA5A8"/>
    <w:lvl w:ilvl="0" w:tplc="575CE36E">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9D21713"/>
    <w:multiLevelType w:val="hybridMultilevel"/>
    <w:tmpl w:val="046276CE"/>
    <w:lvl w:ilvl="0" w:tplc="31644C2C">
      <w:start w:val="1"/>
      <w:numFmt w:val="decimal"/>
      <w:lvlText w:val="%1."/>
      <w:lvlJc w:val="left"/>
      <w:pPr>
        <w:ind w:left="1512" w:hanging="360"/>
      </w:pPr>
      <w:rPr>
        <w:b/>
        <w:color w:val="auto"/>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17" w15:restartNumberingAfterBreak="0">
    <w:nsid w:val="64A67AC7"/>
    <w:multiLevelType w:val="multilevel"/>
    <w:tmpl w:val="0EFAD2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8" w15:restartNumberingAfterBreak="0">
    <w:nsid w:val="676B42BC"/>
    <w:multiLevelType w:val="multilevel"/>
    <w:tmpl w:val="DDF20C8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69116E87"/>
    <w:multiLevelType w:val="hybridMultilevel"/>
    <w:tmpl w:val="A1560872"/>
    <w:lvl w:ilvl="0" w:tplc="C9A0B83C">
      <w:start w:val="1"/>
      <w:numFmt w:val="decimal"/>
      <w:lvlText w:val="2.%1."/>
      <w:lvlJc w:val="left"/>
      <w:pPr>
        <w:ind w:left="720" w:hanging="360"/>
      </w:pPr>
      <w:rPr>
        <w:rFonts w:hint="default"/>
      </w:rPr>
    </w:lvl>
    <w:lvl w:ilvl="1" w:tplc="DC0A26AC">
      <w:start w:val="1"/>
      <w:numFmt w:val="decimal"/>
      <w:lvlText w:val="2.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9BA5EE0"/>
    <w:multiLevelType w:val="multilevel"/>
    <w:tmpl w:val="64048330"/>
    <w:lvl w:ilvl="0">
      <w:start w:val="1"/>
      <w:numFmt w:val="bullet"/>
      <w:lvlText w:val=""/>
      <w:lvlJc w:val="left"/>
      <w:pPr>
        <w:ind w:left="720" w:firstLine="360"/>
      </w:pPr>
      <w:rPr>
        <w:rFonts w:ascii="Symbol" w:hAnsi="Symbol" w:hint="default"/>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6A731200"/>
    <w:multiLevelType w:val="multilevel"/>
    <w:tmpl w:val="79B467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2" w15:restartNumberingAfterBreak="0">
    <w:nsid w:val="782B6A6C"/>
    <w:multiLevelType w:val="multilevel"/>
    <w:tmpl w:val="0A049CC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7A124E21"/>
    <w:multiLevelType w:val="multilevel"/>
    <w:tmpl w:val="1B0E403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7D9F0DB7"/>
    <w:multiLevelType w:val="hybridMultilevel"/>
    <w:tmpl w:val="CA5807BE"/>
    <w:lvl w:ilvl="0" w:tplc="C9D223D6">
      <w:start w:val="1"/>
      <w:numFmt w:val="decimal"/>
      <w:lvlText w:val="3.%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7F1D506C"/>
    <w:multiLevelType w:val="multilevel"/>
    <w:tmpl w:val="ED7C607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9"/>
  </w:num>
  <w:num w:numId="2">
    <w:abstractNumId w:val="18"/>
  </w:num>
  <w:num w:numId="3">
    <w:abstractNumId w:val="22"/>
  </w:num>
  <w:num w:numId="4">
    <w:abstractNumId w:val="25"/>
  </w:num>
  <w:num w:numId="5">
    <w:abstractNumId w:val="2"/>
  </w:num>
  <w:num w:numId="6">
    <w:abstractNumId w:val="21"/>
  </w:num>
  <w:num w:numId="7">
    <w:abstractNumId w:val="4"/>
  </w:num>
  <w:num w:numId="8">
    <w:abstractNumId w:val="8"/>
  </w:num>
  <w:num w:numId="9">
    <w:abstractNumId w:val="14"/>
  </w:num>
  <w:num w:numId="10">
    <w:abstractNumId w:val="17"/>
  </w:num>
  <w:num w:numId="11">
    <w:abstractNumId w:val="20"/>
  </w:num>
  <w:num w:numId="12">
    <w:abstractNumId w:val="10"/>
  </w:num>
  <w:num w:numId="13">
    <w:abstractNumId w:val="23"/>
  </w:num>
  <w:num w:numId="14">
    <w:abstractNumId w:val="7"/>
  </w:num>
  <w:num w:numId="15">
    <w:abstractNumId w:val="12"/>
  </w:num>
  <w:num w:numId="16">
    <w:abstractNumId w:val="11"/>
  </w:num>
  <w:num w:numId="17">
    <w:abstractNumId w:val="3"/>
  </w:num>
  <w:num w:numId="18">
    <w:abstractNumId w:val="16"/>
  </w:num>
  <w:num w:numId="19">
    <w:abstractNumId w:val="5"/>
  </w:num>
  <w:num w:numId="20">
    <w:abstractNumId w:val="0"/>
  </w:num>
  <w:num w:numId="21">
    <w:abstractNumId w:val="13"/>
  </w:num>
  <w:num w:numId="22">
    <w:abstractNumId w:val="19"/>
  </w:num>
  <w:num w:numId="23">
    <w:abstractNumId w:val="1"/>
  </w:num>
  <w:num w:numId="24">
    <w:abstractNumId w:val="6"/>
  </w:num>
  <w:num w:numId="25">
    <w:abstractNumId w:val="24"/>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uno dos Santos Rodrigues">
    <w15:presenceInfo w15:providerId="Windows Live" w15:userId="d8afde0ae5125e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25"/>
    <w:rsid w:val="00021648"/>
    <w:rsid w:val="00046625"/>
    <w:rsid w:val="00052DD3"/>
    <w:rsid w:val="000613E1"/>
    <w:rsid w:val="00080CAC"/>
    <w:rsid w:val="000A7A76"/>
    <w:rsid w:val="000A7E27"/>
    <w:rsid w:val="000C7F23"/>
    <w:rsid w:val="000E6131"/>
    <w:rsid w:val="000E70C0"/>
    <w:rsid w:val="000F1B3F"/>
    <w:rsid w:val="00106FDD"/>
    <w:rsid w:val="00126BD8"/>
    <w:rsid w:val="001408E8"/>
    <w:rsid w:val="00177DDD"/>
    <w:rsid w:val="001A1430"/>
    <w:rsid w:val="001C33B0"/>
    <w:rsid w:val="001E6662"/>
    <w:rsid w:val="001F2017"/>
    <w:rsid w:val="001F36C5"/>
    <w:rsid w:val="0020095D"/>
    <w:rsid w:val="00213EE6"/>
    <w:rsid w:val="00223D4B"/>
    <w:rsid w:val="00237622"/>
    <w:rsid w:val="0027785A"/>
    <w:rsid w:val="002804B6"/>
    <w:rsid w:val="002B0158"/>
    <w:rsid w:val="002B5BC5"/>
    <w:rsid w:val="002C4096"/>
    <w:rsid w:val="002E6AAF"/>
    <w:rsid w:val="00307EB7"/>
    <w:rsid w:val="003116AE"/>
    <w:rsid w:val="0032175E"/>
    <w:rsid w:val="0034781D"/>
    <w:rsid w:val="0038771A"/>
    <w:rsid w:val="00396251"/>
    <w:rsid w:val="003C534C"/>
    <w:rsid w:val="00404AE8"/>
    <w:rsid w:val="00424718"/>
    <w:rsid w:val="00434337"/>
    <w:rsid w:val="00451DDC"/>
    <w:rsid w:val="00453081"/>
    <w:rsid w:val="004666FD"/>
    <w:rsid w:val="004C5192"/>
    <w:rsid w:val="004F3CAA"/>
    <w:rsid w:val="005032F2"/>
    <w:rsid w:val="0051499E"/>
    <w:rsid w:val="00523E3A"/>
    <w:rsid w:val="005B3B13"/>
    <w:rsid w:val="005D31D3"/>
    <w:rsid w:val="005E3233"/>
    <w:rsid w:val="005F0757"/>
    <w:rsid w:val="005F4E4B"/>
    <w:rsid w:val="005F5E3C"/>
    <w:rsid w:val="00600A2A"/>
    <w:rsid w:val="00625CB7"/>
    <w:rsid w:val="0066777B"/>
    <w:rsid w:val="00690E1B"/>
    <w:rsid w:val="006A3279"/>
    <w:rsid w:val="006C2B8B"/>
    <w:rsid w:val="006C7F5D"/>
    <w:rsid w:val="006D47D3"/>
    <w:rsid w:val="006D59F1"/>
    <w:rsid w:val="006F6608"/>
    <w:rsid w:val="007149A2"/>
    <w:rsid w:val="00735025"/>
    <w:rsid w:val="00737287"/>
    <w:rsid w:val="007614A1"/>
    <w:rsid w:val="00782EA1"/>
    <w:rsid w:val="007B0066"/>
    <w:rsid w:val="007B009E"/>
    <w:rsid w:val="007E4E98"/>
    <w:rsid w:val="007F63E8"/>
    <w:rsid w:val="00802611"/>
    <w:rsid w:val="008049D0"/>
    <w:rsid w:val="00805246"/>
    <w:rsid w:val="00832800"/>
    <w:rsid w:val="00844376"/>
    <w:rsid w:val="00844AE0"/>
    <w:rsid w:val="008559E8"/>
    <w:rsid w:val="00882867"/>
    <w:rsid w:val="00891873"/>
    <w:rsid w:val="008B3A15"/>
    <w:rsid w:val="008F136F"/>
    <w:rsid w:val="008F174D"/>
    <w:rsid w:val="008F6F02"/>
    <w:rsid w:val="009107E7"/>
    <w:rsid w:val="00941389"/>
    <w:rsid w:val="009534F3"/>
    <w:rsid w:val="00955CB2"/>
    <w:rsid w:val="009661E3"/>
    <w:rsid w:val="009710CA"/>
    <w:rsid w:val="009D7196"/>
    <w:rsid w:val="009E56AB"/>
    <w:rsid w:val="009E7BB1"/>
    <w:rsid w:val="00A0416D"/>
    <w:rsid w:val="00A0597A"/>
    <w:rsid w:val="00A23579"/>
    <w:rsid w:val="00A27817"/>
    <w:rsid w:val="00A30B55"/>
    <w:rsid w:val="00A31543"/>
    <w:rsid w:val="00A362EC"/>
    <w:rsid w:val="00A52552"/>
    <w:rsid w:val="00A71BEB"/>
    <w:rsid w:val="00A752EB"/>
    <w:rsid w:val="00A83996"/>
    <w:rsid w:val="00A8639F"/>
    <w:rsid w:val="00AB0EB1"/>
    <w:rsid w:val="00AF44A8"/>
    <w:rsid w:val="00B1092C"/>
    <w:rsid w:val="00B749AD"/>
    <w:rsid w:val="00BA40F2"/>
    <w:rsid w:val="00BC1F7D"/>
    <w:rsid w:val="00C03D14"/>
    <w:rsid w:val="00C25CDD"/>
    <w:rsid w:val="00C35FCB"/>
    <w:rsid w:val="00C3751F"/>
    <w:rsid w:val="00C54518"/>
    <w:rsid w:val="00C61237"/>
    <w:rsid w:val="00C61495"/>
    <w:rsid w:val="00C62CBE"/>
    <w:rsid w:val="00CA0B20"/>
    <w:rsid w:val="00CA7C02"/>
    <w:rsid w:val="00CD1B14"/>
    <w:rsid w:val="00CD4B7A"/>
    <w:rsid w:val="00CD6694"/>
    <w:rsid w:val="00D33897"/>
    <w:rsid w:val="00D51802"/>
    <w:rsid w:val="00D54E9F"/>
    <w:rsid w:val="00D60BF2"/>
    <w:rsid w:val="00D74892"/>
    <w:rsid w:val="00D95029"/>
    <w:rsid w:val="00DB6748"/>
    <w:rsid w:val="00DC539A"/>
    <w:rsid w:val="00DE1B89"/>
    <w:rsid w:val="00DE6437"/>
    <w:rsid w:val="00DF6406"/>
    <w:rsid w:val="00E247FA"/>
    <w:rsid w:val="00E2490E"/>
    <w:rsid w:val="00E26787"/>
    <w:rsid w:val="00E420E3"/>
    <w:rsid w:val="00E55758"/>
    <w:rsid w:val="00E912FB"/>
    <w:rsid w:val="00EA5B45"/>
    <w:rsid w:val="00EB51FA"/>
    <w:rsid w:val="00EC7CCD"/>
    <w:rsid w:val="00EE55CF"/>
    <w:rsid w:val="00EF0692"/>
    <w:rsid w:val="00F33663"/>
    <w:rsid w:val="00F57452"/>
    <w:rsid w:val="00FB24A7"/>
    <w:rsid w:val="00FE60D1"/>
    <w:rsid w:val="00FF57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99A"/>
  <w15:docId w15:val="{2920E0F0-20FC-444A-BCA8-E51E2FFA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40" w:after="0"/>
      <w:outlineLvl w:val="3"/>
    </w:pPr>
    <w:rPr>
      <w:i/>
      <w:color w:val="2E75B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0" w:line="240" w:lineRule="auto"/>
    </w:pPr>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EE55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55CF"/>
  </w:style>
  <w:style w:type="paragraph" w:styleId="Rodap">
    <w:name w:val="footer"/>
    <w:basedOn w:val="Normal"/>
    <w:link w:val="RodapChar"/>
    <w:uiPriority w:val="99"/>
    <w:unhideWhenUsed/>
    <w:rsid w:val="00EE55CF"/>
    <w:pPr>
      <w:tabs>
        <w:tab w:val="center" w:pos="4252"/>
        <w:tab w:val="right" w:pos="8504"/>
      </w:tabs>
      <w:spacing w:after="0" w:line="240" w:lineRule="auto"/>
    </w:pPr>
  </w:style>
  <w:style w:type="character" w:customStyle="1" w:styleId="RodapChar">
    <w:name w:val="Rodapé Char"/>
    <w:basedOn w:val="Fontepargpadro"/>
    <w:link w:val="Rodap"/>
    <w:uiPriority w:val="99"/>
    <w:rsid w:val="00EE55CF"/>
  </w:style>
  <w:style w:type="paragraph" w:styleId="CabealhodoSumrio">
    <w:name w:val="TOC Heading"/>
    <w:basedOn w:val="Ttulo1"/>
    <w:next w:val="Normal"/>
    <w:uiPriority w:val="39"/>
    <w:unhideWhenUsed/>
    <w:qFormat/>
    <w:rsid w:val="00EE55CF"/>
    <w:pPr>
      <w:outlineLvl w:val="9"/>
    </w:pPr>
    <w:rPr>
      <w:rFonts w:asciiTheme="majorHAnsi" w:eastAsiaTheme="majorEastAsia" w:hAnsiTheme="majorHAnsi" w:cstheme="majorBidi"/>
      <w:color w:val="2E74B5" w:themeColor="accent1" w:themeShade="BF"/>
    </w:rPr>
  </w:style>
  <w:style w:type="paragraph" w:styleId="Sumrio1">
    <w:name w:val="toc 1"/>
    <w:basedOn w:val="Normal"/>
    <w:next w:val="Normal"/>
    <w:autoRedefine/>
    <w:uiPriority w:val="39"/>
    <w:unhideWhenUsed/>
    <w:rsid w:val="00EE55CF"/>
    <w:pPr>
      <w:spacing w:after="100"/>
    </w:pPr>
  </w:style>
  <w:style w:type="paragraph" w:styleId="Sumrio2">
    <w:name w:val="toc 2"/>
    <w:basedOn w:val="Normal"/>
    <w:next w:val="Normal"/>
    <w:autoRedefine/>
    <w:uiPriority w:val="39"/>
    <w:unhideWhenUsed/>
    <w:rsid w:val="00EE55CF"/>
    <w:pPr>
      <w:spacing w:after="100"/>
      <w:ind w:left="220"/>
    </w:pPr>
  </w:style>
  <w:style w:type="paragraph" w:styleId="Sumrio3">
    <w:name w:val="toc 3"/>
    <w:basedOn w:val="Normal"/>
    <w:next w:val="Normal"/>
    <w:autoRedefine/>
    <w:uiPriority w:val="39"/>
    <w:unhideWhenUsed/>
    <w:rsid w:val="00EE55CF"/>
    <w:pPr>
      <w:spacing w:after="100"/>
      <w:ind w:left="440"/>
    </w:pPr>
  </w:style>
  <w:style w:type="character" w:styleId="Hyperlink">
    <w:name w:val="Hyperlink"/>
    <w:basedOn w:val="Fontepargpadro"/>
    <w:uiPriority w:val="99"/>
    <w:unhideWhenUsed/>
    <w:rsid w:val="00EE55CF"/>
    <w:rPr>
      <w:color w:val="0563C1" w:themeColor="hyperlink"/>
      <w:u w:val="single"/>
    </w:rPr>
  </w:style>
  <w:style w:type="paragraph" w:styleId="Textodebalo">
    <w:name w:val="Balloon Text"/>
    <w:basedOn w:val="Normal"/>
    <w:link w:val="TextodebaloChar"/>
    <w:uiPriority w:val="99"/>
    <w:semiHidden/>
    <w:unhideWhenUsed/>
    <w:rsid w:val="00844A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4AE0"/>
    <w:rPr>
      <w:rFonts w:ascii="Tahoma" w:hAnsi="Tahoma" w:cs="Tahoma"/>
      <w:sz w:val="16"/>
      <w:szCs w:val="16"/>
    </w:rPr>
  </w:style>
  <w:style w:type="paragraph" w:styleId="Textodenotaderodap">
    <w:name w:val="footnote text"/>
    <w:basedOn w:val="Normal"/>
    <w:link w:val="TextodenotaderodapChar"/>
    <w:uiPriority w:val="99"/>
    <w:semiHidden/>
    <w:unhideWhenUsed/>
    <w:rsid w:val="00EA5B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A5B45"/>
    <w:rPr>
      <w:sz w:val="20"/>
      <w:szCs w:val="20"/>
    </w:rPr>
  </w:style>
  <w:style w:type="character" w:styleId="Refdenotaderodap">
    <w:name w:val="footnote reference"/>
    <w:basedOn w:val="Fontepargpadro"/>
    <w:uiPriority w:val="99"/>
    <w:semiHidden/>
    <w:unhideWhenUsed/>
    <w:rsid w:val="00EA5B45"/>
    <w:rPr>
      <w:vertAlign w:val="superscript"/>
    </w:rPr>
  </w:style>
  <w:style w:type="character" w:styleId="Refdecomentrio">
    <w:name w:val="annotation reference"/>
    <w:basedOn w:val="Fontepargpadro"/>
    <w:uiPriority w:val="99"/>
    <w:semiHidden/>
    <w:unhideWhenUsed/>
    <w:rsid w:val="002B5BC5"/>
    <w:rPr>
      <w:sz w:val="16"/>
      <w:szCs w:val="16"/>
    </w:rPr>
  </w:style>
  <w:style w:type="paragraph" w:styleId="Textodecomentrio">
    <w:name w:val="annotation text"/>
    <w:basedOn w:val="Normal"/>
    <w:link w:val="TextodecomentrioChar"/>
    <w:uiPriority w:val="99"/>
    <w:semiHidden/>
    <w:unhideWhenUsed/>
    <w:rsid w:val="002B5BC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B5BC5"/>
    <w:rPr>
      <w:sz w:val="20"/>
      <w:szCs w:val="20"/>
    </w:rPr>
  </w:style>
  <w:style w:type="paragraph" w:styleId="Assuntodocomentrio">
    <w:name w:val="annotation subject"/>
    <w:basedOn w:val="Textodecomentrio"/>
    <w:next w:val="Textodecomentrio"/>
    <w:link w:val="AssuntodocomentrioChar"/>
    <w:uiPriority w:val="99"/>
    <w:semiHidden/>
    <w:unhideWhenUsed/>
    <w:rsid w:val="002B5BC5"/>
    <w:rPr>
      <w:b/>
      <w:bCs/>
    </w:rPr>
  </w:style>
  <w:style w:type="character" w:customStyle="1" w:styleId="AssuntodocomentrioChar">
    <w:name w:val="Assunto do comentário Char"/>
    <w:basedOn w:val="TextodecomentrioChar"/>
    <w:link w:val="Assuntodocomentrio"/>
    <w:uiPriority w:val="99"/>
    <w:semiHidden/>
    <w:rsid w:val="002B5BC5"/>
    <w:rPr>
      <w:b/>
      <w:bCs/>
      <w:sz w:val="20"/>
      <w:szCs w:val="20"/>
    </w:rPr>
  </w:style>
  <w:style w:type="paragraph" w:styleId="PargrafodaLista">
    <w:name w:val="List Paragraph"/>
    <w:basedOn w:val="Normal"/>
    <w:uiPriority w:val="34"/>
    <w:qFormat/>
    <w:rsid w:val="005D31D3"/>
    <w:pPr>
      <w:ind w:left="720"/>
      <w:contextualSpacing/>
    </w:pPr>
  </w:style>
  <w:style w:type="table" w:styleId="Tabelacomgrade">
    <w:name w:val="Table Grid"/>
    <w:basedOn w:val="Tabelanormal"/>
    <w:uiPriority w:val="39"/>
    <w:rsid w:val="00D60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613E1"/>
    <w:pPr>
      <w:spacing w:after="0" w:line="240" w:lineRule="auto"/>
    </w:pPr>
  </w:style>
  <w:style w:type="paragraph" w:styleId="Legenda">
    <w:name w:val="caption"/>
    <w:basedOn w:val="Normal"/>
    <w:next w:val="Normal"/>
    <w:uiPriority w:val="35"/>
    <w:unhideWhenUsed/>
    <w:qFormat/>
    <w:rsid w:val="0066777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5B"/>
    <w:rsid w:val="005E435B"/>
    <w:rsid w:val="00881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592EF5D75A346ECB639CA386328C2BD">
    <w:name w:val="D592EF5D75A346ECB639CA386328C2BD"/>
    <w:rsid w:val="005E4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1BCE-11D4-4AA7-A7A4-B19495C4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35</Pages>
  <Words>7359</Words>
  <Characters>39739</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dos Santos Rodrigues</dc:creator>
  <cp:lastModifiedBy>Bruno dos Santos Rodrigues</cp:lastModifiedBy>
  <cp:revision>126</cp:revision>
  <dcterms:created xsi:type="dcterms:W3CDTF">2016-11-10T22:26:00Z</dcterms:created>
  <dcterms:modified xsi:type="dcterms:W3CDTF">2016-11-16T01:32:00Z</dcterms:modified>
</cp:coreProperties>
</file>